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EB025" w14:textId="77777777" w:rsidR="00EE1C44" w:rsidRPr="00EE1C44" w:rsidRDefault="00EE1C44" w:rsidP="00357865">
      <w:pPr>
        <w:outlineLvl w:val="0"/>
        <w:rPr>
          <w:b/>
          <w:bCs/>
        </w:rPr>
      </w:pPr>
      <w:r w:rsidRPr="00EE1C44">
        <w:rPr>
          <w:b/>
          <w:bCs/>
        </w:rPr>
        <w:t>Note 1</w:t>
      </w:r>
    </w:p>
    <w:p w14:paraId="294839A2" w14:textId="77777777" w:rsidR="00EE1C44" w:rsidRPr="00EE1C44" w:rsidRDefault="00EE1C44" w:rsidP="00EE1C44">
      <w:pPr>
        <w:numPr>
          <w:ilvl w:val="0"/>
          <w:numId w:val="29"/>
        </w:numPr>
      </w:pPr>
      <w:r w:rsidRPr="00EE1C44">
        <w:t xml:space="preserve">In this lesson, we will try to simulate the dynamics of a Brownian particle undergoing random thermal fluctuations, as dictated by the </w:t>
      </w:r>
      <w:proofErr w:type="spellStart"/>
      <w:r w:rsidRPr="00EE1C44">
        <w:t>Langevin</w:t>
      </w:r>
      <w:proofErr w:type="spellEnd"/>
      <w:r w:rsidRPr="00EE1C44">
        <w:t xml:space="preserve"> Equation.</w:t>
      </w:r>
    </w:p>
    <w:p w14:paraId="52D7CC8C" w14:textId="77777777" w:rsidR="00EE1C44" w:rsidRPr="00EE1C44" w:rsidRDefault="00EE1C44" w:rsidP="00EE1C44">
      <w:pPr>
        <w:numPr>
          <w:ilvl w:val="0"/>
          <w:numId w:val="29"/>
        </w:numPr>
      </w:pPr>
      <w:r w:rsidRPr="00EE1C44">
        <w:t>Today, we will write a python code that is as simple as possible, just enough to produce the time evolution of the particle.</w:t>
      </w:r>
    </w:p>
    <w:p w14:paraId="30430670" w14:textId="77777777" w:rsidR="003170AC" w:rsidRDefault="003170AC" w:rsidP="003170AC"/>
    <w:p w14:paraId="1634F72C" w14:textId="07A41760" w:rsidR="00EE1C44" w:rsidRPr="00EE1C44" w:rsidRDefault="00A02A60" w:rsidP="00357865">
      <w:pPr>
        <w:outlineLvl w:val="0"/>
        <w:rPr>
          <w:b/>
          <w:bCs/>
        </w:rPr>
      </w:pPr>
      <w:r>
        <w:rPr>
          <w:b/>
          <w:bCs/>
        </w:rPr>
        <w:t>Note 2</w:t>
      </w:r>
    </w:p>
    <w:p w14:paraId="08FB1992" w14:textId="77777777" w:rsidR="00EE1C44" w:rsidRPr="00EE1C44" w:rsidRDefault="00EE1C44" w:rsidP="00EE1C44">
      <w:pPr>
        <w:numPr>
          <w:ilvl w:val="0"/>
          <w:numId w:val="30"/>
        </w:numPr>
      </w:pPr>
      <w:r w:rsidRPr="00EE1C44">
        <w:t xml:space="preserve">In the previous lesson, we learned how to properly discretize the </w:t>
      </w:r>
      <w:proofErr w:type="spellStart"/>
      <w:r w:rsidRPr="00EE1C44">
        <w:t>Langevin</w:t>
      </w:r>
      <w:proofErr w:type="spellEnd"/>
      <w:r w:rsidRPr="00EE1C44">
        <w:t xml:space="preserve"> equation to perform a numerical integration of </w:t>
      </w:r>
      <w:r w:rsidRPr="00357865">
        <w:rPr>
          <w:color w:val="FF0000"/>
        </w:rPr>
        <w:t>the</w:t>
      </w:r>
      <w:r w:rsidRPr="00EE1C44">
        <w:t xml:space="preserve"> equations of motion for a Brownian particle.</w:t>
      </w:r>
    </w:p>
    <w:p w14:paraId="2410B910" w14:textId="77777777" w:rsidR="00EE1C44" w:rsidRPr="00EE1C44" w:rsidRDefault="00EE1C44" w:rsidP="00EE1C44">
      <w:pPr>
        <w:numPr>
          <w:ilvl w:val="0"/>
          <w:numId w:val="30"/>
        </w:numPr>
      </w:pPr>
      <w:r w:rsidRPr="00EE1C44">
        <w:t>In particular, we discussed that a naive application of Euler's method is not suitable. We must treat the random force term with special care.</w:t>
      </w:r>
    </w:p>
    <w:p w14:paraId="309873CB" w14:textId="77777777" w:rsidR="00EE1C44" w:rsidRPr="00EE1C44" w:rsidRDefault="00EE1C44" w:rsidP="00EE1C44">
      <w:pPr>
        <w:numPr>
          <w:ilvl w:val="0"/>
          <w:numId w:val="30"/>
        </w:numPr>
      </w:pPr>
      <w:r w:rsidRPr="00EE1C44">
        <w:t>This is done by considering the cumulative impulse felt by the particle as a Wiener process. </w:t>
      </w:r>
    </w:p>
    <w:p w14:paraId="639EEDD3" w14:textId="77777777" w:rsidR="00EE1C44" w:rsidRPr="00EE1C44" w:rsidRDefault="00EE1C44" w:rsidP="00EE1C44">
      <w:pPr>
        <w:numPr>
          <w:ilvl w:val="0"/>
          <w:numId w:val="30"/>
        </w:numPr>
      </w:pPr>
      <w:r w:rsidRPr="00EE1C44">
        <w:t xml:space="preserve">Thus, the time evolution of the position and velocity of a given particle can be updated through </w:t>
      </w:r>
      <w:proofErr w:type="spellStart"/>
      <w:r w:rsidRPr="00EE1C44">
        <w:t>Eqs</w:t>
      </w:r>
      <w:proofErr w:type="spellEnd"/>
      <w:r w:rsidRPr="00EE1C44">
        <w:t>. (F5) and (F9). Where </w:t>
      </w:r>
      <w:proofErr w:type="spellStart"/>
      <w:r w:rsidRPr="00EE1C44">
        <w:t>Ri</w:t>
      </w:r>
      <w:proofErr w:type="spellEnd"/>
      <w:r w:rsidRPr="00EE1C44">
        <w:t xml:space="preserve"> and Vi denote the position and velocity at </w:t>
      </w:r>
      <w:r w:rsidRPr="00357865">
        <w:rPr>
          <w:color w:val="FF0000"/>
        </w:rPr>
        <w:t>the</w:t>
      </w:r>
      <w:r w:rsidRPr="00EE1C44">
        <w:t xml:space="preserve"> </w:t>
      </w:r>
      <w:proofErr w:type="spellStart"/>
      <w:r w:rsidRPr="00EE1C44">
        <w:t>i-th</w:t>
      </w:r>
      <w:proofErr w:type="spellEnd"/>
      <w:r w:rsidRPr="00EE1C44">
        <w:t xml:space="preserve"> time step, and </w:t>
      </w:r>
      <w:proofErr w:type="spellStart"/>
      <w:r w:rsidRPr="00EE1C44">
        <w:t>Δt</w:t>
      </w:r>
      <w:proofErr w:type="spellEnd"/>
      <w:r w:rsidRPr="00EE1C44">
        <w:t xml:space="preserve"> is the time interval used for </w:t>
      </w:r>
      <w:r w:rsidRPr="00357865">
        <w:rPr>
          <w:color w:val="FF0000"/>
        </w:rPr>
        <w:t>the</w:t>
      </w:r>
      <w:r w:rsidRPr="00EE1C44">
        <w:t xml:space="preserve"> integration.</w:t>
      </w:r>
    </w:p>
    <w:p w14:paraId="6316AD40" w14:textId="77777777" w:rsidR="00EE1C44" w:rsidRPr="00EE1C44" w:rsidRDefault="00EE1C44" w:rsidP="00EE1C44">
      <w:pPr>
        <w:numPr>
          <w:ilvl w:val="0"/>
          <w:numId w:val="30"/>
        </w:numPr>
      </w:pPr>
      <w:r w:rsidRPr="00357865">
        <w:rPr>
          <w:color w:val="FF0000"/>
        </w:rPr>
        <w:t>The</w:t>
      </w:r>
      <w:r w:rsidRPr="00EE1C44">
        <w:t xml:space="preserve"> effect of the random fluctuations is included as </w:t>
      </w:r>
      <w:r w:rsidRPr="00357865">
        <w:rPr>
          <w:color w:val="FF0000"/>
        </w:rPr>
        <w:t>the</w:t>
      </w:r>
      <w:r w:rsidRPr="00EE1C44">
        <w:t xml:space="preserve"> update of the Wiener process over this time interval, </w:t>
      </w:r>
      <w:proofErr w:type="spellStart"/>
      <w:r w:rsidRPr="00EE1C44">
        <w:t>ΔWi</w:t>
      </w:r>
      <w:proofErr w:type="spellEnd"/>
      <w:r w:rsidRPr="00EE1C44">
        <w:t>.</w:t>
      </w:r>
    </w:p>
    <w:p w14:paraId="7801607D" w14:textId="77777777" w:rsidR="00EE1C44" w:rsidRPr="00EE1C44" w:rsidRDefault="00EE1C44" w:rsidP="00EE1C44">
      <w:pPr>
        <w:numPr>
          <w:ilvl w:val="0"/>
          <w:numId w:val="30"/>
        </w:numPr>
      </w:pPr>
      <w:r w:rsidRPr="00EE1C44">
        <w:t xml:space="preserve">This random process is described by a Gaussian random variable with zero mean and delta correlations in time and space, as given by </w:t>
      </w:r>
      <w:proofErr w:type="spellStart"/>
      <w:r w:rsidRPr="00EE1C44">
        <w:t>Eqs</w:t>
      </w:r>
      <w:proofErr w:type="spellEnd"/>
      <w:r w:rsidRPr="00EE1C44">
        <w:t>. (F10) and (F11).</w:t>
      </w:r>
    </w:p>
    <w:p w14:paraId="67DF9F5B" w14:textId="46CD9700" w:rsidR="00EE1C44" w:rsidRPr="00EE1C44" w:rsidRDefault="00EE1C44" w:rsidP="00EE1C44">
      <w:pPr>
        <w:numPr>
          <w:ilvl w:val="0"/>
          <w:numId w:val="30"/>
        </w:numPr>
      </w:pPr>
      <w:r w:rsidRPr="00EE1C44">
        <w:t xml:space="preserve">Finally, </w:t>
      </w:r>
      <w:r w:rsidRPr="00357865">
        <w:rPr>
          <w:color w:val="FF0000"/>
        </w:rPr>
        <w:t>the</w:t>
      </w:r>
      <w:r w:rsidRPr="00EE1C44">
        <w:t xml:space="preserve"> only remaining information we need to start the simulation is to specify </w:t>
      </w:r>
      <w:r w:rsidRPr="00357865">
        <w:rPr>
          <w:color w:val="FF0000"/>
        </w:rPr>
        <w:t>the</w:t>
      </w:r>
      <w:r w:rsidRPr="00EE1C44">
        <w:t xml:space="preserve"> initial conditions, that is, the position and velocity of the particles at time zero</w:t>
      </w:r>
      <w:ins w:id="0" w:author="Ryoichi Yamamoto" w:date="2017-02-28T08:38:00Z">
        <w:r w:rsidR="0027714A">
          <w:t xml:space="preserve"> defined in Eq.(F12)</w:t>
        </w:r>
      </w:ins>
      <w:r w:rsidRPr="00EE1C44">
        <w:t>.</w:t>
      </w:r>
    </w:p>
    <w:p w14:paraId="099B0390" w14:textId="77777777" w:rsidR="00EE1C44" w:rsidRDefault="00EE1C44" w:rsidP="003170AC"/>
    <w:p w14:paraId="2DBE232F" w14:textId="77777777" w:rsidR="00A02A60" w:rsidRPr="00A02A60" w:rsidRDefault="00A02A60" w:rsidP="00357865">
      <w:pPr>
        <w:outlineLvl w:val="0"/>
        <w:rPr>
          <w:b/>
          <w:bCs/>
        </w:rPr>
      </w:pPr>
      <w:r w:rsidRPr="00A02A60">
        <w:rPr>
          <w:b/>
          <w:bCs/>
        </w:rPr>
        <w:t>Note 3</w:t>
      </w:r>
    </w:p>
    <w:p w14:paraId="72588834" w14:textId="77777777" w:rsidR="00A02A60" w:rsidRPr="00A02A60" w:rsidRDefault="00A02A60" w:rsidP="00A02A60">
      <w:pPr>
        <w:numPr>
          <w:ilvl w:val="0"/>
          <w:numId w:val="31"/>
        </w:numPr>
      </w:pPr>
      <w:r w:rsidRPr="00A02A60">
        <w:t>So now, let us use Python to write a program for performing simulations of Brownian particles.</w:t>
      </w:r>
    </w:p>
    <w:p w14:paraId="496E33B1" w14:textId="77777777" w:rsidR="00A02A60" w:rsidRPr="00A02A60" w:rsidRDefault="00A02A60" w:rsidP="00A02A60">
      <w:pPr>
        <w:numPr>
          <w:ilvl w:val="0"/>
          <w:numId w:val="31"/>
        </w:numPr>
      </w:pPr>
      <w:r w:rsidRPr="00A02A60">
        <w:t xml:space="preserve">As always, we begin by importing the necessary numerical and plotting </w:t>
      </w:r>
      <w:r w:rsidRPr="00A02A60">
        <w:lastRenderedPageBreak/>
        <w:t>libraries.</w:t>
      </w:r>
    </w:p>
    <w:p w14:paraId="23C1F06F" w14:textId="77777777" w:rsidR="00A02A60" w:rsidRPr="00A02A60" w:rsidRDefault="00A02A60" w:rsidP="00A02A60">
      <w:pPr>
        <w:numPr>
          <w:ilvl w:val="0"/>
          <w:numId w:val="31"/>
        </w:numPr>
      </w:pPr>
      <w:r w:rsidRPr="00A02A60">
        <w:t>In this plot, since we want to draw the trajectories of Brownian particles, which are evolving in 3D, we will use </w:t>
      </w:r>
      <w:proofErr w:type="spellStart"/>
      <w:r w:rsidRPr="00A02A60">
        <w:t>matplotlib</w:t>
      </w:r>
      <w:proofErr w:type="spellEnd"/>
      <w:r w:rsidRPr="00A02A60">
        <w:t> with </w:t>
      </w:r>
      <w:proofErr w:type="spellStart"/>
      <w:r w:rsidRPr="00A02A60">
        <w:t>nbagg</w:t>
      </w:r>
      <w:proofErr w:type="spellEnd"/>
      <w:r w:rsidRPr="00A02A60">
        <w:t> option and mplot3d module.</w:t>
      </w:r>
    </w:p>
    <w:p w14:paraId="623191B6" w14:textId="77777777" w:rsidR="00A02A60" w:rsidRPr="00A02A60" w:rsidRDefault="00A02A60" w:rsidP="00A02A60">
      <w:pPr>
        <w:numPr>
          <w:ilvl w:val="0"/>
          <w:numId w:val="31"/>
        </w:numPr>
      </w:pPr>
      <w:r w:rsidRPr="00357865">
        <w:rPr>
          <w:color w:val="FF0000"/>
        </w:rPr>
        <w:t>The</w:t>
      </w:r>
      <w:r w:rsidRPr="00A02A60">
        <w:t xml:space="preserve"> other libraries and commands have already been introduced and used before.</w:t>
      </w:r>
    </w:p>
    <w:p w14:paraId="1E7C5E0E" w14:textId="77777777" w:rsidR="00EE1C44" w:rsidRPr="00A02A60" w:rsidRDefault="00EE1C44" w:rsidP="003170AC"/>
    <w:p w14:paraId="06745E5A" w14:textId="77777777" w:rsidR="00A02A60" w:rsidRPr="00A02A60" w:rsidRDefault="00A02A60" w:rsidP="00357865">
      <w:pPr>
        <w:outlineLvl w:val="0"/>
        <w:rPr>
          <w:b/>
          <w:bCs/>
        </w:rPr>
      </w:pPr>
      <w:r w:rsidRPr="00A02A60">
        <w:rPr>
          <w:b/>
          <w:bCs/>
        </w:rPr>
        <w:t>Note 4</w:t>
      </w:r>
    </w:p>
    <w:p w14:paraId="395455B9" w14:textId="77777777" w:rsidR="00A02A60" w:rsidRPr="00A02A60" w:rsidRDefault="00A02A60" w:rsidP="00A02A60">
      <w:pPr>
        <w:numPr>
          <w:ilvl w:val="0"/>
          <w:numId w:val="32"/>
        </w:numPr>
      </w:pPr>
      <w:r w:rsidRPr="00A02A60">
        <w:t>Here we specify the parameters of our simulation.</w:t>
      </w:r>
    </w:p>
    <w:p w14:paraId="7369686E" w14:textId="77777777" w:rsidR="00A02A60" w:rsidRPr="00A02A60" w:rsidRDefault="00A02A60" w:rsidP="00A02A60">
      <w:pPr>
        <w:numPr>
          <w:ilvl w:val="0"/>
          <w:numId w:val="32"/>
        </w:numPr>
      </w:pPr>
      <w:r w:rsidRPr="00A02A60">
        <w:t>We will work in 3 dimensions, x, y, and z, and consider the dynamics of one hundred non-interacting Brownian particles.</w:t>
      </w:r>
    </w:p>
    <w:p w14:paraId="2DD83614" w14:textId="77777777" w:rsidR="00A02A60" w:rsidRDefault="00A02A60" w:rsidP="00A02A60">
      <w:pPr>
        <w:numPr>
          <w:ilvl w:val="0"/>
          <w:numId w:val="32"/>
        </w:numPr>
        <w:rPr>
          <w:ins w:id="1" w:author="Ryoichi Yamamoto" w:date="2017-02-28T08:41:00Z"/>
        </w:rPr>
      </w:pPr>
      <w:r w:rsidRPr="00A02A60">
        <w:t>We set the number of simulations steps to 1024, with a time step of </w:t>
      </w:r>
      <w:proofErr w:type="spellStart"/>
      <w:r w:rsidRPr="00A02A60">
        <w:t>Δt</w:t>
      </w:r>
      <w:proofErr w:type="spellEnd"/>
      <w:r w:rsidRPr="00A02A60">
        <w:t>=0.05 in simulation units.</w:t>
      </w:r>
    </w:p>
    <w:p w14:paraId="5826BF67" w14:textId="0177957F" w:rsidR="0027714A" w:rsidRPr="00A02A60" w:rsidRDefault="0027714A" w:rsidP="00A02A60">
      <w:pPr>
        <w:numPr>
          <w:ilvl w:val="0"/>
          <w:numId w:val="32"/>
        </w:numPr>
      </w:pPr>
      <w:ins w:id="2" w:author="Ryoichi Yamamoto" w:date="2017-02-28T08:41:00Z">
        <w:r>
          <w:t>You can change the number of steps, but for later purpose</w:t>
        </w:r>
      </w:ins>
      <w:ins w:id="3" w:author="Ryoichi Yamamoto" w:date="2017-02-28T08:44:00Z">
        <w:r w:rsidR="00C86035">
          <w:t>s</w:t>
        </w:r>
      </w:ins>
      <w:ins w:id="4" w:author="Ryoichi Yamamoto" w:date="2017-02-28T08:42:00Z">
        <w:r>
          <w:t xml:space="preserve">, please keep it as </w:t>
        </w:r>
        <w:r w:rsidR="00C86035">
          <w:t>some power-of-two</w:t>
        </w:r>
      </w:ins>
      <w:ins w:id="5" w:author="Ryoichi Yamamoto" w:date="2017-02-28T08:41:00Z">
        <w:r>
          <w:t>.</w:t>
        </w:r>
      </w:ins>
    </w:p>
    <w:p w14:paraId="5A9F6951" w14:textId="77777777" w:rsidR="00A02A60" w:rsidRPr="00A02A60" w:rsidRDefault="00A02A60" w:rsidP="00A02A60">
      <w:pPr>
        <w:numPr>
          <w:ilvl w:val="0"/>
          <w:numId w:val="32"/>
        </w:numPr>
      </w:pPr>
      <w:r w:rsidRPr="00A02A60">
        <w:t>Without loss of generality, we can set the friction constant ζ, particle mass m, and thermal energy KBT equal to unity.</w:t>
      </w:r>
    </w:p>
    <w:p w14:paraId="30983047" w14:textId="77777777" w:rsidR="00A02A60" w:rsidRPr="00A02A60" w:rsidRDefault="00A02A60" w:rsidP="00A02A60">
      <w:pPr>
        <w:numPr>
          <w:ilvl w:val="0"/>
          <w:numId w:val="32"/>
        </w:numPr>
      </w:pPr>
      <w:r w:rsidRPr="00A02A60">
        <w:t>For simplicity, we compute one additional constant, "</w:t>
      </w:r>
      <w:proofErr w:type="spellStart"/>
      <w:r w:rsidRPr="00A02A60">
        <w:t>std</w:t>
      </w:r>
      <w:proofErr w:type="spellEnd"/>
      <w:r w:rsidRPr="00A02A60">
        <w:t xml:space="preserve">" which gives </w:t>
      </w:r>
      <w:r w:rsidRPr="00357865">
        <w:rPr>
          <w:color w:val="FF0000"/>
        </w:rPr>
        <w:t xml:space="preserve">the </w:t>
      </w:r>
      <w:r w:rsidRPr="00A02A60">
        <w:t>amplitude of the variance of the cumulative impulse, as defined in Eq. (F11).</w:t>
      </w:r>
    </w:p>
    <w:p w14:paraId="5980E431" w14:textId="77777777" w:rsidR="00A02A60" w:rsidRPr="00A02A60" w:rsidRDefault="00A02A60" w:rsidP="00A02A60">
      <w:pPr>
        <w:numPr>
          <w:ilvl w:val="0"/>
          <w:numId w:val="32"/>
        </w:numPr>
      </w:pPr>
      <w:r w:rsidRPr="00A02A60">
        <w:t xml:space="preserve">After initializing the random number generator, we create and initialize all </w:t>
      </w:r>
      <w:r w:rsidRPr="00357865">
        <w:rPr>
          <w:color w:val="FF0000"/>
        </w:rPr>
        <w:t>the</w:t>
      </w:r>
      <w:r w:rsidRPr="00A02A60">
        <w:t xml:space="preserve"> arrays needed for the simulation.</w:t>
      </w:r>
    </w:p>
    <w:p w14:paraId="40BF01D2" w14:textId="57EB8597" w:rsidR="00A02A60" w:rsidRPr="00A02A60" w:rsidRDefault="00A02A60" w:rsidP="00A02A60">
      <w:pPr>
        <w:numPr>
          <w:ilvl w:val="0"/>
          <w:numId w:val="32"/>
        </w:numPr>
      </w:pPr>
      <w:r w:rsidRPr="00A02A60">
        <w:t>R,</w:t>
      </w:r>
      <w:ins w:id="6" w:author="Ryoichi Yamamoto" w:date="2017-02-28T08:45:00Z">
        <w:r w:rsidR="004D0266">
          <w:t xml:space="preserve"> </w:t>
        </w:r>
      </w:ins>
      <w:r w:rsidRPr="00A02A60">
        <w:t>V,</w:t>
      </w:r>
      <w:ins w:id="7" w:author="Ryoichi Yamamoto" w:date="2017-02-28T08:45:00Z">
        <w:r w:rsidR="004D0266">
          <w:t xml:space="preserve"> </w:t>
        </w:r>
      </w:ins>
      <w:r w:rsidRPr="00A02A60">
        <w:t>W are the current position, velocity, and random forcing term at the current time step.</w:t>
      </w:r>
    </w:p>
    <w:p w14:paraId="7AB59CD8" w14:textId="230A8B20" w:rsidR="00A02A60" w:rsidRPr="00A02A60" w:rsidRDefault="00A02A60" w:rsidP="00A02A60">
      <w:pPr>
        <w:numPr>
          <w:ilvl w:val="0"/>
          <w:numId w:val="32"/>
        </w:numPr>
      </w:pPr>
      <w:proofErr w:type="spellStart"/>
      <w:r w:rsidRPr="00A02A60">
        <w:t>Rs</w:t>
      </w:r>
      <w:proofErr w:type="spellEnd"/>
      <w:r w:rsidRPr="00A02A60">
        <w:t>,</w:t>
      </w:r>
      <w:ins w:id="8" w:author="Ryoichi Yamamoto" w:date="2017-02-28T08:46:00Z">
        <w:r w:rsidR="004D0266">
          <w:t xml:space="preserve"> </w:t>
        </w:r>
      </w:ins>
      <w:r w:rsidRPr="00A02A60">
        <w:t>Vs,</w:t>
      </w:r>
      <w:ins w:id="9" w:author="Ryoichi Yamamoto" w:date="2017-02-28T08:46:00Z">
        <w:r w:rsidR="004D0266">
          <w:t xml:space="preserve"> </w:t>
        </w:r>
      </w:ins>
      <w:proofErr w:type="spellStart"/>
      <w:r w:rsidRPr="00A02A60">
        <w:t>Ws</w:t>
      </w:r>
      <w:proofErr w:type="spellEnd"/>
      <w:r w:rsidRPr="00A02A60">
        <w:t xml:space="preserve"> are the positions, velocities, and random forcing terms for the whole trajectory</w:t>
      </w:r>
      <w:ins w:id="10" w:author="Ryoichi Yamamoto" w:date="2017-02-28T08:46:00Z">
        <w:r w:rsidR="004D0266">
          <w:t xml:space="preserve"> to be used for </w:t>
        </w:r>
      </w:ins>
      <w:ins w:id="11" w:author="Ryoichi Yamamoto" w:date="2017-02-28T08:50:00Z">
        <w:r w:rsidR="004D0266">
          <w:t xml:space="preserve">the </w:t>
        </w:r>
      </w:ins>
      <w:ins w:id="12" w:author="Ryoichi Yamamoto" w:date="2017-02-28T08:46:00Z">
        <w:r w:rsidR="004D0266">
          <w:t>dat</w:t>
        </w:r>
      </w:ins>
      <w:ins w:id="13" w:author="Ryoichi Yamamoto" w:date="2017-02-28T08:47:00Z">
        <w:r w:rsidR="004D0266">
          <w:t>a</w:t>
        </w:r>
      </w:ins>
      <w:ins w:id="14" w:author="Ryoichi Yamamoto" w:date="2017-02-28T08:46:00Z">
        <w:r w:rsidR="004D0266">
          <w:t xml:space="preserve"> analysis</w:t>
        </w:r>
      </w:ins>
      <w:r w:rsidRPr="00A02A60">
        <w:t>.</w:t>
      </w:r>
    </w:p>
    <w:p w14:paraId="244EF638" w14:textId="77777777" w:rsidR="00A02A60" w:rsidRPr="00A02A60" w:rsidRDefault="00A02A60" w:rsidP="00A02A60">
      <w:pPr>
        <w:numPr>
          <w:ilvl w:val="0"/>
          <w:numId w:val="32"/>
        </w:numPr>
      </w:pPr>
      <w:r w:rsidRPr="00A02A60">
        <w:t>Time is just an array with the time values for each step</w:t>
      </w:r>
    </w:p>
    <w:p w14:paraId="1AE45533" w14:textId="77777777" w:rsidR="00EE1C44" w:rsidRDefault="00EE1C44" w:rsidP="003170AC"/>
    <w:p w14:paraId="3F01F372" w14:textId="77777777" w:rsidR="00A02A60" w:rsidRPr="00A02A60" w:rsidRDefault="00A02A60" w:rsidP="00357865">
      <w:pPr>
        <w:outlineLvl w:val="0"/>
        <w:rPr>
          <w:b/>
          <w:bCs/>
        </w:rPr>
      </w:pPr>
      <w:r w:rsidRPr="00A02A60">
        <w:rPr>
          <w:b/>
          <w:bCs/>
        </w:rPr>
        <w:t>Note 5</w:t>
      </w:r>
    </w:p>
    <w:p w14:paraId="48E5295D" w14:textId="77777777" w:rsidR="00A02A60" w:rsidRPr="00A02A60" w:rsidRDefault="00A02A60" w:rsidP="00A02A60">
      <w:pPr>
        <w:numPr>
          <w:ilvl w:val="0"/>
          <w:numId w:val="33"/>
        </w:numPr>
      </w:pPr>
      <w:r w:rsidRPr="00A02A60">
        <w:t>The main part of the present code example is shown here.</w:t>
      </w:r>
    </w:p>
    <w:p w14:paraId="1A70C388" w14:textId="77777777" w:rsidR="00A02A60" w:rsidRPr="00A02A60" w:rsidRDefault="00A02A60" w:rsidP="00A02A60">
      <w:pPr>
        <w:numPr>
          <w:ilvl w:val="0"/>
          <w:numId w:val="33"/>
        </w:numPr>
      </w:pPr>
      <w:r w:rsidRPr="00A02A60">
        <w:t>To perform the simulation, we repeatedly solve for the position, and velocities, according to equations (F5) and (F9).</w:t>
      </w:r>
    </w:p>
    <w:p w14:paraId="7309FDB6" w14:textId="77777777" w:rsidR="00A02A60" w:rsidRPr="00A02A60" w:rsidRDefault="00A02A60" w:rsidP="00A02A60">
      <w:pPr>
        <w:numPr>
          <w:ilvl w:val="0"/>
          <w:numId w:val="33"/>
        </w:numPr>
      </w:pPr>
      <w:r w:rsidRPr="00A02A60">
        <w:lastRenderedPageBreak/>
        <w:t xml:space="preserve">This is achieved by using a for loop from </w:t>
      </w:r>
      <w:proofErr w:type="spellStart"/>
      <w:r w:rsidRPr="00A02A60">
        <w:t>i</w:t>
      </w:r>
      <w:proofErr w:type="spellEnd"/>
      <w:r w:rsidRPr="00A02A60">
        <w:t>=0 to nums-1.</w:t>
      </w:r>
    </w:p>
    <w:p w14:paraId="61572FFE" w14:textId="33A2771E" w:rsidR="00A02A60" w:rsidRPr="00A02A60" w:rsidRDefault="00A02A60" w:rsidP="00A02A60">
      <w:pPr>
        <w:numPr>
          <w:ilvl w:val="0"/>
          <w:numId w:val="33"/>
        </w:numPr>
      </w:pPr>
      <w:r w:rsidRPr="00A02A60">
        <w:t>For each iteration of the for loop</w:t>
      </w:r>
      <w:ins w:id="15" w:author="Ryoichi Yamamoto" w:date="2017-02-28T08:48:00Z">
        <w:r w:rsidR="004D0266">
          <w:t>,</w:t>
        </w:r>
      </w:ins>
      <w:r w:rsidRPr="00A02A60">
        <w:t xml:space="preserve"> we use the current position, velocity and random force to update the particle configuration.</w:t>
      </w:r>
    </w:p>
    <w:p w14:paraId="68D90D4B" w14:textId="7FA698D2" w:rsidR="00A02A60" w:rsidRPr="00A02A60" w:rsidRDefault="00A02A60" w:rsidP="00A02A60">
      <w:pPr>
        <w:numPr>
          <w:ilvl w:val="0"/>
          <w:numId w:val="33"/>
        </w:numPr>
      </w:pPr>
      <w:r w:rsidRPr="00A02A60">
        <w:t>Notice that the random forces, for each particle and spatial direction, are drawn from a Gaussian distribution with standard deviation given by "</w:t>
      </w:r>
      <w:proofErr w:type="spellStart"/>
      <w:r w:rsidRPr="00A02A60">
        <w:t>std</w:t>
      </w:r>
      <w:proofErr w:type="spellEnd"/>
      <w:r w:rsidRPr="00A02A60">
        <w:t>"</w:t>
      </w:r>
      <w:ins w:id="16" w:author="Ryoichi Yamamoto" w:date="2017-02-28T08:49:00Z">
        <w:r w:rsidR="004D0266">
          <w:t xml:space="preserve"> using “</w:t>
        </w:r>
        <w:proofErr w:type="spellStart"/>
        <w:r w:rsidR="004D0266">
          <w:t>randn</w:t>
        </w:r>
        <w:proofErr w:type="spellEnd"/>
        <w:r w:rsidR="004D0266">
          <w:t>” function</w:t>
        </w:r>
      </w:ins>
      <w:r w:rsidRPr="00A02A60">
        <w:t>.</w:t>
      </w:r>
    </w:p>
    <w:p w14:paraId="69DFF745" w14:textId="35419A04" w:rsidR="00A02A60" w:rsidRDefault="00A02A60" w:rsidP="00A02A60">
      <w:pPr>
        <w:numPr>
          <w:ilvl w:val="0"/>
          <w:numId w:val="33"/>
        </w:numPr>
        <w:rPr>
          <w:ins w:id="17" w:author="Ryoichi Yamamoto" w:date="2017-02-28T08:51:00Z"/>
        </w:rPr>
      </w:pPr>
      <w:r w:rsidRPr="00A02A60">
        <w:t xml:space="preserve">After computing the current position and velocity using </w:t>
      </w:r>
      <w:proofErr w:type="spellStart"/>
      <w:proofErr w:type="gramStart"/>
      <w:r w:rsidRPr="00A02A60">
        <w:t>Eqs</w:t>
      </w:r>
      <w:proofErr w:type="spellEnd"/>
      <w:r w:rsidRPr="00A02A60">
        <w:t>.(</w:t>
      </w:r>
      <w:proofErr w:type="gramEnd"/>
      <w:r w:rsidRPr="00A02A60">
        <w:t xml:space="preserve">F5) and (F9), we make sure to save the values in </w:t>
      </w:r>
      <w:r w:rsidRPr="00357865">
        <w:rPr>
          <w:color w:val="FF0000"/>
        </w:rPr>
        <w:t>the</w:t>
      </w:r>
      <w:r w:rsidRPr="00A02A60">
        <w:t xml:space="preserve"> arrays </w:t>
      </w:r>
      <w:proofErr w:type="spellStart"/>
      <w:r w:rsidRPr="00A02A60">
        <w:t>Rs</w:t>
      </w:r>
      <w:proofErr w:type="spellEnd"/>
      <w:r w:rsidRPr="00A02A60">
        <w:t>,</w:t>
      </w:r>
      <w:ins w:id="18" w:author="Ryoichi Yamamoto" w:date="2017-02-28T08:50:00Z">
        <w:r w:rsidR="004D0266">
          <w:t xml:space="preserve"> </w:t>
        </w:r>
      </w:ins>
      <w:r w:rsidRPr="00A02A60">
        <w:t xml:space="preserve">Vs, and </w:t>
      </w:r>
      <w:proofErr w:type="spellStart"/>
      <w:r w:rsidRPr="00A02A60">
        <w:t>Ws</w:t>
      </w:r>
      <w:proofErr w:type="spellEnd"/>
      <w:r w:rsidRPr="00A02A60">
        <w:t xml:space="preserve"> to accumulate all past values for the data analysis we will perform later.</w:t>
      </w:r>
    </w:p>
    <w:p w14:paraId="75115663" w14:textId="77777777" w:rsidR="004D0266" w:rsidRDefault="004D0266" w:rsidP="00A02A60">
      <w:pPr>
        <w:numPr>
          <w:ilvl w:val="0"/>
          <w:numId w:val="33"/>
        </w:numPr>
        <w:rPr>
          <w:ins w:id="19" w:author="Ryoichi Yamamoto" w:date="2017-02-28T08:51:00Z"/>
        </w:rPr>
      </w:pPr>
      <w:ins w:id="20" w:author="Ryoichi Yamamoto" w:date="2017-02-28T08:51:00Z">
        <w:r>
          <w:t>Please run this code example.</w:t>
        </w:r>
      </w:ins>
    </w:p>
    <w:p w14:paraId="66880511" w14:textId="5532EFA6" w:rsidR="004D0266" w:rsidRPr="00A02A60" w:rsidRDefault="004D0266" w:rsidP="00A02A60">
      <w:pPr>
        <w:numPr>
          <w:ilvl w:val="0"/>
          <w:numId w:val="33"/>
        </w:numPr>
      </w:pPr>
      <w:ins w:id="21" w:author="Ryoichi Yamamoto" w:date="2017-02-28T08:54:00Z">
        <w:r>
          <w:t xml:space="preserve">While it </w:t>
        </w:r>
        <w:r w:rsidR="00E666DA">
          <w:t xml:space="preserve">shows no output, </w:t>
        </w:r>
      </w:ins>
      <w:ins w:id="22" w:author="Ryoichi Yamamoto" w:date="2017-02-28T08:53:00Z">
        <w:r w:rsidR="00E666DA">
          <w:t>t</w:t>
        </w:r>
      </w:ins>
      <w:ins w:id="23" w:author="Ryoichi Yamamoto" w:date="2017-02-28T08:52:00Z">
        <w:r>
          <w:t xml:space="preserve">he </w:t>
        </w:r>
      </w:ins>
      <w:ins w:id="24" w:author="Ryoichi Yamamoto" w:date="2017-02-28T08:55:00Z">
        <w:r w:rsidR="00E666DA">
          <w:t xml:space="preserve">present </w:t>
        </w:r>
      </w:ins>
      <w:ins w:id="25" w:author="Ryoichi Yamamoto" w:date="2017-02-28T08:52:00Z">
        <w:r>
          <w:t>simula</w:t>
        </w:r>
        <w:r w:rsidR="00E666DA">
          <w:t xml:space="preserve">tion of 100 Brownian particles for </w:t>
        </w:r>
      </w:ins>
      <w:ins w:id="26" w:author="Ryoichi Yamamoto" w:date="2017-02-28T08:55:00Z">
        <w:r w:rsidR="00E666DA">
          <w:t xml:space="preserve">1024 steps </w:t>
        </w:r>
      </w:ins>
      <w:ins w:id="27" w:author="Ryoichi Yamamoto" w:date="2017-02-28T08:52:00Z">
        <w:r>
          <w:t>will finish within a second</w:t>
        </w:r>
      </w:ins>
      <w:ins w:id="28" w:author="Ryoichi Yamamoto" w:date="2017-02-28T08:53:00Z">
        <w:r>
          <w:t xml:space="preserve"> or </w:t>
        </w:r>
      </w:ins>
      <w:ins w:id="29" w:author="Ryoichi Yamamoto" w:date="2017-02-28T08:57:00Z">
        <w:r w:rsidR="00E666DA">
          <w:t xml:space="preserve">at most in </w:t>
        </w:r>
      </w:ins>
      <w:ins w:id="30" w:author="Ryoichi Yamamoto" w:date="2017-02-28T08:53:00Z">
        <w:r>
          <w:t>a few seconds</w:t>
        </w:r>
      </w:ins>
      <w:ins w:id="31" w:author="Ryoichi Yamamoto" w:date="2017-02-28T08:52:00Z">
        <w:r>
          <w:t>.</w:t>
        </w:r>
      </w:ins>
    </w:p>
    <w:p w14:paraId="086F5D78" w14:textId="77777777" w:rsidR="00A02A60" w:rsidRPr="00E666DA" w:rsidRDefault="00A02A60" w:rsidP="003170AC"/>
    <w:p w14:paraId="41980733" w14:textId="77777777" w:rsidR="00A02A60" w:rsidRPr="00A02A60" w:rsidRDefault="00A02A60" w:rsidP="00357865">
      <w:pPr>
        <w:outlineLvl w:val="0"/>
        <w:rPr>
          <w:b/>
          <w:bCs/>
        </w:rPr>
      </w:pPr>
      <w:r w:rsidRPr="00A02A60">
        <w:rPr>
          <w:b/>
          <w:bCs/>
        </w:rPr>
        <w:t>Note 6</w:t>
      </w:r>
    </w:p>
    <w:p w14:paraId="00590B52" w14:textId="77777777" w:rsidR="00A02A60" w:rsidRPr="00A02A60" w:rsidRDefault="00A02A60" w:rsidP="00A02A60">
      <w:pPr>
        <w:numPr>
          <w:ilvl w:val="0"/>
          <w:numId w:val="34"/>
        </w:numPr>
      </w:pPr>
      <w:r w:rsidRPr="00A02A60">
        <w:t>Let us now visualize the simulation data just obtained.</w:t>
      </w:r>
    </w:p>
    <w:p w14:paraId="7313E974" w14:textId="24299AC3" w:rsidR="00A02A60" w:rsidRPr="00A02A60" w:rsidRDefault="00A02A60" w:rsidP="00A02A60">
      <w:pPr>
        <w:numPr>
          <w:ilvl w:val="0"/>
          <w:numId w:val="34"/>
        </w:numPr>
      </w:pPr>
      <w:r w:rsidRPr="00A02A60">
        <w:t>By definition, the particles all exhibit Brownian motion along the x,</w:t>
      </w:r>
      <w:ins w:id="32" w:author="Ryoichi Yamamoto" w:date="2017-02-28T08:58:00Z">
        <w:r w:rsidR="00563983">
          <w:t xml:space="preserve"> </w:t>
        </w:r>
      </w:ins>
      <w:r w:rsidRPr="00A02A60">
        <w:t>y, and z directions, independently.</w:t>
      </w:r>
    </w:p>
    <w:p w14:paraId="5DF00ED6" w14:textId="063467BD" w:rsidR="00A02A60" w:rsidRPr="00A02A60" w:rsidRDefault="00A02A60" w:rsidP="00A02A60">
      <w:pPr>
        <w:numPr>
          <w:ilvl w:val="0"/>
          <w:numId w:val="34"/>
        </w:numPr>
      </w:pPr>
      <w:r w:rsidRPr="00A02A60">
        <w:t>To easily visualize this motion, we first Plot the trajectories of all </w:t>
      </w:r>
      <w:ins w:id="33" w:author="Ryoichi Yamamoto" w:date="2017-02-28T08:58:00Z">
        <w:r w:rsidR="00563983">
          <w:t>the 100</w:t>
        </w:r>
      </w:ins>
      <w:del w:id="34" w:author="Ryoichi Yamamoto" w:date="2017-02-28T09:01:00Z">
        <w:r w:rsidRPr="00A02A60" w:rsidDel="00563983">
          <w:delText>nump </w:delText>
        </w:r>
      </w:del>
      <w:ins w:id="35" w:author="Ryoichi Yamamoto" w:date="2017-02-28T08:58:00Z">
        <w:r w:rsidR="00563983">
          <w:t xml:space="preserve"> </w:t>
        </w:r>
      </w:ins>
      <w:r w:rsidRPr="00A02A60">
        <w:t>particles in the x-y plane.</w:t>
      </w:r>
    </w:p>
    <w:p w14:paraId="5D760E2B" w14:textId="77777777" w:rsidR="00A02A60" w:rsidRPr="00A02A60" w:rsidRDefault="00A02A60" w:rsidP="00A02A60">
      <w:pPr>
        <w:numPr>
          <w:ilvl w:val="0"/>
          <w:numId w:val="34"/>
        </w:numPr>
      </w:pPr>
      <w:r w:rsidRPr="00A02A60">
        <w:t>Let us run the code example shown here.</w:t>
      </w:r>
    </w:p>
    <w:p w14:paraId="150A6D14" w14:textId="46251830" w:rsidR="00A02A60" w:rsidRPr="00A02A60" w:rsidRDefault="00A02A60" w:rsidP="00A02A60">
      <w:pPr>
        <w:numPr>
          <w:ilvl w:val="0"/>
          <w:numId w:val="34"/>
        </w:numPr>
      </w:pPr>
      <w:r w:rsidRPr="00A02A60">
        <w:t xml:space="preserve">While the motions along the z-axis are not visible in this </w:t>
      </w:r>
      <w:ins w:id="36" w:author="Ryoichi Yamamoto" w:date="2017-02-28T08:59:00Z">
        <w:r w:rsidR="00563983">
          <w:t>figure</w:t>
        </w:r>
      </w:ins>
      <w:del w:id="37" w:author="Ryoichi Yamamoto" w:date="2017-02-28T08:59:00Z">
        <w:r w:rsidRPr="00A02A60" w:rsidDel="00563983">
          <w:delText>plot</w:delText>
        </w:r>
      </w:del>
      <w:r w:rsidRPr="00A02A60">
        <w:t>, you may examine them by plotting trajectories in the x-z or y-z planes as well.</w:t>
      </w:r>
    </w:p>
    <w:p w14:paraId="4C07497E" w14:textId="77777777" w:rsidR="00A02A60" w:rsidRPr="00A02A60" w:rsidRDefault="00A02A60" w:rsidP="00A02A60">
      <w:pPr>
        <w:numPr>
          <w:ilvl w:val="0"/>
          <w:numId w:val="34"/>
        </w:numPr>
      </w:pPr>
      <w:r w:rsidRPr="00A02A60">
        <w:t xml:space="preserve">Notice how the density of the trajectories shows spherical symmetry, and is highest at </w:t>
      </w:r>
      <w:r w:rsidRPr="00357865">
        <w:rPr>
          <w:color w:val="FF0000"/>
        </w:rPr>
        <w:t>the</w:t>
      </w:r>
      <w:r w:rsidRPr="00A02A60">
        <w:t xml:space="preserve"> origin, where the particles were initially located.</w:t>
      </w:r>
    </w:p>
    <w:p w14:paraId="22CEAA9A" w14:textId="77777777" w:rsidR="00A02A60" w:rsidRDefault="00A02A60" w:rsidP="003170AC"/>
    <w:p w14:paraId="162D340B" w14:textId="77777777" w:rsidR="00A02A60" w:rsidRPr="00A02A60" w:rsidRDefault="00A02A60" w:rsidP="00357865">
      <w:pPr>
        <w:outlineLvl w:val="0"/>
        <w:rPr>
          <w:b/>
          <w:bCs/>
        </w:rPr>
      </w:pPr>
      <w:r w:rsidRPr="00A02A60">
        <w:rPr>
          <w:b/>
          <w:bCs/>
        </w:rPr>
        <w:t>Note 7</w:t>
      </w:r>
    </w:p>
    <w:p w14:paraId="5F3238AD" w14:textId="181DB292" w:rsidR="00A02A60" w:rsidRPr="00A02A60" w:rsidRDefault="00A02A60" w:rsidP="00A02A60">
      <w:pPr>
        <w:numPr>
          <w:ilvl w:val="0"/>
          <w:numId w:val="35"/>
        </w:numPr>
      </w:pPr>
      <w:r w:rsidRPr="00A02A60">
        <w:t xml:space="preserve">In quite many situations, it is useful to visualize stereoscopic information in quasi 3D space on a </w:t>
      </w:r>
      <w:ins w:id="38" w:author="Ryoichi Yamamoto" w:date="2017-02-28T09:00:00Z">
        <w:r w:rsidR="00563983">
          <w:t xml:space="preserve">computer </w:t>
        </w:r>
      </w:ins>
      <w:r w:rsidRPr="00A02A60">
        <w:t>screen.</w:t>
      </w:r>
    </w:p>
    <w:p w14:paraId="24B524E8" w14:textId="77777777" w:rsidR="00A02A60" w:rsidRPr="00A02A60" w:rsidRDefault="00A02A60" w:rsidP="00A02A60">
      <w:pPr>
        <w:numPr>
          <w:ilvl w:val="0"/>
          <w:numId w:val="35"/>
        </w:numPr>
      </w:pPr>
      <w:r w:rsidRPr="00A02A60">
        <w:t>The bottleneck is that such 3D graphics usually require more detailed knowledge and computer programming skills.</w:t>
      </w:r>
    </w:p>
    <w:p w14:paraId="5455ACE0" w14:textId="77777777" w:rsidR="00A02A60" w:rsidRPr="00A02A60" w:rsidRDefault="00A02A60" w:rsidP="00A02A60">
      <w:pPr>
        <w:numPr>
          <w:ilvl w:val="0"/>
          <w:numId w:val="35"/>
        </w:numPr>
      </w:pPr>
      <w:r w:rsidRPr="00A02A60">
        <w:t xml:space="preserve">The </w:t>
      </w:r>
      <w:proofErr w:type="spellStart"/>
      <w:r w:rsidRPr="00A02A60">
        <w:t>Jupyter</w:t>
      </w:r>
      <w:proofErr w:type="spellEnd"/>
      <w:r w:rsidRPr="00A02A60">
        <w:t xml:space="preserve"> notebook, however, allows us to perform this task in an </w:t>
      </w:r>
      <w:r w:rsidRPr="00A02A60">
        <w:lastRenderedPageBreak/>
        <w:t>extremely easy way.</w:t>
      </w:r>
    </w:p>
    <w:p w14:paraId="75D5E9FC" w14:textId="4658494E" w:rsidR="00A02A60" w:rsidRPr="00A02A60" w:rsidRDefault="00A02A60" w:rsidP="00A02A60">
      <w:pPr>
        <w:numPr>
          <w:ilvl w:val="0"/>
          <w:numId w:val="35"/>
        </w:numPr>
      </w:pPr>
      <w:r w:rsidRPr="00A02A60">
        <w:t xml:space="preserve">This is a code example to plot the trajectories of all the </w:t>
      </w:r>
      <w:ins w:id="39" w:author="Ryoichi Yamamoto" w:date="2017-02-28T09:00:00Z">
        <w:r w:rsidR="00563983">
          <w:t xml:space="preserve">100 </w:t>
        </w:r>
      </w:ins>
      <w:r w:rsidRPr="00A02A60">
        <w:t>particles in 3D space.</w:t>
      </w:r>
    </w:p>
    <w:p w14:paraId="2A7E55DE" w14:textId="12FA2031" w:rsidR="00A02A60" w:rsidRPr="00A02A60" w:rsidDel="00563983" w:rsidRDefault="00A02A60" w:rsidP="00A02A60">
      <w:pPr>
        <w:numPr>
          <w:ilvl w:val="0"/>
          <w:numId w:val="35"/>
        </w:numPr>
        <w:rPr>
          <w:del w:id="40" w:author="Ryoichi Yamamoto" w:date="2017-02-28T09:02:00Z"/>
        </w:rPr>
      </w:pPr>
      <w:del w:id="41" w:author="Ryoichi Yamamoto" w:date="2017-02-28T09:02:00Z">
        <w:r w:rsidRPr="00A02A60" w:rsidDel="00563983">
          <w:delText>If you run this, you will see the full 3D trajectories.</w:delText>
        </w:r>
      </w:del>
    </w:p>
    <w:p w14:paraId="4BB10016" w14:textId="77777777" w:rsidR="00A02A60" w:rsidRPr="00A02A60" w:rsidRDefault="00A02A60" w:rsidP="00A02A60">
      <w:pPr>
        <w:numPr>
          <w:ilvl w:val="0"/>
          <w:numId w:val="35"/>
        </w:numPr>
      </w:pPr>
      <w:r w:rsidRPr="00A02A60">
        <w:t>As you may notice, the difference from the previous 2D plot is rather small.</w:t>
      </w:r>
    </w:p>
    <w:p w14:paraId="605D2F0C" w14:textId="77777777" w:rsidR="00A02A60" w:rsidRPr="00A02A60" w:rsidRDefault="00A02A60" w:rsidP="00A02A60">
      <w:pPr>
        <w:numPr>
          <w:ilvl w:val="0"/>
          <w:numId w:val="35"/>
        </w:numPr>
      </w:pPr>
      <w:r w:rsidRPr="00A02A60">
        <w:t xml:space="preserve">In the 2nd line, only </w:t>
      </w:r>
      <w:r w:rsidRPr="00357865">
        <w:rPr>
          <w:color w:val="FF0000"/>
        </w:rPr>
        <w:t>the</w:t>
      </w:r>
      <w:r w:rsidRPr="00A02A60">
        <w:t xml:space="preserve"> use of the </w:t>
      </w:r>
      <w:proofErr w:type="spellStart"/>
      <w:r w:rsidRPr="00A02A60">
        <w:t>fig.add_subplot</w:t>
      </w:r>
      <w:proofErr w:type="spellEnd"/>
      <w:r w:rsidRPr="00A02A60">
        <w:t> command with the projection='3d' keyword creates an additional axis to the standard 2D axes.</w:t>
      </w:r>
    </w:p>
    <w:p w14:paraId="71E2BE24" w14:textId="77777777" w:rsidR="00A02A60" w:rsidRPr="00A02A60" w:rsidRDefault="00A02A60" w:rsidP="00A02A60">
      <w:pPr>
        <w:numPr>
          <w:ilvl w:val="0"/>
          <w:numId w:val="35"/>
        </w:numPr>
      </w:pPr>
      <w:r w:rsidRPr="00A02A60">
        <w:t>And the </w:t>
      </w:r>
      <w:proofErr w:type="spellStart"/>
      <w:proofErr w:type="gramStart"/>
      <w:r w:rsidRPr="00A02A60">
        <w:t>ax.view</w:t>
      </w:r>
      <w:proofErr w:type="gramEnd"/>
      <w:r w:rsidRPr="00A02A60">
        <w:t>_init</w:t>
      </w:r>
      <w:proofErr w:type="spellEnd"/>
      <w:r w:rsidRPr="00A02A60">
        <w:t xml:space="preserve"> command on the 10th line defines </w:t>
      </w:r>
      <w:r w:rsidRPr="00357865">
        <w:rPr>
          <w:color w:val="FF0000"/>
        </w:rPr>
        <w:t>the</w:t>
      </w:r>
      <w:r w:rsidRPr="00A02A60">
        <w:t xml:space="preserve"> initial view point of the camera, but the remaining part is the same as for creating the 2D plot.</w:t>
      </w:r>
    </w:p>
    <w:p w14:paraId="20B1AA61" w14:textId="77777777" w:rsidR="00563983" w:rsidRPr="00A02A60" w:rsidRDefault="00563983" w:rsidP="00563983">
      <w:pPr>
        <w:numPr>
          <w:ilvl w:val="0"/>
          <w:numId w:val="35"/>
        </w:numPr>
        <w:rPr>
          <w:ins w:id="42" w:author="Ryoichi Yamamoto" w:date="2017-02-28T09:02:00Z"/>
        </w:rPr>
      </w:pPr>
      <w:ins w:id="43" w:author="Ryoichi Yamamoto" w:date="2017-02-28T09:02:00Z">
        <w:r w:rsidRPr="00A02A60">
          <w:t>If you run this</w:t>
        </w:r>
        <w:r>
          <w:t xml:space="preserve"> example</w:t>
        </w:r>
        <w:r w:rsidRPr="00A02A60">
          <w:t>, you will see the full 3D trajectories</w:t>
        </w:r>
        <w:r>
          <w:t xml:space="preserve"> in the figure</w:t>
        </w:r>
        <w:r w:rsidRPr="00A02A60">
          <w:t>.</w:t>
        </w:r>
      </w:ins>
    </w:p>
    <w:p w14:paraId="22A562AA" w14:textId="77777777" w:rsidR="00A02A60" w:rsidRPr="00A02A60" w:rsidRDefault="00A02A60" w:rsidP="00A02A60">
      <w:pPr>
        <w:numPr>
          <w:ilvl w:val="0"/>
          <w:numId w:val="35"/>
        </w:numPr>
      </w:pPr>
      <w:r w:rsidRPr="00A02A60">
        <w:t>By clicking and dragging on the graph, you can pan and rotate the camera to look at the trajectories from different angles.</w:t>
      </w:r>
    </w:p>
    <w:p w14:paraId="3DC6E9B3" w14:textId="77777777" w:rsidR="00A02A60" w:rsidRPr="00A02A60" w:rsidRDefault="00A02A60" w:rsidP="00A02A60">
      <w:pPr>
        <w:numPr>
          <w:ilvl w:val="0"/>
          <w:numId w:val="35"/>
        </w:numPr>
      </w:pPr>
      <w:r w:rsidRPr="00A02A60">
        <w:t>Through a careful examination</w:t>
      </w:r>
      <w:del w:id="44" w:author="Ryoichi Yamamoto" w:date="2017-02-28T09:03:00Z">
        <w:r w:rsidRPr="00A02A60" w:rsidDel="00663220">
          <w:delText>s</w:delText>
        </w:r>
      </w:del>
      <w:r w:rsidRPr="00A02A60">
        <w:t xml:space="preserve"> of this 3D plot, you should be convinced about the spherical symmetry of the resulting trajectories centered at </w:t>
      </w:r>
      <w:r w:rsidRPr="00357865">
        <w:rPr>
          <w:color w:val="FF0000"/>
        </w:rPr>
        <w:t>the</w:t>
      </w:r>
      <w:r w:rsidRPr="00A02A60">
        <w:t xml:space="preserve"> origin.</w:t>
      </w:r>
      <w:bookmarkStart w:id="45" w:name="_GoBack"/>
      <w:bookmarkEnd w:id="45"/>
    </w:p>
    <w:p w14:paraId="67B8E565" w14:textId="77777777" w:rsidR="00A02A60" w:rsidRPr="00A02A60" w:rsidRDefault="00A02A60" w:rsidP="003170AC"/>
    <w:sectPr w:rsidR="00A02A60" w:rsidRPr="00A02A60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7251"/>
    <w:multiLevelType w:val="multilevel"/>
    <w:tmpl w:val="CBEA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DF0850"/>
    <w:multiLevelType w:val="multilevel"/>
    <w:tmpl w:val="296C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8264CA"/>
    <w:multiLevelType w:val="hybridMultilevel"/>
    <w:tmpl w:val="C686A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7917AD2"/>
    <w:multiLevelType w:val="multilevel"/>
    <w:tmpl w:val="30A2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931EF4"/>
    <w:multiLevelType w:val="multilevel"/>
    <w:tmpl w:val="6C8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00172D"/>
    <w:multiLevelType w:val="hybridMultilevel"/>
    <w:tmpl w:val="96F25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0BD49FE"/>
    <w:multiLevelType w:val="multilevel"/>
    <w:tmpl w:val="A93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3F4190"/>
    <w:multiLevelType w:val="hybridMultilevel"/>
    <w:tmpl w:val="DEC8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4B90166"/>
    <w:multiLevelType w:val="hybridMultilevel"/>
    <w:tmpl w:val="9C3AE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4E1066D"/>
    <w:multiLevelType w:val="hybridMultilevel"/>
    <w:tmpl w:val="49ACD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2DB4383"/>
    <w:multiLevelType w:val="hybridMultilevel"/>
    <w:tmpl w:val="7B76B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A051613"/>
    <w:multiLevelType w:val="hybridMultilevel"/>
    <w:tmpl w:val="0A560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3053F1"/>
    <w:multiLevelType w:val="multilevel"/>
    <w:tmpl w:val="2C5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0A953E9"/>
    <w:multiLevelType w:val="multilevel"/>
    <w:tmpl w:val="94D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4D4ACD"/>
    <w:multiLevelType w:val="hybridMultilevel"/>
    <w:tmpl w:val="DA58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E11179"/>
    <w:multiLevelType w:val="hybridMultilevel"/>
    <w:tmpl w:val="0DCA7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1E7EEE"/>
    <w:multiLevelType w:val="multilevel"/>
    <w:tmpl w:val="A5D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7D13607"/>
    <w:multiLevelType w:val="multilevel"/>
    <w:tmpl w:val="C1B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6EB0D3C"/>
    <w:multiLevelType w:val="multilevel"/>
    <w:tmpl w:val="BF9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D0E788F"/>
    <w:multiLevelType w:val="multilevel"/>
    <w:tmpl w:val="D04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4042C1"/>
    <w:multiLevelType w:val="multilevel"/>
    <w:tmpl w:val="3660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892840"/>
    <w:multiLevelType w:val="hybridMultilevel"/>
    <w:tmpl w:val="BA028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1CE2AF6"/>
    <w:multiLevelType w:val="multilevel"/>
    <w:tmpl w:val="8FE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BB4786"/>
    <w:multiLevelType w:val="hybridMultilevel"/>
    <w:tmpl w:val="33F21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E427F34"/>
    <w:multiLevelType w:val="hybridMultilevel"/>
    <w:tmpl w:val="6C543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2"/>
  </w:num>
  <w:num w:numId="4">
    <w:abstractNumId w:val="19"/>
  </w:num>
  <w:num w:numId="5">
    <w:abstractNumId w:val="33"/>
  </w:num>
  <w:num w:numId="6">
    <w:abstractNumId w:val="5"/>
  </w:num>
  <w:num w:numId="7">
    <w:abstractNumId w:val="18"/>
  </w:num>
  <w:num w:numId="8">
    <w:abstractNumId w:val="20"/>
  </w:num>
  <w:num w:numId="9">
    <w:abstractNumId w:val="32"/>
  </w:num>
  <w:num w:numId="10">
    <w:abstractNumId w:val="22"/>
  </w:num>
  <w:num w:numId="11">
    <w:abstractNumId w:val="11"/>
  </w:num>
  <w:num w:numId="12">
    <w:abstractNumId w:val="29"/>
  </w:num>
  <w:num w:numId="13">
    <w:abstractNumId w:val="2"/>
  </w:num>
  <w:num w:numId="14">
    <w:abstractNumId w:val="17"/>
  </w:num>
  <w:num w:numId="15">
    <w:abstractNumId w:val="6"/>
  </w:num>
  <w:num w:numId="16">
    <w:abstractNumId w:val="8"/>
  </w:num>
  <w:num w:numId="17">
    <w:abstractNumId w:val="31"/>
  </w:num>
  <w:num w:numId="18">
    <w:abstractNumId w:val="10"/>
  </w:num>
  <w:num w:numId="19">
    <w:abstractNumId w:val="13"/>
  </w:num>
  <w:num w:numId="20">
    <w:abstractNumId w:val="9"/>
  </w:num>
  <w:num w:numId="21">
    <w:abstractNumId w:val="34"/>
  </w:num>
  <w:num w:numId="22">
    <w:abstractNumId w:val="21"/>
  </w:num>
  <w:num w:numId="23">
    <w:abstractNumId w:val="15"/>
  </w:num>
  <w:num w:numId="24">
    <w:abstractNumId w:val="25"/>
  </w:num>
  <w:num w:numId="25">
    <w:abstractNumId w:val="23"/>
  </w:num>
  <w:num w:numId="26">
    <w:abstractNumId w:val="28"/>
  </w:num>
  <w:num w:numId="27">
    <w:abstractNumId w:val="3"/>
  </w:num>
  <w:num w:numId="28">
    <w:abstractNumId w:val="4"/>
  </w:num>
  <w:num w:numId="29">
    <w:abstractNumId w:val="16"/>
  </w:num>
  <w:num w:numId="30">
    <w:abstractNumId w:val="26"/>
  </w:num>
  <w:num w:numId="31">
    <w:abstractNumId w:val="7"/>
  </w:num>
  <w:num w:numId="32">
    <w:abstractNumId w:val="24"/>
  </w:num>
  <w:num w:numId="33">
    <w:abstractNumId w:val="1"/>
  </w:num>
  <w:num w:numId="34">
    <w:abstractNumId w:val="0"/>
  </w:num>
  <w:num w:numId="35">
    <w:abstractNumId w:val="3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oichi Yamamoto">
    <w15:presenceInfo w15:providerId="Windows Live" w15:userId="44483796c332ed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proofState w:spelling="clean" w:grammar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9498A"/>
    <w:rsid w:val="000E4E6C"/>
    <w:rsid w:val="0013208D"/>
    <w:rsid w:val="00143301"/>
    <w:rsid w:val="00160A0D"/>
    <w:rsid w:val="002349F9"/>
    <w:rsid w:val="00235696"/>
    <w:rsid w:val="00240798"/>
    <w:rsid w:val="00271153"/>
    <w:rsid w:val="00273E27"/>
    <w:rsid w:val="0027714A"/>
    <w:rsid w:val="00292D45"/>
    <w:rsid w:val="0029502E"/>
    <w:rsid w:val="003170AC"/>
    <w:rsid w:val="00346706"/>
    <w:rsid w:val="00357865"/>
    <w:rsid w:val="003930D2"/>
    <w:rsid w:val="003C4D0B"/>
    <w:rsid w:val="003E6436"/>
    <w:rsid w:val="003E6CBA"/>
    <w:rsid w:val="00422F3C"/>
    <w:rsid w:val="004305B4"/>
    <w:rsid w:val="00457357"/>
    <w:rsid w:val="004D0266"/>
    <w:rsid w:val="004F4549"/>
    <w:rsid w:val="00563983"/>
    <w:rsid w:val="00661658"/>
    <w:rsid w:val="00663220"/>
    <w:rsid w:val="00687A1D"/>
    <w:rsid w:val="006D222B"/>
    <w:rsid w:val="00746EC2"/>
    <w:rsid w:val="007763EE"/>
    <w:rsid w:val="00792E78"/>
    <w:rsid w:val="007E4012"/>
    <w:rsid w:val="007F2F27"/>
    <w:rsid w:val="00875CB8"/>
    <w:rsid w:val="00876081"/>
    <w:rsid w:val="00886275"/>
    <w:rsid w:val="008E7FCD"/>
    <w:rsid w:val="00910231"/>
    <w:rsid w:val="00935971"/>
    <w:rsid w:val="0098398A"/>
    <w:rsid w:val="00A02A60"/>
    <w:rsid w:val="00A27681"/>
    <w:rsid w:val="00A5274E"/>
    <w:rsid w:val="00AF46E0"/>
    <w:rsid w:val="00B24B70"/>
    <w:rsid w:val="00B30B99"/>
    <w:rsid w:val="00B559C2"/>
    <w:rsid w:val="00B7787C"/>
    <w:rsid w:val="00B94209"/>
    <w:rsid w:val="00BC6B65"/>
    <w:rsid w:val="00C86035"/>
    <w:rsid w:val="00CB49A3"/>
    <w:rsid w:val="00CF6971"/>
    <w:rsid w:val="00CF76AB"/>
    <w:rsid w:val="00D145C0"/>
    <w:rsid w:val="00D54E9E"/>
    <w:rsid w:val="00D75EBE"/>
    <w:rsid w:val="00DA7B4F"/>
    <w:rsid w:val="00E666DA"/>
    <w:rsid w:val="00E740FE"/>
    <w:rsid w:val="00E93B08"/>
    <w:rsid w:val="00EE1C44"/>
    <w:rsid w:val="00F47CF0"/>
    <w:rsid w:val="00F50457"/>
    <w:rsid w:val="00F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9502E"/>
  </w:style>
  <w:style w:type="character" w:customStyle="1" w:styleId="mi">
    <w:name w:val="mi"/>
    <w:basedOn w:val="a0"/>
    <w:rsid w:val="00B559C2"/>
  </w:style>
  <w:style w:type="character" w:styleId="a3">
    <w:name w:val="Hyperlink"/>
    <w:basedOn w:val="a0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a0"/>
    <w:rsid w:val="00B559C2"/>
  </w:style>
  <w:style w:type="character" w:customStyle="1" w:styleId="mn">
    <w:name w:val="mn"/>
    <w:basedOn w:val="a0"/>
    <w:rsid w:val="00B559C2"/>
  </w:style>
  <w:style w:type="paragraph" w:styleId="a4">
    <w:name w:val="Balloon Text"/>
    <w:basedOn w:val="a"/>
    <w:link w:val="a5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a6">
    <w:name w:val="List Paragraph"/>
    <w:basedOn w:val="a"/>
    <w:uiPriority w:val="34"/>
    <w:qFormat/>
    <w:rsid w:val="007E4012"/>
    <w:pPr>
      <w:ind w:leftChars="400" w:left="960"/>
    </w:pPr>
  </w:style>
  <w:style w:type="paragraph" w:styleId="a7">
    <w:name w:val="Document Map"/>
    <w:basedOn w:val="a"/>
    <w:link w:val="a8"/>
    <w:uiPriority w:val="99"/>
    <w:semiHidden/>
    <w:unhideWhenUsed/>
    <w:rsid w:val="00357865"/>
    <w:rPr>
      <w:rFonts w:ascii="ＭＳ 明朝" w:eastAsia="ＭＳ 明朝"/>
    </w:rPr>
  </w:style>
  <w:style w:type="character" w:customStyle="1" w:styleId="a8">
    <w:name w:val="見出しマップ (文字)"/>
    <w:basedOn w:val="a0"/>
    <w:link w:val="a7"/>
    <w:uiPriority w:val="99"/>
    <w:semiHidden/>
    <w:rsid w:val="00357865"/>
    <w:rPr>
      <w:rFonts w:ascii="ＭＳ 明朝" w:eastAsia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839</Words>
  <Characters>4787</Characters>
  <Application>Microsoft Macintosh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7</cp:revision>
  <dcterms:created xsi:type="dcterms:W3CDTF">2017-02-27T12:56:00Z</dcterms:created>
  <dcterms:modified xsi:type="dcterms:W3CDTF">2017-02-28T00:04:00Z</dcterms:modified>
</cp:coreProperties>
</file>