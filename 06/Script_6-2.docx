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F6404" w14:textId="77777777" w:rsidR="00FE0207" w:rsidRPr="00FE0207" w:rsidRDefault="00FE0207" w:rsidP="00FE0207">
      <w:pPr>
        <w:rPr>
          <w:b/>
          <w:bCs/>
        </w:rPr>
      </w:pPr>
      <w:r w:rsidRPr="00FE0207">
        <w:rPr>
          <w:b/>
          <w:bCs/>
        </w:rPr>
        <w:t>Note 1</w:t>
      </w:r>
    </w:p>
    <w:p w14:paraId="0FFCC2E0" w14:textId="023F3210" w:rsidR="00FE0207" w:rsidRPr="00FE0207" w:rsidRDefault="00FE0207">
      <w:pPr>
        <w:numPr>
          <w:ilvl w:val="0"/>
          <w:numId w:val="1"/>
        </w:numPr>
        <w:pPrChange w:id="0" w:author="Ryoichi Yamamoto" w:date="2017-03-15T01:31:00Z">
          <w:pPr>
            <w:numPr>
              <w:numId w:val="12"/>
            </w:numPr>
            <w:tabs>
              <w:tab w:val="num" w:pos="360"/>
              <w:tab w:val="num" w:pos="720"/>
            </w:tabs>
            <w:ind w:left="720" w:hanging="720"/>
          </w:pPr>
        </w:pPrChange>
      </w:pPr>
      <w:r w:rsidRPr="00FE0207">
        <w:t xml:space="preserve">In the present lesson, we will introduce a simple stochastic model that can reproduce many of the </w:t>
      </w:r>
      <w:del w:id="1" w:author="Ryoichi Yamamoto" w:date="2017-03-15T01:04:00Z">
        <w:r w:rsidRPr="00FE0207" w:rsidDel="007E56C9">
          <w:delText>phenomonological</w:delText>
        </w:r>
      </w:del>
      <w:ins w:id="2" w:author="Ryoichi Yamamoto" w:date="2017-03-15T01:04:00Z">
        <w:r w:rsidR="007E56C9" w:rsidRPr="00FE0207">
          <w:t>phenomenological</w:t>
        </w:r>
      </w:ins>
      <w:r w:rsidRPr="00FE0207">
        <w:t xml:space="preserve"> properties observed in real-world financial markets</w:t>
      </w:r>
    </w:p>
    <w:p w14:paraId="6ECCC18C" w14:textId="77777777" w:rsidR="00FE0207" w:rsidRPr="00FE0207" w:rsidRDefault="00FE0207">
      <w:pPr>
        <w:numPr>
          <w:ilvl w:val="0"/>
          <w:numId w:val="1"/>
        </w:numPr>
        <w:pPrChange w:id="3" w:author="Ryoichi Yamamoto" w:date="2017-03-15T01:31:00Z">
          <w:pPr>
            <w:numPr>
              <w:numId w:val="12"/>
            </w:numPr>
            <w:tabs>
              <w:tab w:val="num" w:pos="360"/>
              <w:tab w:val="num" w:pos="720"/>
            </w:tabs>
            <w:ind w:left="720" w:hanging="720"/>
          </w:pPr>
        </w:pPrChange>
      </w:pPr>
      <w:r w:rsidRPr="00FE0207">
        <w:t>The model can be easily understood as a generalized random walk.</w:t>
      </w:r>
    </w:p>
    <w:p w14:paraId="260A3C41" w14:textId="77777777" w:rsidR="00FE0207" w:rsidRPr="00FE0207" w:rsidRDefault="00FE0207" w:rsidP="00FE0207"/>
    <w:p w14:paraId="56CA59C9" w14:textId="77777777" w:rsidR="00FE0207" w:rsidRPr="00FE0207" w:rsidRDefault="00FE0207" w:rsidP="00FE0207">
      <w:pPr>
        <w:rPr>
          <w:b/>
          <w:bCs/>
        </w:rPr>
      </w:pPr>
      <w:r w:rsidRPr="00FE0207">
        <w:rPr>
          <w:b/>
          <w:bCs/>
        </w:rPr>
        <w:t>Note 2</w:t>
      </w:r>
    </w:p>
    <w:p w14:paraId="2BE3617E" w14:textId="77777777" w:rsidR="00FE0207" w:rsidRPr="00FE0207" w:rsidRDefault="00FE0207">
      <w:pPr>
        <w:numPr>
          <w:ilvl w:val="0"/>
          <w:numId w:val="2"/>
        </w:numPr>
        <w:pPrChange w:id="4" w:author="Ryoichi Yamamoto" w:date="2017-03-15T01:31:00Z">
          <w:pPr>
            <w:numPr>
              <w:numId w:val="13"/>
            </w:numPr>
            <w:tabs>
              <w:tab w:val="num" w:pos="360"/>
              <w:tab w:val="num" w:pos="720"/>
            </w:tabs>
            <w:ind w:left="720" w:hanging="720"/>
          </w:pPr>
        </w:pPrChange>
      </w:pPr>
      <w:r w:rsidRPr="00FE0207">
        <w:t>As usual, we begin by importing the necessary numerical and graphics libraries.</w:t>
      </w:r>
    </w:p>
    <w:p w14:paraId="5AFC79F6" w14:textId="77777777" w:rsidR="00FE0207" w:rsidRPr="00FE0207" w:rsidRDefault="00FE0207" w:rsidP="00FE0207"/>
    <w:p w14:paraId="302B2827" w14:textId="77777777" w:rsidR="00FE0207" w:rsidRPr="00FE0207" w:rsidRDefault="00FE0207" w:rsidP="00FE0207">
      <w:pPr>
        <w:rPr>
          <w:b/>
          <w:bCs/>
        </w:rPr>
      </w:pPr>
      <w:r w:rsidRPr="00FE0207">
        <w:rPr>
          <w:b/>
          <w:bCs/>
        </w:rPr>
        <w:t>Note 3</w:t>
      </w:r>
    </w:p>
    <w:p w14:paraId="02B03045" w14:textId="77777777" w:rsidR="00FE0207" w:rsidRPr="00FE0207" w:rsidRDefault="00FE0207">
      <w:pPr>
        <w:numPr>
          <w:ilvl w:val="0"/>
          <w:numId w:val="3"/>
        </w:numPr>
        <w:pPrChange w:id="5" w:author="Ryoichi Yamamoto" w:date="2017-03-15T01:31:00Z">
          <w:pPr>
            <w:numPr>
              <w:numId w:val="14"/>
            </w:numPr>
            <w:tabs>
              <w:tab w:val="num" w:pos="360"/>
              <w:tab w:val="num" w:pos="720"/>
            </w:tabs>
            <w:ind w:left="720" w:hanging="720"/>
          </w:pPr>
        </w:pPrChange>
      </w:pPr>
      <w:r w:rsidRPr="00FE0207">
        <w:t>We define the helper functions introduced in the previous lesson to analyze the stock returns.</w:t>
      </w:r>
    </w:p>
    <w:p w14:paraId="3C388136" w14:textId="77777777" w:rsidR="00FE0207" w:rsidRPr="00FE0207" w:rsidRDefault="00FE0207" w:rsidP="00FE0207"/>
    <w:p w14:paraId="63550E6C" w14:textId="77777777" w:rsidR="00FE0207" w:rsidRPr="00FE0207" w:rsidRDefault="00FE0207" w:rsidP="00FE0207">
      <w:pPr>
        <w:rPr>
          <w:b/>
          <w:bCs/>
        </w:rPr>
      </w:pPr>
      <w:r w:rsidRPr="00FE0207">
        <w:rPr>
          <w:b/>
          <w:bCs/>
        </w:rPr>
        <w:t>Note 4</w:t>
      </w:r>
    </w:p>
    <w:p w14:paraId="51172511" w14:textId="461AFC10" w:rsidR="00FE0207" w:rsidRPr="00FE0207" w:rsidRDefault="00FE0207">
      <w:pPr>
        <w:numPr>
          <w:ilvl w:val="0"/>
          <w:numId w:val="4"/>
        </w:numPr>
        <w:pPrChange w:id="6" w:author="Ryoichi Yamamoto" w:date="2017-03-15T01:31:00Z">
          <w:pPr>
            <w:numPr>
              <w:numId w:val="15"/>
            </w:numPr>
            <w:tabs>
              <w:tab w:val="num" w:pos="360"/>
              <w:tab w:val="num" w:pos="720"/>
            </w:tabs>
            <w:ind w:left="720" w:hanging="720"/>
          </w:pPr>
        </w:pPrChange>
      </w:pPr>
      <w:r w:rsidRPr="00FE0207">
        <w:t>Here we will work with a simple stochastic model developed by Japanese researchers and published recently in Physical Review E, one of the main journals for statistical</w:t>
      </w:r>
      <w:del w:id="7" w:author="John Molina" w:date="2017-03-15T08:41:00Z">
        <w:r w:rsidRPr="00FE0207" w:rsidDel="00FC65B5">
          <w:delText xml:space="preserve"> </w:delText>
        </w:r>
      </w:del>
      <w:ins w:id="8" w:author="John Molina" w:date="2017-03-15T08:41:00Z">
        <w:r w:rsidR="00FC65B5">
          <w:t xml:space="preserve"> physics</w:t>
        </w:r>
      </w:ins>
      <w:del w:id="9" w:author="John Molina" w:date="2017-03-15T08:41:00Z">
        <w:r w:rsidRPr="00FE0207" w:rsidDel="00FC65B5">
          <w:delText>mechanics</w:delText>
        </w:r>
      </w:del>
      <w:r w:rsidRPr="00FE0207">
        <w:t>.</w:t>
      </w:r>
    </w:p>
    <w:p w14:paraId="7FF5E339" w14:textId="77777777" w:rsidR="00FE0207" w:rsidRPr="00FE0207" w:rsidRDefault="00FE0207">
      <w:pPr>
        <w:numPr>
          <w:ilvl w:val="0"/>
          <w:numId w:val="4"/>
        </w:numPr>
        <w:pPrChange w:id="10" w:author="Ryoichi Yamamoto" w:date="2017-03-15T01:31:00Z">
          <w:pPr>
            <w:numPr>
              <w:numId w:val="15"/>
            </w:numPr>
            <w:tabs>
              <w:tab w:val="num" w:pos="360"/>
              <w:tab w:val="num" w:pos="720"/>
            </w:tabs>
            <w:ind w:left="720" w:hanging="720"/>
          </w:pPr>
        </w:pPrChange>
      </w:pPr>
      <w:r w:rsidRPr="00FE0207">
        <w:t>Any stock market can be understood as a collection of agents or dealers buying and selling some stock.</w:t>
      </w:r>
    </w:p>
    <w:p w14:paraId="171B110C" w14:textId="4E21FB9D" w:rsidR="00FE0207" w:rsidRPr="00FE0207" w:rsidRDefault="00FE0207">
      <w:pPr>
        <w:numPr>
          <w:ilvl w:val="0"/>
          <w:numId w:val="4"/>
        </w:numPr>
        <w:pPrChange w:id="11" w:author="Ryoichi Yamamoto" w:date="2017-03-15T01:31:00Z">
          <w:pPr>
            <w:numPr>
              <w:numId w:val="15"/>
            </w:numPr>
            <w:tabs>
              <w:tab w:val="num" w:pos="360"/>
              <w:tab w:val="num" w:pos="720"/>
            </w:tabs>
            <w:ind w:left="720" w:hanging="720"/>
          </w:pPr>
        </w:pPrChange>
      </w:pPr>
      <w:r w:rsidRPr="00FE0207">
        <w:t xml:space="preserve">As a minimal model we consider a market with only two dealers, which we call 1 and </w:t>
      </w:r>
      <w:del w:id="12" w:author="John Molina" w:date="2017-03-15T08:42:00Z">
        <w:r w:rsidRPr="00FE0207" w:rsidDel="00FC65B5">
          <w:delText>2, that</w:delText>
        </w:r>
      </w:del>
      <w:ins w:id="13" w:author="John Molina" w:date="2017-03-15T08:42:00Z">
        <w:r w:rsidR="00FC65B5" w:rsidRPr="00FE0207">
          <w:t>2, which</w:t>
        </w:r>
      </w:ins>
      <w:r w:rsidRPr="00FE0207">
        <w:t xml:space="preserve"> are trading some stock.</w:t>
      </w:r>
    </w:p>
    <w:p w14:paraId="0469BF45" w14:textId="77777777" w:rsidR="00FE0207" w:rsidRPr="00FE0207" w:rsidRDefault="00FE0207">
      <w:pPr>
        <w:numPr>
          <w:ilvl w:val="0"/>
          <w:numId w:val="4"/>
        </w:numPr>
        <w:pPrChange w:id="14" w:author="Ryoichi Yamamoto" w:date="2017-03-15T01:31:00Z">
          <w:pPr>
            <w:numPr>
              <w:numId w:val="15"/>
            </w:numPr>
            <w:tabs>
              <w:tab w:val="num" w:pos="360"/>
              <w:tab w:val="num" w:pos="720"/>
            </w:tabs>
            <w:ind w:left="720" w:hanging="720"/>
          </w:pPr>
        </w:pPrChange>
      </w:pPr>
      <w:r w:rsidRPr="00FE0207">
        <w:t>Each dealer has a maximum price that he is willing to pay to buy new stock, and a minimum price he is willing to accept to sell stock he already owns.</w:t>
      </w:r>
    </w:p>
    <w:p w14:paraId="67DB7F99" w14:textId="77777777" w:rsidR="00FE0207" w:rsidRPr="00FE0207" w:rsidRDefault="00FE0207">
      <w:pPr>
        <w:numPr>
          <w:ilvl w:val="0"/>
          <w:numId w:val="4"/>
        </w:numPr>
        <w:pPrChange w:id="15" w:author="Ryoichi Yamamoto" w:date="2017-03-15T01:31:00Z">
          <w:pPr>
            <w:numPr>
              <w:numId w:val="15"/>
            </w:numPr>
            <w:tabs>
              <w:tab w:val="num" w:pos="360"/>
              <w:tab w:val="num" w:pos="720"/>
            </w:tabs>
            <w:ind w:left="720" w:hanging="720"/>
          </w:pPr>
        </w:pPrChange>
      </w:pPr>
      <w:r w:rsidRPr="00FE0207">
        <w:t>We refer to these as the bid and ask prices, respectively.</w:t>
      </w:r>
    </w:p>
    <w:p w14:paraId="6ABB0000" w14:textId="77777777" w:rsidR="00FE0207" w:rsidRPr="00FE0207" w:rsidRDefault="00FE0207">
      <w:pPr>
        <w:numPr>
          <w:ilvl w:val="0"/>
          <w:numId w:val="4"/>
        </w:numPr>
        <w:pPrChange w:id="16" w:author="Ryoichi Yamamoto" w:date="2017-03-15T01:31:00Z">
          <w:pPr>
            <w:numPr>
              <w:numId w:val="15"/>
            </w:numPr>
            <w:tabs>
              <w:tab w:val="num" w:pos="360"/>
              <w:tab w:val="num" w:pos="720"/>
            </w:tabs>
            <w:ind w:left="720" w:hanging="720"/>
          </w:pPr>
        </w:pPrChange>
      </w:pPr>
      <w:r w:rsidRPr="00FE0207">
        <w:t>Since the dealers are in this to make money, the ask price should always be greater than the bid price.</w:t>
      </w:r>
    </w:p>
    <w:p w14:paraId="22FBDDAA" w14:textId="77777777" w:rsidR="00FE0207" w:rsidRPr="00FE0207" w:rsidRDefault="00FE0207">
      <w:pPr>
        <w:numPr>
          <w:ilvl w:val="0"/>
          <w:numId w:val="4"/>
        </w:numPr>
        <w:pPrChange w:id="17" w:author="Ryoichi Yamamoto" w:date="2017-03-15T01:31:00Z">
          <w:pPr>
            <w:numPr>
              <w:numId w:val="15"/>
            </w:numPr>
            <w:tabs>
              <w:tab w:val="num" w:pos="360"/>
              <w:tab w:val="num" w:pos="720"/>
            </w:tabs>
            <w:ind w:left="720" w:hanging="720"/>
          </w:pPr>
        </w:pPrChange>
      </w:pPr>
      <w:r w:rsidRPr="00FE0207">
        <w:t>To characterize the position of the dealers, we introduce an additional price, called the mid-price, which is just the average of the bid and ask prices.</w:t>
      </w:r>
    </w:p>
    <w:p w14:paraId="3373782F" w14:textId="77777777" w:rsidR="00FE0207" w:rsidRPr="00FE0207" w:rsidRDefault="00FE0207">
      <w:pPr>
        <w:numPr>
          <w:ilvl w:val="0"/>
          <w:numId w:val="4"/>
        </w:numPr>
        <w:pPrChange w:id="18" w:author="Ryoichi Yamamoto" w:date="2017-03-15T01:31:00Z">
          <w:pPr>
            <w:numPr>
              <w:numId w:val="15"/>
            </w:numPr>
            <w:tabs>
              <w:tab w:val="num" w:pos="360"/>
              <w:tab w:val="num" w:pos="720"/>
            </w:tabs>
            <w:ind w:left="720" w:hanging="720"/>
          </w:pPr>
        </w:pPrChange>
      </w:pPr>
      <w:r w:rsidRPr="00FE0207">
        <w:t xml:space="preserve">For simplicity, we will assume that the difference between ask and bid </w:t>
      </w:r>
      <w:r w:rsidRPr="00FE0207">
        <w:lastRenderedPageBreak/>
        <w:t>prices, which is called the 'spread', is a constant equal for all dealers.</w:t>
      </w:r>
    </w:p>
    <w:p w14:paraId="6FD66A1B" w14:textId="77777777" w:rsidR="00FE0207" w:rsidRPr="00FE0207" w:rsidRDefault="00FE0207">
      <w:pPr>
        <w:numPr>
          <w:ilvl w:val="0"/>
          <w:numId w:val="4"/>
        </w:numPr>
        <w:pPrChange w:id="19" w:author="Ryoichi Yamamoto" w:date="2017-03-15T01:31:00Z">
          <w:pPr>
            <w:numPr>
              <w:numId w:val="15"/>
            </w:numPr>
            <w:tabs>
              <w:tab w:val="num" w:pos="360"/>
              <w:tab w:val="num" w:pos="720"/>
            </w:tabs>
            <w:ind w:left="720" w:hanging="720"/>
          </w:pPr>
        </w:pPrChange>
      </w:pPr>
      <w:r w:rsidRPr="00FE0207">
        <w:t>Thus all we need to know the configuration of the market are the mid-prices p1 and p2 at each moment in time.</w:t>
      </w:r>
    </w:p>
    <w:p w14:paraId="0FB16F25" w14:textId="77777777" w:rsidR="00FE0207" w:rsidRPr="00FE0207" w:rsidRDefault="00FE0207">
      <w:pPr>
        <w:numPr>
          <w:ilvl w:val="0"/>
          <w:numId w:val="4"/>
        </w:numPr>
        <w:pPrChange w:id="20" w:author="Ryoichi Yamamoto" w:date="2017-03-15T01:31:00Z">
          <w:pPr>
            <w:numPr>
              <w:numId w:val="15"/>
            </w:numPr>
            <w:tabs>
              <w:tab w:val="num" w:pos="360"/>
              <w:tab w:val="num" w:pos="720"/>
            </w:tabs>
            <w:ind w:left="720" w:hanging="720"/>
          </w:pPr>
        </w:pPrChange>
      </w:pPr>
      <w:r w:rsidRPr="00FE0207">
        <w:t>We have not yet specified the dynamics of the dealer's prices, but we know that whenever the 'ask' price of one dealer is equal or lower than the 'bid' price of the other, they should perform a transaction.</w:t>
      </w:r>
    </w:p>
    <w:p w14:paraId="2501901F" w14:textId="10EA5E54" w:rsidR="00FE0207" w:rsidRPr="00FE0207" w:rsidRDefault="00FE0207">
      <w:pPr>
        <w:numPr>
          <w:ilvl w:val="0"/>
          <w:numId w:val="4"/>
        </w:numPr>
        <w:pPrChange w:id="21" w:author="Ryoichi Yamamoto" w:date="2017-03-15T01:31:00Z">
          <w:pPr>
            <w:numPr>
              <w:numId w:val="15"/>
            </w:numPr>
            <w:tabs>
              <w:tab w:val="num" w:pos="360"/>
              <w:tab w:val="num" w:pos="720"/>
            </w:tabs>
            <w:ind w:left="720" w:hanging="720"/>
          </w:pPr>
        </w:pPrChange>
      </w:pPr>
      <w:r w:rsidRPr="00FE0207">
        <w:t xml:space="preserve">In mathematical terms, this is expressed as Eq.(K1). If the absolute value </w:t>
      </w:r>
      <w:ins w:id="22" w:author="John Molina" w:date="2017-03-15T08:42:00Z">
        <w:r w:rsidR="00FC65B5">
          <w:t xml:space="preserve">of </w:t>
        </w:r>
      </w:ins>
      <w:r w:rsidRPr="00FE0207">
        <w:t>the difference i</w:t>
      </w:r>
      <w:ins w:id="23" w:author="John Molina" w:date="2017-03-15T08:43:00Z">
        <w:r w:rsidR="00FC65B5">
          <w:t>n</w:t>
        </w:r>
      </w:ins>
      <w:del w:id="24" w:author="John Molina" w:date="2017-03-15T08:42:00Z">
        <w:r w:rsidRPr="00FE0207" w:rsidDel="00FC65B5">
          <w:delText>s</w:delText>
        </w:r>
      </w:del>
      <w:r w:rsidRPr="00FE0207">
        <w:t xml:space="preserve"> mid-prices is equal or larger to L, then a transaction will take place.</w:t>
      </w:r>
    </w:p>
    <w:p w14:paraId="4802B926" w14:textId="77777777" w:rsidR="00FE0207" w:rsidRPr="00FE0207" w:rsidRDefault="00FE0207">
      <w:pPr>
        <w:numPr>
          <w:ilvl w:val="0"/>
          <w:numId w:val="4"/>
        </w:numPr>
        <w:pPrChange w:id="25" w:author="Ryoichi Yamamoto" w:date="2017-03-15T01:31:00Z">
          <w:pPr>
            <w:numPr>
              <w:numId w:val="15"/>
            </w:numPr>
            <w:tabs>
              <w:tab w:val="num" w:pos="360"/>
              <w:tab w:val="num" w:pos="720"/>
            </w:tabs>
            <w:ind w:left="720" w:hanging="720"/>
          </w:pPr>
        </w:pPrChange>
      </w:pPr>
      <w:r w:rsidRPr="00FE0207">
        <w:t>In this model, we consider only one type of stock, and we do not attempt to model the amount of stock available. </w:t>
      </w:r>
    </w:p>
    <w:p w14:paraId="2B85B003" w14:textId="24D8FE00" w:rsidR="00FE0207" w:rsidRPr="00FE0207" w:rsidRDefault="00FE0207">
      <w:pPr>
        <w:numPr>
          <w:ilvl w:val="0"/>
          <w:numId w:val="4"/>
        </w:numPr>
        <w:pPrChange w:id="26" w:author="Ryoichi Yamamoto" w:date="2017-03-15T01:31:00Z">
          <w:pPr>
            <w:numPr>
              <w:numId w:val="15"/>
            </w:numPr>
            <w:tabs>
              <w:tab w:val="num" w:pos="360"/>
              <w:tab w:val="num" w:pos="720"/>
            </w:tabs>
            <w:ind w:left="720" w:hanging="720"/>
          </w:pPr>
        </w:pPrChange>
      </w:pPr>
      <w:r w:rsidRPr="00FE0207">
        <w:t xml:space="preserve">Whenever a transaction takes place, we assume that a unit of stock is transferred from one dealer to the </w:t>
      </w:r>
      <w:ins w:id="27" w:author="John Molina" w:date="2017-03-15T08:43:00Z">
        <w:r w:rsidR="00FC65B5">
          <w:t>other</w:t>
        </w:r>
      </w:ins>
      <w:del w:id="28" w:author="John Molina" w:date="2017-03-15T08:43:00Z">
        <w:r w:rsidRPr="00FE0207" w:rsidDel="00FC65B5">
          <w:delText>next</w:delText>
        </w:r>
      </w:del>
      <w:r w:rsidRPr="00FE0207">
        <w:t>, although the amount possessed by each of them is infinite.</w:t>
      </w:r>
    </w:p>
    <w:p w14:paraId="42BE2853" w14:textId="33950CF5" w:rsidR="00FE0207" w:rsidRPr="00FE0207" w:rsidRDefault="00FE0207">
      <w:pPr>
        <w:numPr>
          <w:ilvl w:val="0"/>
          <w:numId w:val="4"/>
        </w:numPr>
        <w:pPrChange w:id="29" w:author="Ryoichi Yamamoto" w:date="2017-03-15T01:31:00Z">
          <w:pPr>
            <w:numPr>
              <w:numId w:val="15"/>
            </w:numPr>
            <w:tabs>
              <w:tab w:val="num" w:pos="360"/>
              <w:tab w:val="num" w:pos="720"/>
            </w:tabs>
            <w:ind w:left="720" w:hanging="720"/>
          </w:pPr>
        </w:pPrChange>
      </w:pPr>
      <w:r w:rsidRPr="00FE0207">
        <w:t xml:space="preserve">What we are interested </w:t>
      </w:r>
      <w:ins w:id="30" w:author="John Molina" w:date="2017-03-15T08:43:00Z">
        <w:r w:rsidR="00FC65B5">
          <w:t xml:space="preserve">in </w:t>
        </w:r>
      </w:ins>
      <w:r w:rsidRPr="00FE0207">
        <w:t xml:space="preserve">here is not </w:t>
      </w:r>
      <w:del w:id="31" w:author="John Molina" w:date="2017-03-15T08:43:00Z">
        <w:r w:rsidRPr="00FE0207" w:rsidDel="00FC65B5">
          <w:delText xml:space="preserve">in </w:delText>
        </w:r>
      </w:del>
      <w:r w:rsidRPr="00FE0207">
        <w:t>the amount of stock that can change hands, but the price at which they are trading it.</w:t>
      </w:r>
    </w:p>
    <w:p w14:paraId="141DCBB3" w14:textId="77777777" w:rsidR="00FE0207" w:rsidRPr="00FE0207" w:rsidRDefault="00FE0207" w:rsidP="00FE0207"/>
    <w:p w14:paraId="6B77D5FE" w14:textId="77777777" w:rsidR="00FE0207" w:rsidRPr="00FE0207" w:rsidRDefault="00FE0207" w:rsidP="00FE0207">
      <w:pPr>
        <w:rPr>
          <w:b/>
          <w:bCs/>
        </w:rPr>
      </w:pPr>
      <w:r w:rsidRPr="00FE0207">
        <w:rPr>
          <w:b/>
          <w:bCs/>
        </w:rPr>
        <w:t>Note 5</w:t>
      </w:r>
    </w:p>
    <w:p w14:paraId="6F596C3A" w14:textId="77777777" w:rsidR="00FE0207" w:rsidRPr="00FE0207" w:rsidRDefault="00FE0207">
      <w:pPr>
        <w:numPr>
          <w:ilvl w:val="0"/>
          <w:numId w:val="5"/>
        </w:numPr>
        <w:pPrChange w:id="32" w:author="Ryoichi Yamamoto" w:date="2017-03-15T01:31:00Z">
          <w:pPr>
            <w:numPr>
              <w:numId w:val="16"/>
            </w:numPr>
            <w:tabs>
              <w:tab w:val="num" w:pos="360"/>
              <w:tab w:val="num" w:pos="720"/>
            </w:tabs>
            <w:ind w:left="720" w:hanging="720"/>
          </w:pPr>
        </w:pPrChange>
      </w:pPr>
      <w:r w:rsidRPr="00FE0207">
        <w:t>Let us now discuss the dynamics of this dealer model.</w:t>
      </w:r>
    </w:p>
    <w:p w14:paraId="5499F01E" w14:textId="77777777" w:rsidR="00FE0207" w:rsidDel="00F07B30" w:rsidRDefault="00FE0207">
      <w:pPr>
        <w:numPr>
          <w:ilvl w:val="0"/>
          <w:numId w:val="5"/>
        </w:numPr>
        <w:rPr>
          <w:del w:id="33" w:author="Ryoichi Yamamoto" w:date="2017-03-15T01:26:00Z"/>
        </w:rPr>
        <w:pPrChange w:id="34" w:author="Ryoichi Yamamoto" w:date="2017-03-15T01:31:00Z">
          <w:pPr>
            <w:numPr>
              <w:numId w:val="16"/>
            </w:numPr>
            <w:tabs>
              <w:tab w:val="num" w:pos="360"/>
              <w:tab w:val="num" w:pos="720"/>
            </w:tabs>
            <w:ind w:left="720" w:hanging="720"/>
          </w:pPr>
        </w:pPrChange>
      </w:pPr>
      <w:r w:rsidRPr="00FE0207">
        <w:t>The mid-price is assumed to follow a 1D random-walk in 'price' space.</w:t>
      </w:r>
    </w:p>
    <w:p w14:paraId="717C9807" w14:textId="77777777" w:rsidR="00F07B30" w:rsidRPr="00FE0207" w:rsidRDefault="00F07B30">
      <w:pPr>
        <w:numPr>
          <w:ilvl w:val="0"/>
          <w:numId w:val="5"/>
        </w:numPr>
        <w:rPr>
          <w:ins w:id="35" w:author="Ryoichi Yamamoto" w:date="2017-03-15T01:26:00Z"/>
        </w:rPr>
        <w:pPrChange w:id="36" w:author="Ryoichi Yamamoto" w:date="2017-03-15T01:31:00Z">
          <w:pPr>
            <w:numPr>
              <w:numId w:val="16"/>
            </w:numPr>
            <w:tabs>
              <w:tab w:val="num" w:pos="360"/>
              <w:tab w:val="num" w:pos="720"/>
            </w:tabs>
            <w:ind w:left="720" w:hanging="720"/>
          </w:pPr>
        </w:pPrChange>
      </w:pPr>
    </w:p>
    <w:p w14:paraId="309DA343" w14:textId="7BCA9281" w:rsidR="00FE0207" w:rsidRPr="00F07B30" w:rsidRDefault="00FE0207">
      <w:pPr>
        <w:numPr>
          <w:ilvl w:val="0"/>
          <w:numId w:val="5"/>
        </w:numPr>
        <w:rPr>
          <w:rFonts w:eastAsia="Times New Roman"/>
          <w:kern w:val="0"/>
          <w:rPrChange w:id="37" w:author="Ryoichi Yamamoto" w:date="2017-03-15T01:26:00Z">
            <w:rPr/>
          </w:rPrChange>
        </w:rPr>
        <w:pPrChange w:id="38" w:author="Ryoichi Yamamoto" w:date="2017-03-15T01:31:00Z">
          <w:pPr>
            <w:numPr>
              <w:numId w:val="16"/>
            </w:numPr>
            <w:tabs>
              <w:tab w:val="num" w:pos="360"/>
              <w:tab w:val="num" w:pos="720"/>
            </w:tabs>
            <w:ind w:left="720" w:hanging="720"/>
          </w:pPr>
        </w:pPrChange>
      </w:pPr>
      <w:r w:rsidRPr="00FE0207">
        <w:t xml:space="preserve">Previously, you learned that a random walk can describe the </w:t>
      </w:r>
      <w:ins w:id="39" w:author="Ryoichi Yamamoto" w:date="2017-03-15T01:23:00Z">
        <w:r w:rsidR="008C0F06">
          <w:t>diffusional</w:t>
        </w:r>
      </w:ins>
      <w:del w:id="40" w:author="Ryoichi Yamamoto" w:date="2017-03-15T01:23:00Z">
        <w:r w:rsidRPr="00FE0207" w:rsidDel="008C0F06">
          <w:delText>thermal</w:delText>
        </w:r>
      </w:del>
      <w:r w:rsidRPr="00FE0207">
        <w:t xml:space="preserve"> motion of</w:t>
      </w:r>
      <w:del w:id="41" w:author="Ryoichi Yamamoto" w:date="2017-03-15T01:23:00Z">
        <w:r w:rsidRPr="00FE0207" w:rsidDel="008C0F06">
          <w:delText xml:space="preserve"> colloidal</w:delText>
        </w:r>
      </w:del>
      <w:r w:rsidRPr="00FE0207">
        <w:t xml:space="preserve"> particles</w:t>
      </w:r>
      <w:del w:id="42" w:author="Ryoichi Yamamoto" w:date="2017-03-15T01:23:00Z">
        <w:r w:rsidRPr="00FE0207" w:rsidDel="008C0F06">
          <w:delText xml:space="preserve"> in a fluid</w:delText>
        </w:r>
      </w:del>
      <w:r w:rsidRPr="00FE0207">
        <w:t xml:space="preserve">. At each step, </w:t>
      </w:r>
      <w:ins w:id="43" w:author="Ryoichi Yamamoto" w:date="2017-03-15T01:26:00Z">
        <w:r w:rsidR="00F07B30" w:rsidRPr="00F07B30">
          <w:rPr>
            <w:rFonts w:eastAsia="Times New Roman"/>
          </w:rPr>
          <w:t>the drunken man has two options, he can either take a step to the left, or to the right</w:t>
        </w:r>
      </w:ins>
      <w:del w:id="44" w:author="Ryoichi Yamamoto" w:date="2017-03-15T01:24:00Z">
        <w:r w:rsidRPr="00FE0207" w:rsidDel="0065188B">
          <w:delText>the colloid experiences some random forces due to the surrounding water molecules</w:delText>
        </w:r>
      </w:del>
      <w:r w:rsidRPr="00FE0207">
        <w:t>.</w:t>
      </w:r>
    </w:p>
    <w:p w14:paraId="2A8D1E8D" w14:textId="77777777" w:rsidR="00FE0207" w:rsidRPr="00FE0207" w:rsidRDefault="00FE0207">
      <w:pPr>
        <w:numPr>
          <w:ilvl w:val="0"/>
          <w:numId w:val="5"/>
        </w:numPr>
        <w:pPrChange w:id="45" w:author="Ryoichi Yamamoto" w:date="2017-03-15T01:31:00Z">
          <w:pPr>
            <w:numPr>
              <w:numId w:val="16"/>
            </w:numPr>
            <w:tabs>
              <w:tab w:val="num" w:pos="360"/>
              <w:tab w:val="num" w:pos="720"/>
            </w:tabs>
            <w:ind w:left="720" w:hanging="720"/>
          </w:pPr>
        </w:pPrChange>
      </w:pPr>
      <w:r w:rsidRPr="00FE0207">
        <w:t>In this case, we can consider the random step to be caused by the influence of the outside world on the dealer. Everything he sees and learns can change his opinion of how much he thinks that the stock is worth.</w:t>
      </w:r>
    </w:p>
    <w:p w14:paraId="02D9DF91" w14:textId="77777777" w:rsidR="00FE0207" w:rsidRPr="00FE0207" w:rsidRDefault="00FE0207">
      <w:pPr>
        <w:numPr>
          <w:ilvl w:val="0"/>
          <w:numId w:val="5"/>
        </w:numPr>
        <w:pPrChange w:id="46" w:author="Ryoichi Yamamoto" w:date="2017-03-15T01:31:00Z">
          <w:pPr>
            <w:numPr>
              <w:numId w:val="16"/>
            </w:numPr>
            <w:tabs>
              <w:tab w:val="num" w:pos="360"/>
              <w:tab w:val="num" w:pos="720"/>
            </w:tabs>
            <w:ind w:left="720" w:hanging="720"/>
          </w:pPr>
        </w:pPrChange>
      </w:pPr>
      <w:r w:rsidRPr="00FE0207">
        <w:t>The update rule for the prices is given in Eq. (K2), which you will recognize as a simple 1D random walk process. At each step the stock can move up or down by a fixed amount with equal probabilities.</w:t>
      </w:r>
    </w:p>
    <w:p w14:paraId="7B627711" w14:textId="77777777" w:rsidR="00FE0207" w:rsidRPr="00FE0207" w:rsidRDefault="00FE0207">
      <w:pPr>
        <w:numPr>
          <w:ilvl w:val="0"/>
          <w:numId w:val="5"/>
        </w:numPr>
        <w:pPrChange w:id="47" w:author="Ryoichi Yamamoto" w:date="2017-03-15T01:31:00Z">
          <w:pPr>
            <w:numPr>
              <w:numId w:val="16"/>
            </w:numPr>
            <w:tabs>
              <w:tab w:val="num" w:pos="360"/>
              <w:tab w:val="num" w:pos="720"/>
            </w:tabs>
            <w:ind w:left="720" w:hanging="720"/>
          </w:pPr>
        </w:pPrChange>
      </w:pPr>
      <w:r w:rsidRPr="00FE0207">
        <w:t xml:space="preserve">While the dealers' prices are evolving independently, the moment that the transaction condition (Eq. (K1)) is satisfied they will execute a trade and </w:t>
      </w:r>
      <w:r w:rsidRPr="00FE0207">
        <w:lastRenderedPageBreak/>
        <w:t>exchange one unit of stock.</w:t>
      </w:r>
    </w:p>
    <w:p w14:paraId="0B7ECCA1" w14:textId="77777777" w:rsidR="00FE0207" w:rsidRPr="00FE0207" w:rsidRDefault="00FE0207">
      <w:pPr>
        <w:numPr>
          <w:ilvl w:val="0"/>
          <w:numId w:val="5"/>
        </w:numPr>
        <w:pPrChange w:id="48" w:author="Ryoichi Yamamoto" w:date="2017-03-15T01:31:00Z">
          <w:pPr>
            <w:numPr>
              <w:numId w:val="16"/>
            </w:numPr>
            <w:tabs>
              <w:tab w:val="num" w:pos="360"/>
              <w:tab w:val="num" w:pos="720"/>
            </w:tabs>
            <w:ind w:left="720" w:hanging="720"/>
          </w:pPr>
        </w:pPrChange>
      </w:pPr>
      <w:r w:rsidRPr="00FE0207">
        <w:t>The price of the trade, which by definition will be the Market price P of the stock, is given by the average of the mid-prices.</w:t>
      </w:r>
    </w:p>
    <w:p w14:paraId="1A7CF3DD" w14:textId="77777777" w:rsidR="00FE0207" w:rsidRPr="00FE0207" w:rsidRDefault="00FE0207">
      <w:pPr>
        <w:numPr>
          <w:ilvl w:val="0"/>
          <w:numId w:val="5"/>
        </w:numPr>
        <w:pPrChange w:id="49" w:author="Ryoichi Yamamoto" w:date="2017-03-15T01:31:00Z">
          <w:pPr>
            <w:numPr>
              <w:numId w:val="16"/>
            </w:numPr>
            <w:tabs>
              <w:tab w:val="num" w:pos="360"/>
              <w:tab w:val="num" w:pos="720"/>
            </w:tabs>
            <w:ind w:left="720" w:hanging="720"/>
          </w:pPr>
        </w:pPrChange>
      </w:pPr>
      <w:r w:rsidRPr="00FE0207">
        <w:t>After the exchange, the dealers are free to resume their respective random walks, but now the</w:t>
      </w:r>
      <w:del w:id="50" w:author="John Molina" w:date="2017-03-15T08:44:00Z">
        <w:r w:rsidRPr="00FE0207" w:rsidDel="00FC65B5">
          <w:delText>y</w:delText>
        </w:r>
      </w:del>
      <w:r w:rsidRPr="00FE0207">
        <w:t xml:space="preserve"> starting price is the Market price of the transaction that just took place.</w:t>
      </w:r>
    </w:p>
    <w:p w14:paraId="46A421AD" w14:textId="77777777" w:rsidR="00FE0207" w:rsidRPr="00FE0207" w:rsidRDefault="00FE0207">
      <w:pPr>
        <w:numPr>
          <w:ilvl w:val="0"/>
          <w:numId w:val="5"/>
        </w:numPr>
        <w:pPrChange w:id="51" w:author="Ryoichi Yamamoto" w:date="2017-03-15T01:31:00Z">
          <w:pPr>
            <w:numPr>
              <w:numId w:val="16"/>
            </w:numPr>
            <w:tabs>
              <w:tab w:val="num" w:pos="360"/>
              <w:tab w:val="num" w:pos="720"/>
            </w:tabs>
            <w:ind w:left="720" w:hanging="720"/>
          </w:pPr>
        </w:pPrChange>
      </w:pPr>
      <w:r w:rsidRPr="00FE0207">
        <w:t>Finally, it is convenient to define an additional unit of time, called the 'tick' time. The tick time measures the number of transactions. Every time a transaction takes place, we update the tick time by one.</w:t>
      </w:r>
    </w:p>
    <w:p w14:paraId="21ACD320" w14:textId="55850B3C" w:rsidR="00FE0207" w:rsidRPr="00FE0207" w:rsidRDefault="00FE0207">
      <w:pPr>
        <w:numPr>
          <w:ilvl w:val="0"/>
          <w:numId w:val="5"/>
        </w:numPr>
        <w:pPrChange w:id="52" w:author="Ryoichi Yamamoto" w:date="2017-03-15T01:31:00Z">
          <w:pPr>
            <w:numPr>
              <w:numId w:val="16"/>
            </w:numPr>
            <w:tabs>
              <w:tab w:val="num" w:pos="360"/>
              <w:tab w:val="num" w:pos="720"/>
            </w:tabs>
            <w:ind w:left="720" w:hanging="720"/>
          </w:pPr>
        </w:pPrChange>
      </w:pPr>
      <w:r w:rsidRPr="00FE0207">
        <w:t>In contrast</w:t>
      </w:r>
      <w:ins w:id="53" w:author="John Molina" w:date="2017-03-15T08:44:00Z">
        <w:r w:rsidR="00FC65B5">
          <w:t xml:space="preserve">, </w:t>
        </w:r>
      </w:ins>
      <w:del w:id="54" w:author="John Molina" w:date="2017-03-15T08:44:00Z">
        <w:r w:rsidRPr="00FE0207" w:rsidDel="00FC65B5">
          <w:delText xml:space="preserve"> </w:delText>
        </w:r>
      </w:del>
      <w:r w:rsidRPr="00FE0207">
        <w:t>the 'real' time measures the total number of steps taken during the random walk</w:t>
      </w:r>
      <w:ins w:id="55" w:author="John Molina" w:date="2017-03-15T08:44:00Z">
        <w:r w:rsidR="00FC65B5">
          <w:t>s</w:t>
        </w:r>
      </w:ins>
      <w:r w:rsidRPr="00FE0207">
        <w:t>.</w:t>
      </w:r>
    </w:p>
    <w:p w14:paraId="7E2C2DF7" w14:textId="77777777" w:rsidR="00FE0207" w:rsidRPr="00FE0207" w:rsidRDefault="00FE0207">
      <w:pPr>
        <w:numPr>
          <w:ilvl w:val="0"/>
          <w:numId w:val="5"/>
        </w:numPr>
        <w:pPrChange w:id="56" w:author="Ryoichi Yamamoto" w:date="2017-03-15T01:31:00Z">
          <w:pPr>
            <w:numPr>
              <w:numId w:val="16"/>
            </w:numPr>
            <w:tabs>
              <w:tab w:val="num" w:pos="360"/>
              <w:tab w:val="num" w:pos="720"/>
            </w:tabs>
            <w:ind w:left="720" w:hanging="720"/>
          </w:pPr>
        </w:pPrChange>
      </w:pPr>
      <w:r w:rsidRPr="00FE0207">
        <w:t>In the figure, we have drawn a schematic representation of the dynamics given by the model.</w:t>
      </w:r>
    </w:p>
    <w:p w14:paraId="7FEC5789" w14:textId="77777777" w:rsidR="00FE0207" w:rsidRPr="00FE0207" w:rsidRDefault="00FE0207">
      <w:pPr>
        <w:numPr>
          <w:ilvl w:val="0"/>
          <w:numId w:val="5"/>
        </w:numPr>
        <w:pPrChange w:id="57" w:author="Ryoichi Yamamoto" w:date="2017-03-15T01:31:00Z">
          <w:pPr>
            <w:numPr>
              <w:numId w:val="16"/>
            </w:numPr>
            <w:tabs>
              <w:tab w:val="num" w:pos="360"/>
              <w:tab w:val="num" w:pos="720"/>
            </w:tabs>
            <w:ind w:left="720" w:hanging="720"/>
          </w:pPr>
        </w:pPrChange>
      </w:pPr>
      <w:r w:rsidRPr="00FE0207">
        <w:t>At time </w:t>
      </w:r>
      <w:proofErr w:type="spellStart"/>
      <w:r w:rsidRPr="00FE0207">
        <w:t>ti</w:t>
      </w:r>
      <w:proofErr w:type="spellEnd"/>
      <w:r w:rsidRPr="00FE0207">
        <w:t>, the bid price of dealer 1 matches the ask price of dealer 2. A transaction takes place, in which dealer 1 buys one unit of stock from dealer 2, at a market price </w:t>
      </w:r>
      <w:proofErr w:type="spellStart"/>
      <w:r w:rsidRPr="00FE0207">
        <w:t>Pn</w:t>
      </w:r>
      <w:proofErr w:type="spellEnd"/>
      <w:r w:rsidRPr="00FE0207">
        <w:t>.</w:t>
      </w:r>
    </w:p>
    <w:p w14:paraId="28E717E2" w14:textId="77777777" w:rsidR="00FE0207" w:rsidRPr="00FE0207" w:rsidRDefault="00FE0207">
      <w:pPr>
        <w:numPr>
          <w:ilvl w:val="0"/>
          <w:numId w:val="5"/>
        </w:numPr>
        <w:pPrChange w:id="58" w:author="Ryoichi Yamamoto" w:date="2017-03-15T01:31:00Z">
          <w:pPr>
            <w:numPr>
              <w:numId w:val="16"/>
            </w:numPr>
            <w:tabs>
              <w:tab w:val="num" w:pos="360"/>
              <w:tab w:val="num" w:pos="720"/>
            </w:tabs>
            <w:ind w:left="720" w:hanging="720"/>
          </w:pPr>
        </w:pPrChange>
      </w:pPr>
      <w:r w:rsidRPr="00FE0207">
        <w:t>At this point, we set the 'tick' time to be n.</w:t>
      </w:r>
    </w:p>
    <w:p w14:paraId="448C0F58" w14:textId="77777777" w:rsidR="00FE0207" w:rsidRPr="00FE0207" w:rsidRDefault="00FE0207">
      <w:pPr>
        <w:numPr>
          <w:ilvl w:val="0"/>
          <w:numId w:val="5"/>
        </w:numPr>
        <w:pPrChange w:id="59" w:author="Ryoichi Yamamoto" w:date="2017-03-15T01:31:00Z">
          <w:pPr>
            <w:numPr>
              <w:numId w:val="16"/>
            </w:numPr>
            <w:tabs>
              <w:tab w:val="num" w:pos="360"/>
              <w:tab w:val="num" w:pos="720"/>
            </w:tabs>
            <w:ind w:left="720" w:hanging="720"/>
          </w:pPr>
        </w:pPrChange>
      </w:pPr>
      <w:r w:rsidRPr="00FE0207">
        <w:t>After the transaction, the two dealers are in agreement regarding the price of the stock. Thus, their mid-price matches the Market price </w:t>
      </w:r>
      <w:proofErr w:type="spellStart"/>
      <w:r w:rsidRPr="00FE0207">
        <w:t>Pn</w:t>
      </w:r>
      <w:proofErr w:type="spellEnd"/>
      <w:r w:rsidRPr="00FE0207">
        <w:t>.</w:t>
      </w:r>
    </w:p>
    <w:p w14:paraId="4C357F6E" w14:textId="77777777" w:rsidR="00FE0207" w:rsidRPr="00FE0207" w:rsidRDefault="00FE0207">
      <w:pPr>
        <w:numPr>
          <w:ilvl w:val="0"/>
          <w:numId w:val="5"/>
        </w:numPr>
        <w:pPrChange w:id="60" w:author="Ryoichi Yamamoto" w:date="2017-03-15T01:31:00Z">
          <w:pPr>
            <w:numPr>
              <w:numId w:val="16"/>
            </w:numPr>
            <w:tabs>
              <w:tab w:val="num" w:pos="360"/>
              <w:tab w:val="num" w:pos="720"/>
            </w:tabs>
            <w:ind w:left="720" w:hanging="720"/>
          </w:pPr>
        </w:pPrChange>
      </w:pPr>
      <w:r w:rsidRPr="00FE0207">
        <w:t>The dealers resume their independent random walks until time ti+3, when dealer 2 buys from dealer 1 at a Market price of Pn+1.</w:t>
      </w:r>
    </w:p>
    <w:p w14:paraId="3B667E58" w14:textId="77777777" w:rsidR="00FE0207" w:rsidRPr="00FE0207" w:rsidRDefault="00FE0207" w:rsidP="00FE0207"/>
    <w:p w14:paraId="1F0F756A" w14:textId="77777777" w:rsidR="00FE0207" w:rsidRPr="00FE0207" w:rsidRDefault="00FE0207" w:rsidP="00FE0207">
      <w:pPr>
        <w:rPr>
          <w:b/>
          <w:bCs/>
        </w:rPr>
      </w:pPr>
      <w:r w:rsidRPr="00FE0207">
        <w:rPr>
          <w:b/>
          <w:bCs/>
        </w:rPr>
        <w:t>Note 6</w:t>
      </w:r>
    </w:p>
    <w:p w14:paraId="2F1836AE" w14:textId="77777777" w:rsidR="00FE0207" w:rsidRPr="00FE0207" w:rsidRDefault="00FE0207">
      <w:pPr>
        <w:numPr>
          <w:ilvl w:val="0"/>
          <w:numId w:val="6"/>
        </w:numPr>
        <w:pPrChange w:id="61" w:author="Ryoichi Yamamoto" w:date="2017-03-15T01:31:00Z">
          <w:pPr>
            <w:numPr>
              <w:numId w:val="17"/>
            </w:numPr>
            <w:tabs>
              <w:tab w:val="num" w:pos="360"/>
              <w:tab w:val="num" w:pos="720"/>
            </w:tabs>
            <w:ind w:left="720" w:hanging="720"/>
          </w:pPr>
        </w:pPrChange>
      </w:pPr>
      <w:r w:rsidRPr="00FE0207">
        <w:t>To make the link to a random walk process even more evident.</w:t>
      </w:r>
    </w:p>
    <w:p w14:paraId="4EF67C83" w14:textId="77777777" w:rsidR="00FE0207" w:rsidRPr="00FE0207" w:rsidRDefault="00FE0207">
      <w:pPr>
        <w:numPr>
          <w:ilvl w:val="0"/>
          <w:numId w:val="6"/>
        </w:numPr>
        <w:pPrChange w:id="62" w:author="Ryoichi Yamamoto" w:date="2017-03-15T01:31:00Z">
          <w:pPr>
            <w:numPr>
              <w:numId w:val="17"/>
            </w:numPr>
            <w:tabs>
              <w:tab w:val="num" w:pos="360"/>
              <w:tab w:val="num" w:pos="720"/>
            </w:tabs>
            <w:ind w:left="720" w:hanging="720"/>
          </w:pPr>
        </w:pPrChange>
      </w:pPr>
      <w:r w:rsidRPr="00FE0207">
        <w:t xml:space="preserve">Let us make a change in variables, from the mid-prices p1 and p2, to the price difference D and A, as defined in </w:t>
      </w:r>
      <w:proofErr w:type="spellStart"/>
      <w:r w:rsidRPr="00FE0207">
        <w:t>Eqs</w:t>
      </w:r>
      <w:proofErr w:type="spellEnd"/>
      <w:proofErr w:type="gramStart"/>
      <w:r w:rsidRPr="00FE0207">
        <w:t>.(</w:t>
      </w:r>
      <w:proofErr w:type="gramEnd"/>
      <w:r w:rsidRPr="00FE0207">
        <w:t>K4-K5).</w:t>
      </w:r>
    </w:p>
    <w:p w14:paraId="61139C7B" w14:textId="77777777" w:rsidR="00FE0207" w:rsidRPr="00FE0207" w:rsidRDefault="00FE0207">
      <w:pPr>
        <w:numPr>
          <w:ilvl w:val="0"/>
          <w:numId w:val="6"/>
        </w:numPr>
        <w:pPrChange w:id="63" w:author="Ryoichi Yamamoto" w:date="2017-03-15T01:31:00Z">
          <w:pPr>
            <w:numPr>
              <w:numId w:val="17"/>
            </w:numPr>
            <w:tabs>
              <w:tab w:val="num" w:pos="360"/>
              <w:tab w:val="num" w:pos="720"/>
            </w:tabs>
            <w:ind w:left="720" w:hanging="720"/>
          </w:pPr>
        </w:pPrChange>
      </w:pPr>
      <w:r w:rsidRPr="00FE0207">
        <w:t>The two 1D random walks can then be transformed into a single 2D random walk in this (A</w:t>
      </w:r>
      <w:proofErr w:type="gramStart"/>
      <w:r w:rsidRPr="00FE0207">
        <w:t>,D</w:t>
      </w:r>
      <w:proofErr w:type="gramEnd"/>
      <w:r w:rsidRPr="00FE0207">
        <w:t>) space, with the dynamics defined in Eq.(K6-K7).</w:t>
      </w:r>
    </w:p>
    <w:p w14:paraId="4867144B" w14:textId="77777777" w:rsidR="00FE0207" w:rsidRPr="00FE0207" w:rsidRDefault="00FE0207">
      <w:pPr>
        <w:numPr>
          <w:ilvl w:val="0"/>
          <w:numId w:val="6"/>
        </w:numPr>
        <w:pPrChange w:id="64" w:author="Ryoichi Yamamoto" w:date="2017-03-15T01:31:00Z">
          <w:pPr>
            <w:numPr>
              <w:numId w:val="17"/>
            </w:numPr>
            <w:tabs>
              <w:tab w:val="num" w:pos="360"/>
              <w:tab w:val="num" w:pos="720"/>
            </w:tabs>
            <w:ind w:left="720" w:hanging="720"/>
          </w:pPr>
        </w:pPrChange>
      </w:pPr>
      <w:r w:rsidRPr="00FE0207">
        <w:t xml:space="preserve">In this 2D space, the "particle" can move along the A axis left or right a distance c Delta p, with probability 1/4, or it can move along the D axis up or down a distance 2 c Delta p, with probability 1/4. It cannot stay in the </w:t>
      </w:r>
      <w:r w:rsidRPr="00FE0207">
        <w:lastRenderedPageBreak/>
        <w:t>same position.</w:t>
      </w:r>
    </w:p>
    <w:p w14:paraId="35825385" w14:textId="77777777" w:rsidR="00FE0207" w:rsidRPr="00FE0207" w:rsidRDefault="00FE0207">
      <w:pPr>
        <w:numPr>
          <w:ilvl w:val="0"/>
          <w:numId w:val="6"/>
        </w:numPr>
        <w:pPrChange w:id="65" w:author="Ryoichi Yamamoto" w:date="2017-03-15T01:31:00Z">
          <w:pPr>
            <w:numPr>
              <w:numId w:val="17"/>
            </w:numPr>
            <w:tabs>
              <w:tab w:val="num" w:pos="360"/>
              <w:tab w:val="num" w:pos="720"/>
            </w:tabs>
            <w:ind w:left="720" w:hanging="720"/>
          </w:pPr>
        </w:pPrChange>
      </w:pPr>
      <w:r w:rsidRPr="00FE0207">
        <w:t>In contrast to the examples you saw previously, this random walk is constrained by the transaction condition.</w:t>
      </w:r>
    </w:p>
    <w:p w14:paraId="63CAD9B9" w14:textId="77777777" w:rsidR="00FE0207" w:rsidRPr="00FE0207" w:rsidRDefault="00FE0207">
      <w:pPr>
        <w:numPr>
          <w:ilvl w:val="0"/>
          <w:numId w:val="6"/>
        </w:numPr>
        <w:pPrChange w:id="66" w:author="Ryoichi Yamamoto" w:date="2017-03-15T01:31:00Z">
          <w:pPr>
            <w:numPr>
              <w:numId w:val="17"/>
            </w:numPr>
            <w:tabs>
              <w:tab w:val="num" w:pos="360"/>
              <w:tab w:val="num" w:pos="720"/>
            </w:tabs>
            <w:ind w:left="720" w:hanging="720"/>
          </w:pPr>
        </w:pPrChange>
      </w:pPr>
      <w:r w:rsidRPr="00FE0207">
        <w:t>Whenever the price difference is greater than L, the random walk ends, and a transaction takes place.</w:t>
      </w:r>
    </w:p>
    <w:p w14:paraId="780F8830" w14:textId="77777777" w:rsidR="00FE0207" w:rsidRPr="00FE0207" w:rsidRDefault="00FE0207">
      <w:pPr>
        <w:numPr>
          <w:ilvl w:val="0"/>
          <w:numId w:val="6"/>
        </w:numPr>
        <w:pPrChange w:id="67" w:author="Ryoichi Yamamoto" w:date="2017-03-15T01:31:00Z">
          <w:pPr>
            <w:numPr>
              <w:numId w:val="17"/>
            </w:numPr>
            <w:tabs>
              <w:tab w:val="num" w:pos="360"/>
              <w:tab w:val="num" w:pos="720"/>
            </w:tabs>
            <w:ind w:left="720" w:hanging="720"/>
          </w:pPr>
        </w:pPrChange>
      </w:pPr>
      <w:r w:rsidRPr="00FE0207">
        <w:t>This means that we have two absorbing boundaries at the top and bottom of our domain, for D equals plus or minus L. When the "particle" gets to this point the random walk has to end.</w:t>
      </w:r>
    </w:p>
    <w:p w14:paraId="06E88E8E" w14:textId="77777777" w:rsidR="00FE0207" w:rsidRPr="00FE0207" w:rsidRDefault="00FE0207">
      <w:pPr>
        <w:numPr>
          <w:ilvl w:val="0"/>
          <w:numId w:val="6"/>
        </w:numPr>
        <w:pPrChange w:id="68" w:author="Ryoichi Yamamoto" w:date="2017-03-15T01:31:00Z">
          <w:pPr>
            <w:numPr>
              <w:numId w:val="17"/>
            </w:numPr>
            <w:tabs>
              <w:tab w:val="num" w:pos="360"/>
              <w:tab w:val="num" w:pos="720"/>
            </w:tabs>
            <w:ind w:left="720" w:hanging="720"/>
          </w:pPr>
        </w:pPrChange>
      </w:pPr>
      <w:r w:rsidRPr="00FE0207">
        <w:t>We will try to visualize this with a simple simulation next.</w:t>
      </w:r>
    </w:p>
    <w:p w14:paraId="108CEAB2" w14:textId="77777777" w:rsidR="00FE0207" w:rsidRPr="00FE0207" w:rsidRDefault="00FE0207" w:rsidP="00FE0207"/>
    <w:p w14:paraId="64E228E2" w14:textId="77777777" w:rsidR="00FE0207" w:rsidRPr="00FE0207" w:rsidRDefault="00FE0207" w:rsidP="00FE0207">
      <w:pPr>
        <w:rPr>
          <w:b/>
          <w:bCs/>
        </w:rPr>
      </w:pPr>
      <w:r w:rsidRPr="00FE0207">
        <w:rPr>
          <w:b/>
          <w:bCs/>
        </w:rPr>
        <w:t>Note 7</w:t>
      </w:r>
    </w:p>
    <w:p w14:paraId="53474077" w14:textId="77777777" w:rsidR="00FE0207" w:rsidRPr="00FE0207" w:rsidRDefault="00FE0207">
      <w:pPr>
        <w:numPr>
          <w:ilvl w:val="0"/>
          <w:numId w:val="7"/>
        </w:numPr>
        <w:pPrChange w:id="69" w:author="Ryoichi Yamamoto" w:date="2017-03-15T01:31:00Z">
          <w:pPr>
            <w:numPr>
              <w:numId w:val="18"/>
            </w:numPr>
            <w:tabs>
              <w:tab w:val="num" w:pos="360"/>
              <w:tab w:val="num" w:pos="720"/>
            </w:tabs>
            <w:ind w:left="720" w:hanging="720"/>
          </w:pPr>
        </w:pPrChange>
      </w:pPr>
      <w:r w:rsidRPr="00FE0207">
        <w:t xml:space="preserve">To begin we define a dictionary which groups all the simulation parameters, the spread L, the constants c and </w:t>
      </w:r>
      <w:proofErr w:type="spellStart"/>
      <w:r w:rsidRPr="00FE0207">
        <w:t>dp</w:t>
      </w:r>
      <w:proofErr w:type="spellEnd"/>
      <w:r w:rsidRPr="00FE0207">
        <w:t xml:space="preserve"> that determine the random step size, and the time step </w:t>
      </w:r>
      <w:proofErr w:type="spellStart"/>
      <w:r w:rsidRPr="00FE0207">
        <w:t>dt.</w:t>
      </w:r>
      <w:proofErr w:type="spellEnd"/>
    </w:p>
    <w:p w14:paraId="6F80F151" w14:textId="77777777" w:rsidR="00FE0207" w:rsidRPr="00FE0207" w:rsidRDefault="00FE0207">
      <w:pPr>
        <w:numPr>
          <w:ilvl w:val="0"/>
          <w:numId w:val="7"/>
        </w:numPr>
        <w:pPrChange w:id="70" w:author="Ryoichi Yamamoto" w:date="2017-03-15T01:31:00Z">
          <w:pPr>
            <w:numPr>
              <w:numId w:val="18"/>
            </w:numPr>
            <w:tabs>
              <w:tab w:val="num" w:pos="360"/>
              <w:tab w:val="num" w:pos="720"/>
            </w:tabs>
            <w:ind w:left="720" w:hanging="720"/>
          </w:pPr>
        </w:pPrChange>
      </w:pPr>
      <w:r w:rsidRPr="00FE0207">
        <w:t>Then we define a function which performs the random walk for a single transaction.</w:t>
      </w:r>
    </w:p>
    <w:p w14:paraId="40B69355" w14:textId="77777777" w:rsidR="00FE0207" w:rsidRPr="00FE0207" w:rsidRDefault="00FE0207">
      <w:pPr>
        <w:numPr>
          <w:ilvl w:val="0"/>
          <w:numId w:val="7"/>
        </w:numPr>
        <w:pPrChange w:id="71" w:author="Ryoichi Yamamoto" w:date="2017-03-15T01:31:00Z">
          <w:pPr>
            <w:numPr>
              <w:numId w:val="18"/>
            </w:numPr>
            <w:tabs>
              <w:tab w:val="num" w:pos="360"/>
              <w:tab w:val="num" w:pos="720"/>
            </w:tabs>
            <w:ind w:left="720" w:hanging="720"/>
          </w:pPr>
        </w:pPrChange>
      </w:pPr>
      <w:r w:rsidRPr="00FE0207">
        <w:t>That is, given an initial mid-price for dealers one and two, it will solve for the two independent random walks defined in Eq</w:t>
      </w:r>
      <w:proofErr w:type="gramStart"/>
      <w:r w:rsidRPr="00FE0207">
        <w:t>.(</w:t>
      </w:r>
      <w:proofErr w:type="gramEnd"/>
      <w:r w:rsidRPr="00FE0207">
        <w:t>K2).</w:t>
      </w:r>
    </w:p>
    <w:p w14:paraId="373EF4BA" w14:textId="77777777" w:rsidR="00FE0207" w:rsidRPr="00FE0207" w:rsidRDefault="00FE0207">
      <w:pPr>
        <w:numPr>
          <w:ilvl w:val="0"/>
          <w:numId w:val="7"/>
        </w:numPr>
        <w:pPrChange w:id="72" w:author="Ryoichi Yamamoto" w:date="2017-03-15T01:31:00Z">
          <w:pPr>
            <w:numPr>
              <w:numId w:val="18"/>
            </w:numPr>
            <w:tabs>
              <w:tab w:val="num" w:pos="360"/>
              <w:tab w:val="num" w:pos="720"/>
            </w:tabs>
            <w:ind w:left="720" w:hanging="720"/>
          </w:pPr>
        </w:pPrChange>
      </w:pPr>
      <w:r w:rsidRPr="00FE0207">
        <w:t>The random walks end the moment that the price difference exceeds the spread L.</w:t>
      </w:r>
    </w:p>
    <w:p w14:paraId="053F5D0A" w14:textId="77777777" w:rsidR="00FE0207" w:rsidRPr="00FE0207" w:rsidRDefault="00FE0207">
      <w:pPr>
        <w:numPr>
          <w:ilvl w:val="0"/>
          <w:numId w:val="7"/>
        </w:numPr>
        <w:pPrChange w:id="73" w:author="Ryoichi Yamamoto" w:date="2017-03-15T01:31:00Z">
          <w:pPr>
            <w:numPr>
              <w:numId w:val="18"/>
            </w:numPr>
            <w:tabs>
              <w:tab w:val="num" w:pos="360"/>
              <w:tab w:val="num" w:pos="720"/>
            </w:tabs>
            <w:ind w:left="720" w:hanging="720"/>
          </w:pPr>
        </w:pPrChange>
      </w:pPr>
      <w:r w:rsidRPr="00FE0207">
        <w:t>To aid in the visualization, we save the trajectory data not for the prices, but for the difference and average, defined in Eq.(K4-K5), which should describe a 2D random walk.</w:t>
      </w:r>
    </w:p>
    <w:p w14:paraId="538257DC" w14:textId="77777777" w:rsidR="00FE0207" w:rsidRPr="00FE0207" w:rsidRDefault="00FE0207" w:rsidP="00FE0207"/>
    <w:p w14:paraId="53BF7189" w14:textId="77777777" w:rsidR="00FE0207" w:rsidRPr="00FE0207" w:rsidRDefault="00FE0207" w:rsidP="00FE0207">
      <w:pPr>
        <w:rPr>
          <w:b/>
          <w:bCs/>
        </w:rPr>
      </w:pPr>
      <w:r w:rsidRPr="00FE0207">
        <w:rPr>
          <w:b/>
          <w:bCs/>
        </w:rPr>
        <w:t>Note 8</w:t>
      </w:r>
    </w:p>
    <w:p w14:paraId="72738981" w14:textId="77777777" w:rsidR="00FE0207" w:rsidRPr="00FE0207" w:rsidRDefault="00FE0207">
      <w:pPr>
        <w:numPr>
          <w:ilvl w:val="0"/>
          <w:numId w:val="8"/>
        </w:numPr>
        <w:pPrChange w:id="74" w:author="Ryoichi Yamamoto" w:date="2017-03-15T01:31:00Z">
          <w:pPr>
            <w:numPr>
              <w:numId w:val="19"/>
            </w:numPr>
            <w:tabs>
              <w:tab w:val="num" w:pos="360"/>
              <w:tab w:val="num" w:pos="720"/>
            </w:tabs>
            <w:ind w:left="720" w:hanging="720"/>
          </w:pPr>
        </w:pPrChange>
      </w:pPr>
      <w:r w:rsidRPr="00FE0207">
        <w:t>Here we perform three independent simulations of one transaction each, starting from the same initial configuration (same prices).</w:t>
      </w:r>
    </w:p>
    <w:p w14:paraId="556F19EA" w14:textId="77777777" w:rsidR="00FE0207" w:rsidRPr="00FE0207" w:rsidRDefault="00FE0207">
      <w:pPr>
        <w:numPr>
          <w:ilvl w:val="0"/>
          <w:numId w:val="8"/>
        </w:numPr>
        <w:pPrChange w:id="75" w:author="Ryoichi Yamamoto" w:date="2017-03-15T01:31:00Z">
          <w:pPr>
            <w:numPr>
              <w:numId w:val="19"/>
            </w:numPr>
            <w:tabs>
              <w:tab w:val="num" w:pos="360"/>
              <w:tab w:val="num" w:pos="720"/>
            </w:tabs>
            <w:ind w:left="720" w:hanging="720"/>
          </w:pPr>
        </w:pPrChange>
      </w:pPr>
      <w:r w:rsidRPr="00FE0207">
        <w:t>As you can see from the plots of the trajectory data, the particle is undergoing a random walk, with random displacements up/down/left/right.</w:t>
      </w:r>
    </w:p>
    <w:p w14:paraId="2242102F" w14:textId="77777777" w:rsidR="00FE0207" w:rsidRPr="00FE0207" w:rsidRDefault="00FE0207">
      <w:pPr>
        <w:numPr>
          <w:ilvl w:val="0"/>
          <w:numId w:val="8"/>
        </w:numPr>
        <w:pPrChange w:id="76" w:author="Ryoichi Yamamoto" w:date="2017-03-15T01:31:00Z">
          <w:pPr>
            <w:numPr>
              <w:numId w:val="19"/>
            </w:numPr>
            <w:tabs>
              <w:tab w:val="num" w:pos="360"/>
              <w:tab w:val="num" w:pos="720"/>
            </w:tabs>
            <w:ind w:left="720" w:hanging="720"/>
          </w:pPr>
        </w:pPrChange>
      </w:pPr>
      <w:r w:rsidRPr="00FE0207">
        <w:t>However, we can easily see that the vertical steps are longer than the horizontal steps, just as predicted from Eq.(K6-K7)</w:t>
      </w:r>
    </w:p>
    <w:p w14:paraId="5B739D4F" w14:textId="77777777" w:rsidR="00FE0207" w:rsidRPr="00FE0207" w:rsidRDefault="00FE0207">
      <w:pPr>
        <w:numPr>
          <w:ilvl w:val="0"/>
          <w:numId w:val="8"/>
        </w:numPr>
        <w:pPrChange w:id="77" w:author="Ryoichi Yamamoto" w:date="2017-03-15T01:31:00Z">
          <w:pPr>
            <w:numPr>
              <w:numId w:val="19"/>
            </w:numPr>
            <w:tabs>
              <w:tab w:val="num" w:pos="360"/>
              <w:tab w:val="num" w:pos="720"/>
            </w:tabs>
            <w:ind w:left="720" w:hanging="720"/>
          </w:pPr>
        </w:pPrChange>
      </w:pPr>
      <w:r w:rsidRPr="00FE0207">
        <w:lastRenderedPageBreak/>
        <w:t>We have drawn the absorbing boundaries for D=±L. When the particle reaches any of these lines, the difference in the mid-prices is larger than the spread and a transaction occurs.</w:t>
      </w:r>
    </w:p>
    <w:p w14:paraId="7D66CF6A" w14:textId="77777777" w:rsidR="00FE0207" w:rsidRPr="00FE0207" w:rsidRDefault="00FE0207">
      <w:pPr>
        <w:numPr>
          <w:ilvl w:val="0"/>
          <w:numId w:val="8"/>
        </w:numPr>
        <w:pPrChange w:id="78" w:author="Ryoichi Yamamoto" w:date="2017-03-15T01:31:00Z">
          <w:pPr>
            <w:numPr>
              <w:numId w:val="19"/>
            </w:numPr>
            <w:tabs>
              <w:tab w:val="num" w:pos="360"/>
              <w:tab w:val="num" w:pos="720"/>
            </w:tabs>
            <w:ind w:left="720" w:hanging="720"/>
          </w:pPr>
        </w:pPrChange>
      </w:pPr>
      <w:r w:rsidRPr="00FE0207">
        <w:t xml:space="preserve">This signals the end of the </w:t>
      </w:r>
      <w:proofErr w:type="gramStart"/>
      <w:r w:rsidRPr="00FE0207">
        <w:t>random-walk</w:t>
      </w:r>
      <w:proofErr w:type="gramEnd"/>
      <w:r w:rsidRPr="00FE0207">
        <w:t xml:space="preserve"> and the start of a transaction.</w:t>
      </w:r>
    </w:p>
    <w:p w14:paraId="6C300F0A" w14:textId="44F1AD1C" w:rsidR="00FE0207" w:rsidRPr="00FE0207" w:rsidRDefault="00FE0207">
      <w:pPr>
        <w:numPr>
          <w:ilvl w:val="0"/>
          <w:numId w:val="8"/>
        </w:numPr>
        <w:pPrChange w:id="79" w:author="Ryoichi Yamamoto" w:date="2017-03-15T01:31:00Z">
          <w:pPr>
            <w:numPr>
              <w:numId w:val="19"/>
            </w:numPr>
            <w:tabs>
              <w:tab w:val="num" w:pos="360"/>
              <w:tab w:val="num" w:pos="720"/>
            </w:tabs>
            <w:ind w:left="720" w:hanging="720"/>
          </w:pPr>
        </w:pPrChange>
      </w:pPr>
      <w:r w:rsidRPr="00FE0207">
        <w:t>The horizontal position at which the particles touch the boundary gives the change in the market price of the stock, and determine</w:t>
      </w:r>
      <w:ins w:id="80" w:author="John Molina" w:date="2017-03-15T08:47:00Z">
        <w:r w:rsidR="00FC65B5">
          <w:t>s</w:t>
        </w:r>
      </w:ins>
      <w:r w:rsidRPr="00FE0207">
        <w:t xml:space="preserve"> the new market</w:t>
      </w:r>
      <w:ins w:id="81" w:author="John Molina" w:date="2017-03-15T08:47:00Z">
        <w:r w:rsidR="00FC65B5">
          <w:t xml:space="preserve"> </w:t>
        </w:r>
      </w:ins>
      <w:del w:id="82" w:author="John Molina" w:date="2017-03-15T08:47:00Z">
        <w:r w:rsidRPr="00FE0207" w:rsidDel="00FC65B5">
          <w:delText>-</w:delText>
        </w:r>
      </w:del>
      <w:r w:rsidRPr="00FE0207">
        <w:t>price.</w:t>
      </w:r>
    </w:p>
    <w:p w14:paraId="0ABDE474" w14:textId="18D3FD86" w:rsidR="00FE0207" w:rsidRPr="00FE0207" w:rsidRDefault="00FE0207">
      <w:pPr>
        <w:numPr>
          <w:ilvl w:val="0"/>
          <w:numId w:val="8"/>
        </w:numPr>
        <w:pPrChange w:id="83" w:author="Ryoichi Yamamoto" w:date="2017-03-15T01:31:00Z">
          <w:pPr>
            <w:numPr>
              <w:numId w:val="19"/>
            </w:numPr>
            <w:tabs>
              <w:tab w:val="num" w:pos="360"/>
              <w:tab w:val="num" w:pos="720"/>
            </w:tabs>
            <w:ind w:left="720" w:hanging="720"/>
          </w:pPr>
        </w:pPrChange>
      </w:pPr>
      <w:r w:rsidRPr="00FE0207">
        <w:t>In the three examples shown here, Walk 0 and Walk 1 end at the top boundary, which means dealer 1 bu</w:t>
      </w:r>
      <w:ins w:id="84" w:author="John Molina" w:date="2017-03-15T08:47:00Z">
        <w:r w:rsidR="00FC65B5">
          <w:t>y</w:t>
        </w:r>
      </w:ins>
      <w:r w:rsidRPr="00FE0207">
        <w:t xml:space="preserve">s from dealer 2; </w:t>
      </w:r>
      <w:ins w:id="85" w:author="John Molina" w:date="2017-03-15T08:47:00Z">
        <w:r w:rsidR="00FC65B5">
          <w:t xml:space="preserve">and </w:t>
        </w:r>
      </w:ins>
      <w:r w:rsidRPr="00FE0207">
        <w:t>Walk 2 ends with dealer 1 selling to dealer 2.</w:t>
      </w:r>
    </w:p>
    <w:p w14:paraId="31F1E652" w14:textId="77777777" w:rsidR="00FE0207" w:rsidRPr="00FE0207" w:rsidRDefault="00FE0207">
      <w:pPr>
        <w:numPr>
          <w:ilvl w:val="0"/>
          <w:numId w:val="8"/>
        </w:numPr>
        <w:pPrChange w:id="86" w:author="Ryoichi Yamamoto" w:date="2017-03-15T01:31:00Z">
          <w:pPr>
            <w:numPr>
              <w:numId w:val="19"/>
            </w:numPr>
            <w:tabs>
              <w:tab w:val="num" w:pos="360"/>
              <w:tab w:val="num" w:pos="720"/>
            </w:tabs>
            <w:ind w:left="720" w:hanging="720"/>
          </w:pPr>
        </w:pPrChange>
      </w:pPr>
      <w:r w:rsidRPr="00FE0207">
        <w:t>Also, for Walk 0, the Market price at the end of the walk is lower than at the start, whereas for Walks 1 and 2 it is higher.</w:t>
      </w:r>
    </w:p>
    <w:p w14:paraId="281DA9C3" w14:textId="77777777" w:rsidR="00FE0207" w:rsidRPr="00FE0207" w:rsidRDefault="00FE0207">
      <w:pPr>
        <w:numPr>
          <w:ilvl w:val="0"/>
          <w:numId w:val="8"/>
        </w:numPr>
        <w:pPrChange w:id="87" w:author="Ryoichi Yamamoto" w:date="2017-03-15T01:31:00Z">
          <w:pPr>
            <w:numPr>
              <w:numId w:val="19"/>
            </w:numPr>
            <w:tabs>
              <w:tab w:val="num" w:pos="360"/>
              <w:tab w:val="num" w:pos="720"/>
            </w:tabs>
            <w:ind w:left="720" w:hanging="720"/>
          </w:pPr>
        </w:pPrChange>
      </w:pPr>
      <w:r w:rsidRPr="00FE0207">
        <w:t>Finally, we notice that the number of steps required for the particle to reach the boundary can be vary large. Here, we needed almost 10000 steps for Walk 1 to finish, compared with just 1600 for Walk 2.</w:t>
      </w:r>
    </w:p>
    <w:p w14:paraId="328672C4" w14:textId="77777777" w:rsidR="00FE0207" w:rsidRPr="00FE0207" w:rsidRDefault="00FE0207" w:rsidP="00FE0207"/>
    <w:p w14:paraId="61C66AB3" w14:textId="77777777" w:rsidR="00FE0207" w:rsidRPr="00FE0207" w:rsidRDefault="00FE0207" w:rsidP="00FE0207">
      <w:pPr>
        <w:rPr>
          <w:b/>
          <w:bCs/>
        </w:rPr>
      </w:pPr>
      <w:r w:rsidRPr="00FE0207">
        <w:rPr>
          <w:b/>
          <w:bCs/>
        </w:rPr>
        <w:t>Note 9</w:t>
      </w:r>
    </w:p>
    <w:p w14:paraId="13F852FC" w14:textId="77777777" w:rsidR="00FE0207" w:rsidRPr="00FE0207" w:rsidRDefault="00FE0207">
      <w:pPr>
        <w:numPr>
          <w:ilvl w:val="0"/>
          <w:numId w:val="9"/>
        </w:numPr>
        <w:pPrChange w:id="88" w:author="Ryoichi Yamamoto" w:date="2017-03-15T01:31:00Z">
          <w:pPr>
            <w:numPr>
              <w:numId w:val="20"/>
            </w:numPr>
            <w:tabs>
              <w:tab w:val="num" w:pos="360"/>
              <w:tab w:val="num" w:pos="720"/>
            </w:tabs>
            <w:ind w:left="720" w:hanging="720"/>
          </w:pPr>
        </w:pPrChange>
      </w:pPr>
      <w:r w:rsidRPr="00FE0207">
        <w:t>We want to run a simulation of our model stock market over many transactions.</w:t>
      </w:r>
    </w:p>
    <w:p w14:paraId="38944DFC" w14:textId="77777777" w:rsidR="00FE0207" w:rsidRPr="00FE0207" w:rsidRDefault="00FE0207">
      <w:pPr>
        <w:numPr>
          <w:ilvl w:val="0"/>
          <w:numId w:val="9"/>
        </w:numPr>
        <w:pPrChange w:id="89" w:author="Ryoichi Yamamoto" w:date="2017-03-15T01:31:00Z">
          <w:pPr>
            <w:numPr>
              <w:numId w:val="20"/>
            </w:numPr>
            <w:tabs>
              <w:tab w:val="num" w:pos="360"/>
              <w:tab w:val="num" w:pos="720"/>
            </w:tabs>
            <w:ind w:left="720" w:hanging="720"/>
          </w:pPr>
        </w:pPrChange>
      </w:pPr>
      <w:r w:rsidRPr="00FE0207">
        <w:t>For this, we modify the previous code to repeatedly perform many random walks, updating the market price, and resetting the mid-prices of the dealers after each one.</w:t>
      </w:r>
    </w:p>
    <w:p w14:paraId="2C809E7B" w14:textId="1964407F" w:rsidR="00FE0207" w:rsidRPr="00FE0207" w:rsidRDefault="00FE0207">
      <w:pPr>
        <w:numPr>
          <w:ilvl w:val="0"/>
          <w:numId w:val="9"/>
        </w:numPr>
        <w:pPrChange w:id="90" w:author="Ryoichi Yamamoto" w:date="2017-03-15T01:31:00Z">
          <w:pPr>
            <w:numPr>
              <w:numId w:val="20"/>
            </w:numPr>
            <w:tabs>
              <w:tab w:val="num" w:pos="360"/>
              <w:tab w:val="num" w:pos="720"/>
            </w:tabs>
            <w:ind w:left="720" w:hanging="720"/>
          </w:pPr>
        </w:pPrChange>
      </w:pPr>
      <w:r w:rsidRPr="00FE0207">
        <w:t xml:space="preserve">We only require one additional parameter </w:t>
      </w:r>
      <w:proofErr w:type="spellStart"/>
      <w:r w:rsidRPr="00FE0207">
        <w:t>numt</w:t>
      </w:r>
      <w:proofErr w:type="spellEnd"/>
      <w:r w:rsidRPr="00FE0207">
        <w:t xml:space="preserve">, which is the number of ticks, </w:t>
      </w:r>
      <w:ins w:id="91" w:author="John Molina" w:date="2017-03-15T08:48:00Z">
        <w:r w:rsidR="00FC65B5">
          <w:t xml:space="preserve">transactions, </w:t>
        </w:r>
      </w:ins>
      <w:r w:rsidRPr="00FE0207">
        <w:t xml:space="preserve">or </w:t>
      </w:r>
      <w:del w:id="92" w:author="John Molina" w:date="2017-03-15T08:48:00Z">
        <w:r w:rsidRPr="00FE0207" w:rsidDel="00FC65B5">
          <w:delText xml:space="preserve">number of </w:delText>
        </w:r>
      </w:del>
      <w:r w:rsidRPr="00FE0207">
        <w:t>random walks to perform.</w:t>
      </w:r>
    </w:p>
    <w:p w14:paraId="5D4C97AB" w14:textId="77777777" w:rsidR="00FE0207" w:rsidRPr="00FE0207" w:rsidRDefault="00FE0207">
      <w:pPr>
        <w:numPr>
          <w:ilvl w:val="0"/>
          <w:numId w:val="9"/>
        </w:numPr>
        <w:pPrChange w:id="93" w:author="Ryoichi Yamamoto" w:date="2017-03-15T01:31:00Z">
          <w:pPr>
            <w:numPr>
              <w:numId w:val="20"/>
            </w:numPr>
            <w:tabs>
              <w:tab w:val="num" w:pos="360"/>
              <w:tab w:val="num" w:pos="720"/>
            </w:tabs>
            <w:ind w:left="720" w:hanging="720"/>
          </w:pPr>
        </w:pPrChange>
      </w:pPr>
      <w:r w:rsidRPr="00FE0207">
        <w:t xml:space="preserve">We define arrays of size </w:t>
      </w:r>
      <w:proofErr w:type="spellStart"/>
      <w:r w:rsidRPr="00FE0207">
        <w:t>numt</w:t>
      </w:r>
      <w:proofErr w:type="spellEnd"/>
      <w:r w:rsidRPr="00FE0207">
        <w:t xml:space="preserve"> for the market price and the tick time. The former for the market price of the transactions, the latter for the time at which the transactions took place.</w:t>
      </w:r>
    </w:p>
    <w:p w14:paraId="5E6363CB" w14:textId="360B0102" w:rsidR="00FE0207" w:rsidRPr="00FE0207" w:rsidRDefault="00FE0207">
      <w:pPr>
        <w:numPr>
          <w:ilvl w:val="0"/>
          <w:numId w:val="9"/>
        </w:numPr>
        <w:pPrChange w:id="94" w:author="Ryoichi Yamamoto" w:date="2017-03-15T01:31:00Z">
          <w:pPr>
            <w:numPr>
              <w:numId w:val="20"/>
            </w:numPr>
            <w:tabs>
              <w:tab w:val="num" w:pos="360"/>
              <w:tab w:val="num" w:pos="720"/>
            </w:tabs>
            <w:ind w:left="720" w:hanging="720"/>
          </w:pPr>
        </w:pPrChange>
      </w:pPr>
      <w:r w:rsidRPr="00FE0207">
        <w:t xml:space="preserve">The main code can be written as two nested while loops, one for the number of transactions, the other for </w:t>
      </w:r>
      <w:ins w:id="95" w:author="John Molina" w:date="2017-03-15T08:48:00Z">
        <w:r w:rsidR="00FC65B5">
          <w:t xml:space="preserve">the </w:t>
        </w:r>
      </w:ins>
      <w:proofErr w:type="gramStart"/>
      <w:r w:rsidRPr="00FE0207">
        <w:t>random-walk</w:t>
      </w:r>
      <w:proofErr w:type="gramEnd"/>
      <w:r w:rsidRPr="00FE0207">
        <w:t xml:space="preserve"> of a single transaction.</w:t>
      </w:r>
    </w:p>
    <w:p w14:paraId="25F8596F" w14:textId="77777777" w:rsidR="00FE0207" w:rsidRPr="00FE0207" w:rsidRDefault="00FE0207">
      <w:pPr>
        <w:numPr>
          <w:ilvl w:val="0"/>
          <w:numId w:val="9"/>
        </w:numPr>
        <w:pPrChange w:id="96" w:author="Ryoichi Yamamoto" w:date="2017-03-15T01:31:00Z">
          <w:pPr>
            <w:numPr>
              <w:numId w:val="20"/>
            </w:numPr>
            <w:tabs>
              <w:tab w:val="num" w:pos="360"/>
              <w:tab w:val="num" w:pos="720"/>
            </w:tabs>
            <w:ind w:left="720" w:hanging="720"/>
          </w:pPr>
        </w:pPrChange>
      </w:pPr>
      <w:r w:rsidRPr="00FE0207">
        <w:t xml:space="preserve">At the end of a random walk, we perform a transaction by setting the new market price to be the average of the mid-prices and we also save the </w:t>
      </w:r>
      <w:r w:rsidRPr="00FE0207">
        <w:lastRenderedPageBreak/>
        <w:t>current time.</w:t>
      </w:r>
    </w:p>
    <w:p w14:paraId="438BC660" w14:textId="77777777" w:rsidR="00FE0207" w:rsidRPr="00FE0207" w:rsidRDefault="00FE0207">
      <w:pPr>
        <w:numPr>
          <w:ilvl w:val="0"/>
          <w:numId w:val="9"/>
        </w:numPr>
        <w:pPrChange w:id="97" w:author="Ryoichi Yamamoto" w:date="2017-03-15T01:31:00Z">
          <w:pPr>
            <w:numPr>
              <w:numId w:val="20"/>
            </w:numPr>
            <w:tabs>
              <w:tab w:val="num" w:pos="360"/>
              <w:tab w:val="num" w:pos="720"/>
            </w:tabs>
            <w:ind w:left="720" w:hanging="720"/>
          </w:pPr>
        </w:pPrChange>
      </w:pPr>
      <w:r w:rsidRPr="00FE0207">
        <w:t>Because the simulation takes around 4 minutes, we will not evaluate it now. We have previously saved the data to a file and will use this to analyze the trajectories.</w:t>
      </w:r>
    </w:p>
    <w:p w14:paraId="70C23898" w14:textId="77777777" w:rsidR="00FE0207" w:rsidRPr="00FE0207" w:rsidRDefault="00FE0207" w:rsidP="00FE0207"/>
    <w:p w14:paraId="24564599" w14:textId="77777777" w:rsidR="00FE0207" w:rsidRPr="00FE0207" w:rsidRDefault="00FE0207" w:rsidP="00FE0207">
      <w:pPr>
        <w:rPr>
          <w:b/>
          <w:bCs/>
        </w:rPr>
      </w:pPr>
      <w:r w:rsidRPr="00FE0207">
        <w:rPr>
          <w:b/>
          <w:bCs/>
        </w:rPr>
        <w:t>Note 10</w:t>
      </w:r>
    </w:p>
    <w:p w14:paraId="1CB8D773" w14:textId="77777777" w:rsidR="00FE0207" w:rsidRPr="00FE0207" w:rsidRDefault="00FE0207">
      <w:pPr>
        <w:numPr>
          <w:ilvl w:val="0"/>
          <w:numId w:val="10"/>
        </w:numPr>
        <w:pPrChange w:id="98" w:author="Ryoichi Yamamoto" w:date="2017-03-15T01:31:00Z">
          <w:pPr>
            <w:numPr>
              <w:numId w:val="21"/>
            </w:numPr>
            <w:tabs>
              <w:tab w:val="num" w:pos="360"/>
              <w:tab w:val="num" w:pos="720"/>
            </w:tabs>
            <w:ind w:left="720" w:hanging="720"/>
          </w:pPr>
        </w:pPrChange>
      </w:pPr>
      <w:r w:rsidRPr="00FE0207">
        <w:t>We start by loading our previously saved simulation data.</w:t>
      </w:r>
    </w:p>
    <w:p w14:paraId="7A2E1A96" w14:textId="77777777" w:rsidR="00FE0207" w:rsidRPr="00FE0207" w:rsidRDefault="00FE0207">
      <w:pPr>
        <w:numPr>
          <w:ilvl w:val="0"/>
          <w:numId w:val="10"/>
        </w:numPr>
        <w:pPrChange w:id="99" w:author="Ryoichi Yamamoto" w:date="2017-03-15T01:31:00Z">
          <w:pPr>
            <w:numPr>
              <w:numId w:val="21"/>
            </w:numPr>
            <w:tabs>
              <w:tab w:val="num" w:pos="360"/>
              <w:tab w:val="num" w:pos="720"/>
            </w:tabs>
            <w:ind w:left="720" w:hanging="720"/>
          </w:pPr>
        </w:pPrChange>
      </w:pPr>
      <w:r w:rsidRPr="00FE0207">
        <w:t>This data contains the time stamp for each transaction, together with the stock price.</w:t>
      </w:r>
    </w:p>
    <w:p w14:paraId="55BED517" w14:textId="77777777" w:rsidR="00FE0207" w:rsidRPr="00FE0207" w:rsidRDefault="00FE0207">
      <w:pPr>
        <w:numPr>
          <w:ilvl w:val="0"/>
          <w:numId w:val="10"/>
        </w:numPr>
        <w:pPrChange w:id="100" w:author="Ryoichi Yamamoto" w:date="2017-03-15T01:31:00Z">
          <w:pPr>
            <w:numPr>
              <w:numId w:val="21"/>
            </w:numPr>
            <w:tabs>
              <w:tab w:val="num" w:pos="360"/>
              <w:tab w:val="num" w:pos="720"/>
            </w:tabs>
            <w:ind w:left="720" w:hanging="720"/>
          </w:pPr>
        </w:pPrChange>
      </w:pPr>
      <w:r w:rsidRPr="00FE0207">
        <w:t>The time values are not interesting in themselves, what is more interesting is the time intervals between subsequent trades, which we save in an array '</w:t>
      </w:r>
      <w:proofErr w:type="spellStart"/>
      <w:r w:rsidRPr="00FE0207">
        <w:t>dprice</w:t>
      </w:r>
      <w:proofErr w:type="spellEnd"/>
      <w:r w:rsidRPr="00FE0207">
        <w:t>'.</w:t>
      </w:r>
    </w:p>
    <w:p w14:paraId="1501C314" w14:textId="77777777" w:rsidR="00FE0207" w:rsidRPr="00FE0207" w:rsidRDefault="00FE0207">
      <w:pPr>
        <w:numPr>
          <w:ilvl w:val="0"/>
          <w:numId w:val="10"/>
        </w:numPr>
        <w:pPrChange w:id="101" w:author="Ryoichi Yamamoto" w:date="2017-03-15T01:31:00Z">
          <w:pPr>
            <w:numPr>
              <w:numId w:val="21"/>
            </w:numPr>
            <w:tabs>
              <w:tab w:val="num" w:pos="360"/>
              <w:tab w:val="num" w:pos="720"/>
            </w:tabs>
            <w:ind w:left="720" w:hanging="720"/>
          </w:pPr>
        </w:pPrChange>
      </w:pPr>
      <w:r w:rsidRPr="00FE0207">
        <w:t>Likewise, the stock price in itself does not tell us so much. Instead we look at the logarithmic difference of the price between two trades G1(t).</w:t>
      </w:r>
    </w:p>
    <w:p w14:paraId="7FA58312" w14:textId="77777777" w:rsidR="00FE0207" w:rsidRPr="00FE0207" w:rsidRDefault="00FE0207">
      <w:pPr>
        <w:numPr>
          <w:ilvl w:val="0"/>
          <w:numId w:val="10"/>
        </w:numPr>
        <w:pPrChange w:id="102" w:author="Ryoichi Yamamoto" w:date="2017-03-15T01:31:00Z">
          <w:pPr>
            <w:numPr>
              <w:numId w:val="21"/>
            </w:numPr>
            <w:tabs>
              <w:tab w:val="num" w:pos="360"/>
              <w:tab w:val="num" w:pos="720"/>
            </w:tabs>
            <w:ind w:left="720" w:hanging="720"/>
          </w:pPr>
        </w:pPrChange>
      </w:pPr>
      <w:r w:rsidRPr="00FE0207">
        <w:t>This return can be easily computed using the functions defined in the previous lesson. For convenience we also normalize the data to have unit variance.</w:t>
      </w:r>
    </w:p>
    <w:p w14:paraId="0BA23B35" w14:textId="77777777" w:rsidR="00FE0207" w:rsidRPr="00FE0207" w:rsidRDefault="00FE0207">
      <w:pPr>
        <w:numPr>
          <w:ilvl w:val="0"/>
          <w:numId w:val="10"/>
        </w:numPr>
        <w:pPrChange w:id="103" w:author="Ryoichi Yamamoto" w:date="2017-03-15T01:31:00Z">
          <w:pPr>
            <w:numPr>
              <w:numId w:val="21"/>
            </w:numPr>
            <w:tabs>
              <w:tab w:val="num" w:pos="360"/>
              <w:tab w:val="num" w:pos="720"/>
            </w:tabs>
            <w:ind w:left="720" w:hanging="720"/>
          </w:pPr>
        </w:pPrChange>
      </w:pPr>
      <w:r w:rsidRPr="00FE0207">
        <w:t>The three data sets, the stock price, the price return, and the transaction interval are plotted here.</w:t>
      </w:r>
    </w:p>
    <w:p w14:paraId="69C628DB" w14:textId="5F327E65" w:rsidR="00FE0207" w:rsidRPr="00FE0207" w:rsidRDefault="00FE0207">
      <w:pPr>
        <w:numPr>
          <w:ilvl w:val="0"/>
          <w:numId w:val="10"/>
        </w:numPr>
        <w:pPrChange w:id="104" w:author="Ryoichi Yamamoto" w:date="2017-03-15T01:31:00Z">
          <w:pPr>
            <w:numPr>
              <w:numId w:val="21"/>
            </w:numPr>
            <w:tabs>
              <w:tab w:val="num" w:pos="360"/>
              <w:tab w:val="num" w:pos="720"/>
            </w:tabs>
            <w:ind w:left="720" w:hanging="720"/>
          </w:pPr>
        </w:pPrChange>
      </w:pPr>
      <w:r w:rsidRPr="00FE0207">
        <w:t xml:space="preserve">Looking at the stock price, we see </w:t>
      </w:r>
      <w:ins w:id="105" w:author="John Molina" w:date="2017-03-15T08:49:00Z">
        <w:r w:rsidR="00FC65B5">
          <w:t xml:space="preserve">a </w:t>
        </w:r>
      </w:ins>
      <w:r w:rsidRPr="00FE0207">
        <w:t>quantity that is fluctuating in time in a manner reminiscent of real stocks. We see small scale fluctuations together with large scale price changes.</w:t>
      </w:r>
    </w:p>
    <w:p w14:paraId="721A5A22" w14:textId="77777777" w:rsidR="00FE0207" w:rsidRPr="00FE0207" w:rsidRDefault="00FE0207">
      <w:pPr>
        <w:numPr>
          <w:ilvl w:val="0"/>
          <w:numId w:val="10"/>
        </w:numPr>
        <w:pPrChange w:id="106" w:author="Ryoichi Yamamoto" w:date="2017-03-15T01:31:00Z">
          <w:pPr>
            <w:numPr>
              <w:numId w:val="21"/>
            </w:numPr>
            <w:tabs>
              <w:tab w:val="num" w:pos="360"/>
              <w:tab w:val="num" w:pos="720"/>
            </w:tabs>
            <w:ind w:left="720" w:hanging="720"/>
          </w:pPr>
        </w:pPrChange>
      </w:pPr>
      <w:r w:rsidRPr="00FE0207">
        <w:t>For the price return, we see evidence of a stochastic process that is clearly non-Gaussian in nature, as we obtain values which are more than 6 standard deviations away from the mean.</w:t>
      </w:r>
    </w:p>
    <w:p w14:paraId="4FA70F82" w14:textId="77777777" w:rsidR="00FE0207" w:rsidRPr="00FE0207" w:rsidRDefault="00FE0207" w:rsidP="00FE0207"/>
    <w:p w14:paraId="7C2E03F8" w14:textId="77777777" w:rsidR="00FE0207" w:rsidRPr="00FE0207" w:rsidRDefault="00FE0207" w:rsidP="00FE0207">
      <w:pPr>
        <w:rPr>
          <w:b/>
          <w:bCs/>
        </w:rPr>
      </w:pPr>
      <w:r w:rsidRPr="00FE0207">
        <w:rPr>
          <w:b/>
          <w:bCs/>
        </w:rPr>
        <w:t>Note 11</w:t>
      </w:r>
    </w:p>
    <w:p w14:paraId="0C5B3310" w14:textId="77777777" w:rsidR="00FE0207" w:rsidRPr="00FE0207" w:rsidRDefault="00FE0207">
      <w:pPr>
        <w:numPr>
          <w:ilvl w:val="0"/>
          <w:numId w:val="11"/>
        </w:numPr>
        <w:pPrChange w:id="107" w:author="Ryoichi Yamamoto" w:date="2017-03-15T01:31:00Z">
          <w:pPr>
            <w:numPr>
              <w:numId w:val="22"/>
            </w:numPr>
            <w:tabs>
              <w:tab w:val="num" w:pos="360"/>
              <w:tab w:val="num" w:pos="720"/>
            </w:tabs>
            <w:ind w:left="720" w:hanging="720"/>
          </w:pPr>
        </w:pPrChange>
      </w:pPr>
      <w:r w:rsidRPr="00FE0207">
        <w:t>To evaluate the mode we need to perform a more quantitative analysis.</w:t>
      </w:r>
    </w:p>
    <w:p w14:paraId="21C2AAEE" w14:textId="77777777" w:rsidR="00FE0207" w:rsidRPr="00FE0207" w:rsidRDefault="00FE0207">
      <w:pPr>
        <w:numPr>
          <w:ilvl w:val="0"/>
          <w:numId w:val="11"/>
        </w:numPr>
        <w:pPrChange w:id="108" w:author="Ryoichi Yamamoto" w:date="2017-03-15T01:31:00Z">
          <w:pPr>
            <w:numPr>
              <w:numId w:val="22"/>
            </w:numPr>
            <w:tabs>
              <w:tab w:val="num" w:pos="360"/>
              <w:tab w:val="num" w:pos="720"/>
            </w:tabs>
            <w:ind w:left="720" w:hanging="720"/>
          </w:pPr>
        </w:pPrChange>
      </w:pPr>
      <w:r w:rsidRPr="00FE0207">
        <w:t>For this, we calculate the probability distribution functions of the absolute price return and the transaction interval.</w:t>
      </w:r>
    </w:p>
    <w:p w14:paraId="44243631" w14:textId="24D45C45" w:rsidR="00FE0207" w:rsidRPr="00FE0207" w:rsidRDefault="00FE0207">
      <w:pPr>
        <w:numPr>
          <w:ilvl w:val="0"/>
          <w:numId w:val="11"/>
        </w:numPr>
        <w:pPrChange w:id="109" w:author="Ryoichi Yamamoto" w:date="2017-03-15T01:31:00Z">
          <w:pPr>
            <w:numPr>
              <w:numId w:val="22"/>
            </w:numPr>
            <w:tabs>
              <w:tab w:val="num" w:pos="360"/>
              <w:tab w:val="num" w:pos="720"/>
            </w:tabs>
            <w:ind w:left="720" w:hanging="720"/>
          </w:pPr>
        </w:pPrChange>
      </w:pPr>
      <w:r w:rsidRPr="00FE0207">
        <w:t>We plot the data on a semi-logarithmic scale, and see that both distributions fall on a straight line (at leas</w:t>
      </w:r>
      <w:ins w:id="110" w:author="John Molina" w:date="2017-03-15T08:50:00Z">
        <w:r w:rsidR="00FC65B5">
          <w:t>t</w:t>
        </w:r>
      </w:ins>
      <w:r w:rsidRPr="00FE0207">
        <w:t xml:space="preserve"> </w:t>
      </w:r>
      <w:ins w:id="111" w:author="John Molina" w:date="2017-03-15T08:50:00Z">
        <w:r w:rsidR="00FC65B5">
          <w:t>near</w:t>
        </w:r>
      </w:ins>
      <w:del w:id="112" w:author="John Molina" w:date="2017-03-15T08:50:00Z">
        <w:r w:rsidRPr="00FE0207" w:rsidDel="00FC65B5">
          <w:delText>for</w:delText>
        </w:r>
      </w:del>
      <w:r w:rsidRPr="00FE0207">
        <w:t xml:space="preserve"> the tails).</w:t>
      </w:r>
    </w:p>
    <w:p w14:paraId="3C3FC573" w14:textId="77777777" w:rsidR="00FE0207" w:rsidRPr="00FE0207" w:rsidRDefault="00FE0207">
      <w:pPr>
        <w:numPr>
          <w:ilvl w:val="0"/>
          <w:numId w:val="11"/>
        </w:numPr>
        <w:pPrChange w:id="113" w:author="Ryoichi Yamamoto" w:date="2017-03-15T01:31:00Z">
          <w:pPr>
            <w:numPr>
              <w:numId w:val="22"/>
            </w:numPr>
            <w:tabs>
              <w:tab w:val="num" w:pos="360"/>
              <w:tab w:val="num" w:pos="720"/>
            </w:tabs>
            <w:ind w:left="720" w:hanging="720"/>
          </w:pPr>
        </w:pPrChange>
      </w:pPr>
      <w:r w:rsidRPr="00FE0207">
        <w:lastRenderedPageBreak/>
        <w:t>This means that the distribution is exponential, and thus defined by a Poisson process.</w:t>
      </w:r>
    </w:p>
    <w:p w14:paraId="7586A9D6" w14:textId="77777777" w:rsidR="00FE0207" w:rsidRPr="00FE0207" w:rsidRDefault="00FE0207">
      <w:pPr>
        <w:numPr>
          <w:ilvl w:val="0"/>
          <w:numId w:val="11"/>
        </w:numPr>
        <w:pPrChange w:id="114" w:author="Ryoichi Yamamoto" w:date="2017-03-15T01:31:00Z">
          <w:pPr>
            <w:numPr>
              <w:numId w:val="22"/>
            </w:numPr>
            <w:tabs>
              <w:tab w:val="num" w:pos="360"/>
              <w:tab w:val="num" w:pos="720"/>
            </w:tabs>
            <w:ind w:left="720" w:hanging="720"/>
          </w:pPr>
        </w:pPrChange>
      </w:pPr>
      <w:r w:rsidRPr="00FE0207">
        <w:t>[RY] How does this compare to real data? We saw that the price return is actually a power law, what about the transaction interval?</w:t>
      </w:r>
    </w:p>
    <w:p w14:paraId="4A2E6782" w14:textId="77777777" w:rsidR="00FE0207" w:rsidRPr="00FE0207" w:rsidRDefault="00FE0207">
      <w:pPr>
        <w:numPr>
          <w:ilvl w:val="0"/>
          <w:numId w:val="11"/>
        </w:numPr>
        <w:pPrChange w:id="115" w:author="Ryoichi Yamamoto" w:date="2017-03-15T01:31:00Z">
          <w:pPr>
            <w:numPr>
              <w:numId w:val="22"/>
            </w:numPr>
            <w:tabs>
              <w:tab w:val="num" w:pos="360"/>
              <w:tab w:val="num" w:pos="720"/>
            </w:tabs>
            <w:ind w:left="720" w:hanging="720"/>
          </w:pPr>
        </w:pPrChange>
      </w:pPr>
      <w:r w:rsidRPr="00FE0207">
        <w:t>As you say, the price return is not correctly described, and neither is the transaction interval.</w:t>
      </w:r>
    </w:p>
    <w:p w14:paraId="7145CE4D" w14:textId="77777777" w:rsidR="00FE0207" w:rsidRPr="00FE0207" w:rsidRDefault="00FE0207">
      <w:pPr>
        <w:numPr>
          <w:ilvl w:val="0"/>
          <w:numId w:val="11"/>
        </w:numPr>
        <w:pPrChange w:id="116" w:author="Ryoichi Yamamoto" w:date="2017-03-15T01:31:00Z">
          <w:pPr>
            <w:numPr>
              <w:numId w:val="22"/>
            </w:numPr>
            <w:tabs>
              <w:tab w:val="num" w:pos="360"/>
              <w:tab w:val="num" w:pos="720"/>
            </w:tabs>
            <w:ind w:left="720" w:hanging="720"/>
          </w:pPr>
        </w:pPrChange>
      </w:pPr>
      <w:r w:rsidRPr="00FE0207">
        <w:t>In real markets, the transactions show very clear long-scale patterns (corresponding to times when the markets open in Tokyo, London, and New York) and show clustered and sparse regions at short time scales.</w:t>
      </w:r>
    </w:p>
    <w:p w14:paraId="1E084547" w14:textId="77777777" w:rsidR="00FE0207" w:rsidRPr="00FE0207" w:rsidRDefault="00FE0207">
      <w:pPr>
        <w:numPr>
          <w:ilvl w:val="0"/>
          <w:numId w:val="11"/>
        </w:numPr>
        <w:pPrChange w:id="117" w:author="Ryoichi Yamamoto" w:date="2017-03-15T01:31:00Z">
          <w:pPr>
            <w:numPr>
              <w:numId w:val="22"/>
            </w:numPr>
            <w:tabs>
              <w:tab w:val="num" w:pos="360"/>
              <w:tab w:val="num" w:pos="720"/>
            </w:tabs>
            <w:ind w:left="720" w:hanging="720"/>
          </w:pPr>
        </w:pPrChange>
      </w:pPr>
      <w:r w:rsidRPr="00FE0207">
        <w:t xml:space="preserve">This </w:t>
      </w:r>
      <w:del w:id="118" w:author="John Molina" w:date="2017-03-15T08:50:00Z">
        <w:r w:rsidRPr="00FE0207" w:rsidDel="00FC65B5">
          <w:delText xml:space="preserve">is </w:delText>
        </w:r>
      </w:del>
      <w:r w:rsidRPr="00FE0207">
        <w:t>cannot be described by the simple Poisson process we have here.</w:t>
      </w:r>
    </w:p>
    <w:p w14:paraId="3E567E73" w14:textId="34C7029E" w:rsidR="00FE0207" w:rsidRPr="00FE0207" w:rsidRDefault="00FE0207">
      <w:pPr>
        <w:numPr>
          <w:ilvl w:val="0"/>
          <w:numId w:val="11"/>
        </w:numPr>
        <w:pPrChange w:id="119" w:author="Ryoichi Yamamoto" w:date="2017-03-15T01:31:00Z">
          <w:pPr>
            <w:numPr>
              <w:numId w:val="22"/>
            </w:numPr>
            <w:tabs>
              <w:tab w:val="num" w:pos="360"/>
              <w:tab w:val="num" w:pos="720"/>
            </w:tabs>
            <w:ind w:left="720" w:hanging="720"/>
          </w:pPr>
        </w:pPrChange>
      </w:pPr>
      <w:r w:rsidRPr="00FE0207">
        <w:t xml:space="preserve">However, I think the fact that we have such a simple model, essentially </w:t>
      </w:r>
      <w:ins w:id="120" w:author="John Molina" w:date="2017-03-15T08:50:00Z">
        <w:r w:rsidR="00FC65B5">
          <w:t xml:space="preserve">a 2D </w:t>
        </w:r>
      </w:ins>
      <w:del w:id="121" w:author="John Molina" w:date="2017-03-15T08:50:00Z">
        <w:r w:rsidRPr="00FE0207" w:rsidDel="00FC65B5">
          <w:delText xml:space="preserve">two independent </w:delText>
        </w:r>
      </w:del>
      <w:r w:rsidRPr="00FE0207">
        <w:t>random walk</w:t>
      </w:r>
      <w:bookmarkStart w:id="122" w:name="_GoBack"/>
      <w:bookmarkEnd w:id="122"/>
      <w:del w:id="123" w:author="John Molina" w:date="2017-03-15T08:50:00Z">
        <w:r w:rsidRPr="00FE0207" w:rsidDel="00FC65B5">
          <w:delText>s</w:delText>
        </w:r>
      </w:del>
      <w:r w:rsidRPr="00FE0207">
        <w:t>, that can reproduce some non-trivial behavior similar to that of real markets is quite remarkable.</w:t>
      </w:r>
    </w:p>
    <w:p w14:paraId="173DCA76" w14:textId="77777777" w:rsidR="00FE0207" w:rsidRPr="00FE0207" w:rsidRDefault="00FE0207">
      <w:pPr>
        <w:numPr>
          <w:ilvl w:val="0"/>
          <w:numId w:val="11"/>
        </w:numPr>
        <w:pPrChange w:id="124" w:author="Ryoichi Yamamoto" w:date="2017-03-15T01:31:00Z">
          <w:pPr>
            <w:numPr>
              <w:numId w:val="22"/>
            </w:numPr>
            <w:tabs>
              <w:tab w:val="num" w:pos="360"/>
              <w:tab w:val="num" w:pos="720"/>
            </w:tabs>
            <w:ind w:left="720" w:hanging="720"/>
          </w:pPr>
        </w:pPrChange>
      </w:pPr>
      <w:r w:rsidRPr="00FE0207">
        <w:t>In fact, we can easily improve the model to fix the short-comings you have pointed out.</w:t>
      </w:r>
    </w:p>
    <w:p w14:paraId="388CCBB0" w14:textId="77777777" w:rsidR="00FE0207" w:rsidRPr="00FE0207" w:rsidRDefault="00FE0207">
      <w:pPr>
        <w:numPr>
          <w:ilvl w:val="0"/>
          <w:numId w:val="11"/>
        </w:numPr>
        <w:pPrChange w:id="125" w:author="Ryoichi Yamamoto" w:date="2017-03-15T01:31:00Z">
          <w:pPr>
            <w:numPr>
              <w:numId w:val="22"/>
            </w:numPr>
            <w:tabs>
              <w:tab w:val="num" w:pos="360"/>
              <w:tab w:val="num" w:pos="720"/>
            </w:tabs>
            <w:ind w:left="720" w:hanging="720"/>
          </w:pPr>
        </w:pPrChange>
      </w:pPr>
      <w:r w:rsidRPr="00FE0207">
        <w:t>In the next lesson I will present one solution to recover the power-law behavior of the price returns you have mentioned.</w:t>
      </w:r>
    </w:p>
    <w:p w14:paraId="2DE889B2" w14:textId="77777777" w:rsidR="00DD6FEA" w:rsidRPr="00FE0207" w:rsidRDefault="00DD6FEA" w:rsidP="003170AC"/>
    <w:sectPr w:rsidR="00DD6FEA" w:rsidRPr="00FE0207" w:rsidSect="00A276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altName w:val="Arial Unicode MS"/>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Yu Gothic Light">
    <w:altName w:val="Arial Unicode MS"/>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72FB"/>
    <w:multiLevelType w:val="multilevel"/>
    <w:tmpl w:val="D244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67196F"/>
    <w:multiLevelType w:val="multilevel"/>
    <w:tmpl w:val="B90C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474787"/>
    <w:multiLevelType w:val="multilevel"/>
    <w:tmpl w:val="ACFA62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95160D4"/>
    <w:multiLevelType w:val="multilevel"/>
    <w:tmpl w:val="E6EC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E45DDD"/>
    <w:multiLevelType w:val="multilevel"/>
    <w:tmpl w:val="5ACE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6A3DBE"/>
    <w:multiLevelType w:val="multilevel"/>
    <w:tmpl w:val="E9E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9457C0"/>
    <w:multiLevelType w:val="multilevel"/>
    <w:tmpl w:val="778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441C12"/>
    <w:multiLevelType w:val="multilevel"/>
    <w:tmpl w:val="4A4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8631A"/>
    <w:multiLevelType w:val="multilevel"/>
    <w:tmpl w:val="57C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543658"/>
    <w:multiLevelType w:val="multilevel"/>
    <w:tmpl w:val="0BD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6A7B11"/>
    <w:multiLevelType w:val="multilevel"/>
    <w:tmpl w:val="14A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B351FF"/>
    <w:multiLevelType w:val="multilevel"/>
    <w:tmpl w:val="C044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7"/>
  </w:num>
  <w:num w:numId="4">
    <w:abstractNumId w:val="6"/>
  </w:num>
  <w:num w:numId="5">
    <w:abstractNumId w:val="8"/>
  </w:num>
  <w:num w:numId="6">
    <w:abstractNumId w:val="0"/>
  </w:num>
  <w:num w:numId="7">
    <w:abstractNumId w:val="11"/>
  </w:num>
  <w:num w:numId="8">
    <w:abstractNumId w:val="10"/>
  </w:num>
  <w:num w:numId="9">
    <w:abstractNumId w:val="1"/>
  </w:num>
  <w:num w:numId="10">
    <w:abstractNumId w:val="3"/>
  </w:num>
  <w:num w:numId="11">
    <w:abstractNumId w:val="9"/>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oichi Yamamoto">
    <w15:presenceInfo w15:providerId="Windows Live" w15:userId="44483796c332ed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bordersDoNotSurroundHeader/>
  <w:bordersDoNotSurroundFooter/>
  <w:proofState w:spelling="clean" w:grammar="clean"/>
  <w:trackRevision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2E"/>
    <w:rsid w:val="00032B32"/>
    <w:rsid w:val="0009498A"/>
    <w:rsid w:val="000E4E6C"/>
    <w:rsid w:val="00101FA0"/>
    <w:rsid w:val="0013208D"/>
    <w:rsid w:val="00143301"/>
    <w:rsid w:val="00160A0D"/>
    <w:rsid w:val="001A1ECE"/>
    <w:rsid w:val="001D065D"/>
    <w:rsid w:val="00235696"/>
    <w:rsid w:val="00240798"/>
    <w:rsid w:val="00271153"/>
    <w:rsid w:val="00273E27"/>
    <w:rsid w:val="00292D45"/>
    <w:rsid w:val="0029502E"/>
    <w:rsid w:val="003170AC"/>
    <w:rsid w:val="00346706"/>
    <w:rsid w:val="003930D2"/>
    <w:rsid w:val="003E6CBA"/>
    <w:rsid w:val="00422F3C"/>
    <w:rsid w:val="004305B4"/>
    <w:rsid w:val="00457357"/>
    <w:rsid w:val="004F4549"/>
    <w:rsid w:val="00586A86"/>
    <w:rsid w:val="0063659D"/>
    <w:rsid w:val="0065188B"/>
    <w:rsid w:val="00661658"/>
    <w:rsid w:val="00680631"/>
    <w:rsid w:val="00687A1D"/>
    <w:rsid w:val="006D222B"/>
    <w:rsid w:val="00723F98"/>
    <w:rsid w:val="007334CF"/>
    <w:rsid w:val="00746EC2"/>
    <w:rsid w:val="00753D26"/>
    <w:rsid w:val="007763EE"/>
    <w:rsid w:val="00792E78"/>
    <w:rsid w:val="007E4012"/>
    <w:rsid w:val="007E56C9"/>
    <w:rsid w:val="007F2F27"/>
    <w:rsid w:val="00875CB8"/>
    <w:rsid w:val="00876081"/>
    <w:rsid w:val="00886275"/>
    <w:rsid w:val="008C0F06"/>
    <w:rsid w:val="008E7FCD"/>
    <w:rsid w:val="00910231"/>
    <w:rsid w:val="00935971"/>
    <w:rsid w:val="0098398A"/>
    <w:rsid w:val="00A27681"/>
    <w:rsid w:val="00A5274E"/>
    <w:rsid w:val="00AF46E0"/>
    <w:rsid w:val="00B24B70"/>
    <w:rsid w:val="00B30B99"/>
    <w:rsid w:val="00B559C2"/>
    <w:rsid w:val="00B7787C"/>
    <w:rsid w:val="00B94209"/>
    <w:rsid w:val="00BC6B65"/>
    <w:rsid w:val="00CB49A3"/>
    <w:rsid w:val="00CF6971"/>
    <w:rsid w:val="00CF76AB"/>
    <w:rsid w:val="00D145C0"/>
    <w:rsid w:val="00D54E9E"/>
    <w:rsid w:val="00D75EBE"/>
    <w:rsid w:val="00DA7B4F"/>
    <w:rsid w:val="00DD6FEA"/>
    <w:rsid w:val="00E740FE"/>
    <w:rsid w:val="00E93B08"/>
    <w:rsid w:val="00F07B30"/>
    <w:rsid w:val="00F47CF0"/>
    <w:rsid w:val="00F50457"/>
    <w:rsid w:val="00F85E2B"/>
    <w:rsid w:val="00FC65B5"/>
    <w:rsid w:val="00FC751B"/>
    <w:rsid w:val="00FE0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3F8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02E"/>
    <w:rPr>
      <w:rFonts w:ascii="Times New Roman" w:hAnsi="Times New Roman" w:cs="Times New Roman"/>
      <w:b/>
      <w:bCs/>
      <w:kern w:val="0"/>
      <w:sz w:val="27"/>
      <w:szCs w:val="27"/>
    </w:rPr>
  </w:style>
  <w:style w:type="paragraph" w:styleId="NormalWeb">
    <w:name w:val="Normal (Web)"/>
    <w:basedOn w:val="Normal"/>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Code">
    <w:name w:val="HTML Code"/>
    <w:basedOn w:val="DefaultParagraphFont"/>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DefaultParagraphFont"/>
    <w:rsid w:val="0029502E"/>
  </w:style>
  <w:style w:type="character" w:customStyle="1" w:styleId="mi">
    <w:name w:val="mi"/>
    <w:basedOn w:val="DefaultParagraphFont"/>
    <w:rsid w:val="00B559C2"/>
  </w:style>
  <w:style w:type="character" w:styleId="Hyperlink">
    <w:name w:val="Hyperlink"/>
    <w:basedOn w:val="DefaultParagraphFont"/>
    <w:uiPriority w:val="99"/>
    <w:unhideWhenUsed/>
    <w:rsid w:val="00B559C2"/>
    <w:rPr>
      <w:color w:val="0000FF"/>
      <w:u w:val="single"/>
    </w:rPr>
  </w:style>
  <w:style w:type="character" w:customStyle="1" w:styleId="mo">
    <w:name w:val="mo"/>
    <w:basedOn w:val="DefaultParagraphFont"/>
    <w:rsid w:val="00B559C2"/>
  </w:style>
  <w:style w:type="character" w:customStyle="1" w:styleId="mn">
    <w:name w:val="mn"/>
    <w:basedOn w:val="DefaultParagraphFont"/>
    <w:rsid w:val="00B559C2"/>
  </w:style>
  <w:style w:type="paragraph" w:styleId="BalloonText">
    <w:name w:val="Balloon Text"/>
    <w:basedOn w:val="Normal"/>
    <w:link w:val="BalloonTextChar"/>
    <w:uiPriority w:val="99"/>
    <w:semiHidden/>
    <w:unhideWhenUsed/>
    <w:rsid w:val="00235696"/>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235696"/>
    <w:rPr>
      <w:rFonts w:ascii="ＭＳ 明朝" w:eastAsia="ＭＳ 明朝"/>
      <w:sz w:val="18"/>
      <w:szCs w:val="18"/>
    </w:rPr>
  </w:style>
  <w:style w:type="paragraph" w:styleId="ListParagraph">
    <w:name w:val="List Paragraph"/>
    <w:basedOn w:val="Normal"/>
    <w:uiPriority w:val="34"/>
    <w:qFormat/>
    <w:rsid w:val="007E4012"/>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29502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02E"/>
    <w:rPr>
      <w:rFonts w:ascii="Times New Roman" w:hAnsi="Times New Roman" w:cs="Times New Roman"/>
      <w:b/>
      <w:bCs/>
      <w:kern w:val="0"/>
      <w:sz w:val="27"/>
      <w:szCs w:val="27"/>
    </w:rPr>
  </w:style>
  <w:style w:type="paragraph" w:styleId="NormalWeb">
    <w:name w:val="Normal (Web)"/>
    <w:basedOn w:val="Normal"/>
    <w:uiPriority w:val="99"/>
    <w:semiHidden/>
    <w:unhideWhenUsed/>
    <w:rsid w:val="0029502E"/>
    <w:pPr>
      <w:widowControl/>
      <w:spacing w:before="100" w:beforeAutospacing="1" w:after="100" w:afterAutospacing="1"/>
      <w:jc w:val="left"/>
    </w:pPr>
    <w:rPr>
      <w:rFonts w:ascii="Times New Roman" w:hAnsi="Times New Roman" w:cs="Times New Roman"/>
      <w:kern w:val="0"/>
    </w:rPr>
  </w:style>
  <w:style w:type="character" w:styleId="HTMLCode">
    <w:name w:val="HTML Code"/>
    <w:basedOn w:val="DefaultParagraphFont"/>
    <w:uiPriority w:val="99"/>
    <w:semiHidden/>
    <w:unhideWhenUsed/>
    <w:rsid w:val="0029502E"/>
    <w:rPr>
      <w:rFonts w:ascii="Courier New" w:eastAsiaTheme="minorEastAsia" w:hAnsi="Courier New" w:cs="Courier New"/>
      <w:sz w:val="20"/>
      <w:szCs w:val="20"/>
    </w:rPr>
  </w:style>
  <w:style w:type="character" w:customStyle="1" w:styleId="apple-converted-space">
    <w:name w:val="apple-converted-space"/>
    <w:basedOn w:val="DefaultParagraphFont"/>
    <w:rsid w:val="0029502E"/>
  </w:style>
  <w:style w:type="character" w:customStyle="1" w:styleId="mi">
    <w:name w:val="mi"/>
    <w:basedOn w:val="DefaultParagraphFont"/>
    <w:rsid w:val="00B559C2"/>
  </w:style>
  <w:style w:type="character" w:styleId="Hyperlink">
    <w:name w:val="Hyperlink"/>
    <w:basedOn w:val="DefaultParagraphFont"/>
    <w:uiPriority w:val="99"/>
    <w:unhideWhenUsed/>
    <w:rsid w:val="00B559C2"/>
    <w:rPr>
      <w:color w:val="0000FF"/>
      <w:u w:val="single"/>
    </w:rPr>
  </w:style>
  <w:style w:type="character" w:customStyle="1" w:styleId="mo">
    <w:name w:val="mo"/>
    <w:basedOn w:val="DefaultParagraphFont"/>
    <w:rsid w:val="00B559C2"/>
  </w:style>
  <w:style w:type="character" w:customStyle="1" w:styleId="mn">
    <w:name w:val="mn"/>
    <w:basedOn w:val="DefaultParagraphFont"/>
    <w:rsid w:val="00B559C2"/>
  </w:style>
  <w:style w:type="paragraph" w:styleId="BalloonText">
    <w:name w:val="Balloon Text"/>
    <w:basedOn w:val="Normal"/>
    <w:link w:val="BalloonTextChar"/>
    <w:uiPriority w:val="99"/>
    <w:semiHidden/>
    <w:unhideWhenUsed/>
    <w:rsid w:val="00235696"/>
    <w:rPr>
      <w:rFonts w:ascii="ＭＳ 明朝" w:eastAsia="ＭＳ 明朝"/>
      <w:sz w:val="18"/>
      <w:szCs w:val="18"/>
    </w:rPr>
  </w:style>
  <w:style w:type="character" w:customStyle="1" w:styleId="BalloonTextChar">
    <w:name w:val="Balloon Text Char"/>
    <w:basedOn w:val="DefaultParagraphFont"/>
    <w:link w:val="BalloonText"/>
    <w:uiPriority w:val="99"/>
    <w:semiHidden/>
    <w:rsid w:val="00235696"/>
    <w:rPr>
      <w:rFonts w:ascii="ＭＳ 明朝" w:eastAsia="ＭＳ 明朝"/>
      <w:sz w:val="18"/>
      <w:szCs w:val="18"/>
    </w:rPr>
  </w:style>
  <w:style w:type="paragraph" w:styleId="ListParagraph">
    <w:name w:val="List Paragraph"/>
    <w:basedOn w:val="Normal"/>
    <w:uiPriority w:val="34"/>
    <w:qFormat/>
    <w:rsid w:val="007E401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745">
      <w:bodyDiv w:val="1"/>
      <w:marLeft w:val="0"/>
      <w:marRight w:val="0"/>
      <w:marTop w:val="0"/>
      <w:marBottom w:val="0"/>
      <w:divBdr>
        <w:top w:val="none" w:sz="0" w:space="0" w:color="auto"/>
        <w:left w:val="none" w:sz="0" w:space="0" w:color="auto"/>
        <w:bottom w:val="none" w:sz="0" w:space="0" w:color="auto"/>
        <w:right w:val="none" w:sz="0" w:space="0" w:color="auto"/>
      </w:divBdr>
    </w:div>
    <w:div w:id="38869009">
      <w:bodyDiv w:val="1"/>
      <w:marLeft w:val="0"/>
      <w:marRight w:val="0"/>
      <w:marTop w:val="0"/>
      <w:marBottom w:val="0"/>
      <w:divBdr>
        <w:top w:val="none" w:sz="0" w:space="0" w:color="auto"/>
        <w:left w:val="none" w:sz="0" w:space="0" w:color="auto"/>
        <w:bottom w:val="none" w:sz="0" w:space="0" w:color="auto"/>
        <w:right w:val="none" w:sz="0" w:space="0" w:color="auto"/>
      </w:divBdr>
      <w:divsChild>
        <w:div w:id="69893113">
          <w:marLeft w:val="0"/>
          <w:marRight w:val="0"/>
          <w:marTop w:val="0"/>
          <w:marBottom w:val="0"/>
          <w:divBdr>
            <w:top w:val="none" w:sz="0" w:space="0" w:color="auto"/>
            <w:left w:val="none" w:sz="0" w:space="0" w:color="auto"/>
            <w:bottom w:val="none" w:sz="0" w:space="0" w:color="auto"/>
            <w:right w:val="none" w:sz="0" w:space="0" w:color="auto"/>
          </w:divBdr>
          <w:divsChild>
            <w:div w:id="487401938">
              <w:marLeft w:val="0"/>
              <w:marRight w:val="0"/>
              <w:marTop w:val="0"/>
              <w:marBottom w:val="0"/>
              <w:divBdr>
                <w:top w:val="none" w:sz="0" w:space="0" w:color="auto"/>
                <w:left w:val="none" w:sz="0" w:space="0" w:color="auto"/>
                <w:bottom w:val="none" w:sz="0" w:space="0" w:color="auto"/>
                <w:right w:val="none" w:sz="0" w:space="0" w:color="auto"/>
              </w:divBdr>
              <w:divsChild>
                <w:div w:id="109478466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45523932">
          <w:marLeft w:val="0"/>
          <w:marRight w:val="0"/>
          <w:marTop w:val="0"/>
          <w:marBottom w:val="0"/>
          <w:divBdr>
            <w:top w:val="none" w:sz="0" w:space="0" w:color="auto"/>
            <w:left w:val="none" w:sz="0" w:space="0" w:color="auto"/>
            <w:bottom w:val="none" w:sz="0" w:space="0" w:color="auto"/>
            <w:right w:val="none" w:sz="0" w:space="0" w:color="auto"/>
          </w:divBdr>
          <w:divsChild>
            <w:div w:id="266231752">
              <w:marLeft w:val="0"/>
              <w:marRight w:val="0"/>
              <w:marTop w:val="0"/>
              <w:marBottom w:val="0"/>
              <w:divBdr>
                <w:top w:val="none" w:sz="0" w:space="0" w:color="auto"/>
                <w:left w:val="none" w:sz="0" w:space="0" w:color="auto"/>
                <w:bottom w:val="none" w:sz="0" w:space="0" w:color="auto"/>
                <w:right w:val="none" w:sz="0" w:space="0" w:color="auto"/>
              </w:divBdr>
              <w:divsChild>
                <w:div w:id="548537648">
                  <w:marLeft w:val="0"/>
                  <w:marRight w:val="0"/>
                  <w:marTop w:val="0"/>
                  <w:marBottom w:val="0"/>
                  <w:divBdr>
                    <w:top w:val="none" w:sz="0" w:space="0" w:color="auto"/>
                    <w:left w:val="none" w:sz="0" w:space="0" w:color="auto"/>
                    <w:bottom w:val="none" w:sz="0" w:space="0" w:color="auto"/>
                    <w:right w:val="none" w:sz="0" w:space="0" w:color="auto"/>
                  </w:divBdr>
                  <w:divsChild>
                    <w:div w:id="1014499166">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42679090">
      <w:bodyDiv w:val="1"/>
      <w:marLeft w:val="0"/>
      <w:marRight w:val="0"/>
      <w:marTop w:val="0"/>
      <w:marBottom w:val="0"/>
      <w:divBdr>
        <w:top w:val="none" w:sz="0" w:space="0" w:color="auto"/>
        <w:left w:val="none" w:sz="0" w:space="0" w:color="auto"/>
        <w:bottom w:val="none" w:sz="0" w:space="0" w:color="auto"/>
        <w:right w:val="none" w:sz="0" w:space="0" w:color="auto"/>
      </w:divBdr>
      <w:divsChild>
        <w:div w:id="218982142">
          <w:marLeft w:val="0"/>
          <w:marRight w:val="0"/>
          <w:marTop w:val="0"/>
          <w:marBottom w:val="0"/>
          <w:divBdr>
            <w:top w:val="none" w:sz="0" w:space="0" w:color="auto"/>
            <w:left w:val="none" w:sz="0" w:space="0" w:color="auto"/>
            <w:bottom w:val="none" w:sz="0" w:space="0" w:color="auto"/>
            <w:right w:val="none" w:sz="0" w:space="0" w:color="auto"/>
          </w:divBdr>
          <w:divsChild>
            <w:div w:id="1534730236">
              <w:marLeft w:val="0"/>
              <w:marRight w:val="0"/>
              <w:marTop w:val="0"/>
              <w:marBottom w:val="0"/>
              <w:divBdr>
                <w:top w:val="none" w:sz="0" w:space="0" w:color="auto"/>
                <w:left w:val="none" w:sz="0" w:space="0" w:color="auto"/>
                <w:bottom w:val="none" w:sz="0" w:space="0" w:color="auto"/>
                <w:right w:val="none" w:sz="0" w:space="0" w:color="auto"/>
              </w:divBdr>
              <w:divsChild>
                <w:div w:id="111648689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396437897">
          <w:marLeft w:val="0"/>
          <w:marRight w:val="0"/>
          <w:marTop w:val="0"/>
          <w:marBottom w:val="0"/>
          <w:divBdr>
            <w:top w:val="none" w:sz="0" w:space="0" w:color="auto"/>
            <w:left w:val="none" w:sz="0" w:space="0" w:color="auto"/>
            <w:bottom w:val="none" w:sz="0" w:space="0" w:color="auto"/>
            <w:right w:val="none" w:sz="0" w:space="0" w:color="auto"/>
          </w:divBdr>
          <w:divsChild>
            <w:div w:id="278072044">
              <w:marLeft w:val="0"/>
              <w:marRight w:val="0"/>
              <w:marTop w:val="0"/>
              <w:marBottom w:val="0"/>
              <w:divBdr>
                <w:top w:val="none" w:sz="0" w:space="0" w:color="auto"/>
                <w:left w:val="none" w:sz="0" w:space="0" w:color="auto"/>
                <w:bottom w:val="none" w:sz="0" w:space="0" w:color="auto"/>
                <w:right w:val="none" w:sz="0" w:space="0" w:color="auto"/>
              </w:divBdr>
              <w:divsChild>
                <w:div w:id="1137836686">
                  <w:marLeft w:val="0"/>
                  <w:marRight w:val="0"/>
                  <w:marTop w:val="0"/>
                  <w:marBottom w:val="0"/>
                  <w:divBdr>
                    <w:top w:val="single" w:sz="6" w:space="5" w:color="auto"/>
                    <w:left w:val="none" w:sz="0" w:space="0" w:color="auto"/>
                    <w:bottom w:val="none" w:sz="0" w:space="0" w:color="auto"/>
                    <w:right w:val="none" w:sz="0" w:space="0" w:color="auto"/>
                  </w:divBdr>
                </w:div>
                <w:div w:id="446971895">
                  <w:marLeft w:val="0"/>
                  <w:marRight w:val="0"/>
                  <w:marTop w:val="0"/>
                  <w:marBottom w:val="0"/>
                  <w:divBdr>
                    <w:top w:val="none" w:sz="0" w:space="0" w:color="auto"/>
                    <w:left w:val="none" w:sz="0" w:space="0" w:color="auto"/>
                    <w:bottom w:val="none" w:sz="0" w:space="0" w:color="auto"/>
                    <w:right w:val="none" w:sz="0" w:space="0" w:color="auto"/>
                  </w:divBdr>
                  <w:divsChild>
                    <w:div w:id="1214924946">
                      <w:marLeft w:val="0"/>
                      <w:marRight w:val="0"/>
                      <w:marTop w:val="0"/>
                      <w:marBottom w:val="0"/>
                      <w:divBdr>
                        <w:top w:val="none" w:sz="0" w:space="0" w:color="auto"/>
                        <w:left w:val="none" w:sz="0" w:space="0" w:color="auto"/>
                        <w:bottom w:val="none" w:sz="0" w:space="0" w:color="auto"/>
                        <w:right w:val="none" w:sz="0" w:space="0" w:color="auto"/>
                      </w:divBdr>
                      <w:divsChild>
                        <w:div w:id="41544156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00221585">
      <w:bodyDiv w:val="1"/>
      <w:marLeft w:val="0"/>
      <w:marRight w:val="0"/>
      <w:marTop w:val="0"/>
      <w:marBottom w:val="0"/>
      <w:divBdr>
        <w:top w:val="none" w:sz="0" w:space="0" w:color="auto"/>
        <w:left w:val="none" w:sz="0" w:space="0" w:color="auto"/>
        <w:bottom w:val="none" w:sz="0" w:space="0" w:color="auto"/>
        <w:right w:val="none" w:sz="0" w:space="0" w:color="auto"/>
      </w:divBdr>
    </w:div>
    <w:div w:id="136648821">
      <w:bodyDiv w:val="1"/>
      <w:marLeft w:val="0"/>
      <w:marRight w:val="0"/>
      <w:marTop w:val="0"/>
      <w:marBottom w:val="0"/>
      <w:divBdr>
        <w:top w:val="none" w:sz="0" w:space="0" w:color="auto"/>
        <w:left w:val="none" w:sz="0" w:space="0" w:color="auto"/>
        <w:bottom w:val="none" w:sz="0" w:space="0" w:color="auto"/>
        <w:right w:val="none" w:sz="0" w:space="0" w:color="auto"/>
      </w:divBdr>
      <w:divsChild>
        <w:div w:id="128476704">
          <w:marLeft w:val="0"/>
          <w:marRight w:val="0"/>
          <w:marTop w:val="0"/>
          <w:marBottom w:val="0"/>
          <w:divBdr>
            <w:top w:val="none" w:sz="0" w:space="0" w:color="auto"/>
            <w:left w:val="none" w:sz="0" w:space="0" w:color="auto"/>
            <w:bottom w:val="none" w:sz="0" w:space="0" w:color="auto"/>
            <w:right w:val="none" w:sz="0" w:space="0" w:color="auto"/>
          </w:divBdr>
        </w:div>
      </w:divsChild>
    </w:div>
    <w:div w:id="185801711">
      <w:bodyDiv w:val="1"/>
      <w:marLeft w:val="0"/>
      <w:marRight w:val="0"/>
      <w:marTop w:val="0"/>
      <w:marBottom w:val="0"/>
      <w:divBdr>
        <w:top w:val="none" w:sz="0" w:space="0" w:color="auto"/>
        <w:left w:val="none" w:sz="0" w:space="0" w:color="auto"/>
        <w:bottom w:val="none" w:sz="0" w:space="0" w:color="auto"/>
        <w:right w:val="none" w:sz="0" w:space="0" w:color="auto"/>
      </w:divBdr>
      <w:divsChild>
        <w:div w:id="652833436">
          <w:marLeft w:val="0"/>
          <w:marRight w:val="0"/>
          <w:marTop w:val="0"/>
          <w:marBottom w:val="0"/>
          <w:divBdr>
            <w:top w:val="none" w:sz="0" w:space="0" w:color="auto"/>
            <w:left w:val="none" w:sz="0" w:space="0" w:color="auto"/>
            <w:bottom w:val="none" w:sz="0" w:space="0" w:color="auto"/>
            <w:right w:val="none" w:sz="0" w:space="0" w:color="auto"/>
          </w:divBdr>
          <w:divsChild>
            <w:div w:id="445001395">
              <w:marLeft w:val="0"/>
              <w:marRight w:val="0"/>
              <w:marTop w:val="0"/>
              <w:marBottom w:val="0"/>
              <w:divBdr>
                <w:top w:val="none" w:sz="0" w:space="0" w:color="auto"/>
                <w:left w:val="none" w:sz="0" w:space="0" w:color="auto"/>
                <w:bottom w:val="none" w:sz="0" w:space="0" w:color="auto"/>
                <w:right w:val="none" w:sz="0" w:space="0" w:color="auto"/>
              </w:divBdr>
              <w:divsChild>
                <w:div w:id="45056316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943076729">
          <w:marLeft w:val="0"/>
          <w:marRight w:val="0"/>
          <w:marTop w:val="0"/>
          <w:marBottom w:val="0"/>
          <w:divBdr>
            <w:top w:val="none" w:sz="0" w:space="0" w:color="auto"/>
            <w:left w:val="none" w:sz="0" w:space="0" w:color="auto"/>
            <w:bottom w:val="none" w:sz="0" w:space="0" w:color="auto"/>
            <w:right w:val="none" w:sz="0" w:space="0" w:color="auto"/>
          </w:divBdr>
          <w:divsChild>
            <w:div w:id="1218929839">
              <w:marLeft w:val="0"/>
              <w:marRight w:val="0"/>
              <w:marTop w:val="0"/>
              <w:marBottom w:val="0"/>
              <w:divBdr>
                <w:top w:val="none" w:sz="0" w:space="0" w:color="auto"/>
                <w:left w:val="none" w:sz="0" w:space="0" w:color="auto"/>
                <w:bottom w:val="none" w:sz="0" w:space="0" w:color="auto"/>
                <w:right w:val="none" w:sz="0" w:space="0" w:color="auto"/>
              </w:divBdr>
              <w:divsChild>
                <w:div w:id="482309383">
                  <w:marLeft w:val="0"/>
                  <w:marRight w:val="0"/>
                  <w:marTop w:val="0"/>
                  <w:marBottom w:val="0"/>
                  <w:divBdr>
                    <w:top w:val="none" w:sz="0" w:space="0" w:color="auto"/>
                    <w:left w:val="none" w:sz="0" w:space="0" w:color="auto"/>
                    <w:bottom w:val="none" w:sz="0" w:space="0" w:color="auto"/>
                    <w:right w:val="none" w:sz="0" w:space="0" w:color="auto"/>
                  </w:divBdr>
                  <w:divsChild>
                    <w:div w:id="2109036751">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90459949">
      <w:bodyDiv w:val="1"/>
      <w:marLeft w:val="0"/>
      <w:marRight w:val="0"/>
      <w:marTop w:val="0"/>
      <w:marBottom w:val="0"/>
      <w:divBdr>
        <w:top w:val="none" w:sz="0" w:space="0" w:color="auto"/>
        <w:left w:val="none" w:sz="0" w:space="0" w:color="auto"/>
        <w:bottom w:val="none" w:sz="0" w:space="0" w:color="auto"/>
        <w:right w:val="none" w:sz="0" w:space="0" w:color="auto"/>
      </w:divBdr>
      <w:divsChild>
        <w:div w:id="1819419824">
          <w:marLeft w:val="0"/>
          <w:marRight w:val="0"/>
          <w:marTop w:val="0"/>
          <w:marBottom w:val="0"/>
          <w:divBdr>
            <w:top w:val="none" w:sz="0" w:space="0" w:color="auto"/>
            <w:left w:val="none" w:sz="0" w:space="0" w:color="auto"/>
            <w:bottom w:val="none" w:sz="0" w:space="0" w:color="auto"/>
            <w:right w:val="none" w:sz="0" w:space="0" w:color="auto"/>
          </w:divBdr>
          <w:divsChild>
            <w:div w:id="338047746">
              <w:marLeft w:val="0"/>
              <w:marRight w:val="0"/>
              <w:marTop w:val="0"/>
              <w:marBottom w:val="0"/>
              <w:divBdr>
                <w:top w:val="none" w:sz="0" w:space="0" w:color="auto"/>
                <w:left w:val="none" w:sz="0" w:space="0" w:color="auto"/>
                <w:bottom w:val="none" w:sz="0" w:space="0" w:color="auto"/>
                <w:right w:val="none" w:sz="0" w:space="0" w:color="auto"/>
              </w:divBdr>
              <w:divsChild>
                <w:div w:id="199498401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2053575902">
          <w:marLeft w:val="0"/>
          <w:marRight w:val="0"/>
          <w:marTop w:val="0"/>
          <w:marBottom w:val="0"/>
          <w:divBdr>
            <w:top w:val="none" w:sz="0" w:space="0" w:color="auto"/>
            <w:left w:val="none" w:sz="0" w:space="0" w:color="auto"/>
            <w:bottom w:val="none" w:sz="0" w:space="0" w:color="auto"/>
            <w:right w:val="none" w:sz="0" w:space="0" w:color="auto"/>
          </w:divBdr>
          <w:divsChild>
            <w:div w:id="1395544960">
              <w:marLeft w:val="0"/>
              <w:marRight w:val="0"/>
              <w:marTop w:val="0"/>
              <w:marBottom w:val="0"/>
              <w:divBdr>
                <w:top w:val="none" w:sz="0" w:space="0" w:color="auto"/>
                <w:left w:val="none" w:sz="0" w:space="0" w:color="auto"/>
                <w:bottom w:val="none" w:sz="0" w:space="0" w:color="auto"/>
                <w:right w:val="none" w:sz="0" w:space="0" w:color="auto"/>
              </w:divBdr>
              <w:divsChild>
                <w:div w:id="210266792">
                  <w:marLeft w:val="0"/>
                  <w:marRight w:val="0"/>
                  <w:marTop w:val="0"/>
                  <w:marBottom w:val="0"/>
                  <w:divBdr>
                    <w:top w:val="none" w:sz="0" w:space="0" w:color="auto"/>
                    <w:left w:val="none" w:sz="0" w:space="0" w:color="auto"/>
                    <w:bottom w:val="none" w:sz="0" w:space="0" w:color="auto"/>
                    <w:right w:val="none" w:sz="0" w:space="0" w:color="auto"/>
                  </w:divBdr>
                  <w:divsChild>
                    <w:div w:id="9221265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214587373">
      <w:bodyDiv w:val="1"/>
      <w:marLeft w:val="0"/>
      <w:marRight w:val="0"/>
      <w:marTop w:val="0"/>
      <w:marBottom w:val="0"/>
      <w:divBdr>
        <w:top w:val="none" w:sz="0" w:space="0" w:color="auto"/>
        <w:left w:val="none" w:sz="0" w:space="0" w:color="auto"/>
        <w:bottom w:val="none" w:sz="0" w:space="0" w:color="auto"/>
        <w:right w:val="none" w:sz="0" w:space="0" w:color="auto"/>
      </w:divBdr>
    </w:div>
    <w:div w:id="223489812">
      <w:bodyDiv w:val="1"/>
      <w:marLeft w:val="0"/>
      <w:marRight w:val="0"/>
      <w:marTop w:val="0"/>
      <w:marBottom w:val="0"/>
      <w:divBdr>
        <w:top w:val="none" w:sz="0" w:space="0" w:color="auto"/>
        <w:left w:val="none" w:sz="0" w:space="0" w:color="auto"/>
        <w:bottom w:val="none" w:sz="0" w:space="0" w:color="auto"/>
        <w:right w:val="none" w:sz="0" w:space="0" w:color="auto"/>
      </w:divBdr>
    </w:div>
    <w:div w:id="228803999">
      <w:bodyDiv w:val="1"/>
      <w:marLeft w:val="0"/>
      <w:marRight w:val="0"/>
      <w:marTop w:val="0"/>
      <w:marBottom w:val="0"/>
      <w:divBdr>
        <w:top w:val="none" w:sz="0" w:space="0" w:color="auto"/>
        <w:left w:val="none" w:sz="0" w:space="0" w:color="auto"/>
        <w:bottom w:val="none" w:sz="0" w:space="0" w:color="auto"/>
        <w:right w:val="none" w:sz="0" w:space="0" w:color="auto"/>
      </w:divBdr>
    </w:div>
    <w:div w:id="236016357">
      <w:bodyDiv w:val="1"/>
      <w:marLeft w:val="0"/>
      <w:marRight w:val="0"/>
      <w:marTop w:val="0"/>
      <w:marBottom w:val="0"/>
      <w:divBdr>
        <w:top w:val="none" w:sz="0" w:space="0" w:color="auto"/>
        <w:left w:val="none" w:sz="0" w:space="0" w:color="auto"/>
        <w:bottom w:val="none" w:sz="0" w:space="0" w:color="auto"/>
        <w:right w:val="none" w:sz="0" w:space="0" w:color="auto"/>
      </w:divBdr>
      <w:divsChild>
        <w:div w:id="90441529">
          <w:marLeft w:val="0"/>
          <w:marRight w:val="0"/>
          <w:marTop w:val="0"/>
          <w:marBottom w:val="0"/>
          <w:divBdr>
            <w:top w:val="none" w:sz="0" w:space="0" w:color="auto"/>
            <w:left w:val="none" w:sz="0" w:space="0" w:color="auto"/>
            <w:bottom w:val="none" w:sz="0" w:space="0" w:color="auto"/>
            <w:right w:val="none" w:sz="0" w:space="0" w:color="auto"/>
          </w:divBdr>
          <w:divsChild>
            <w:div w:id="535507565">
              <w:marLeft w:val="0"/>
              <w:marRight w:val="0"/>
              <w:marTop w:val="0"/>
              <w:marBottom w:val="0"/>
              <w:divBdr>
                <w:top w:val="none" w:sz="0" w:space="0" w:color="auto"/>
                <w:left w:val="none" w:sz="0" w:space="0" w:color="auto"/>
                <w:bottom w:val="none" w:sz="0" w:space="0" w:color="auto"/>
                <w:right w:val="none" w:sz="0" w:space="0" w:color="auto"/>
              </w:divBdr>
              <w:divsChild>
                <w:div w:id="41335696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9519602">
          <w:marLeft w:val="0"/>
          <w:marRight w:val="0"/>
          <w:marTop w:val="0"/>
          <w:marBottom w:val="0"/>
          <w:divBdr>
            <w:top w:val="none" w:sz="0" w:space="0" w:color="auto"/>
            <w:left w:val="none" w:sz="0" w:space="0" w:color="auto"/>
            <w:bottom w:val="none" w:sz="0" w:space="0" w:color="auto"/>
            <w:right w:val="none" w:sz="0" w:space="0" w:color="auto"/>
          </w:divBdr>
          <w:divsChild>
            <w:div w:id="364792604">
              <w:marLeft w:val="0"/>
              <w:marRight w:val="0"/>
              <w:marTop w:val="0"/>
              <w:marBottom w:val="0"/>
              <w:divBdr>
                <w:top w:val="none" w:sz="0" w:space="0" w:color="auto"/>
                <w:left w:val="none" w:sz="0" w:space="0" w:color="auto"/>
                <w:bottom w:val="none" w:sz="0" w:space="0" w:color="auto"/>
                <w:right w:val="none" w:sz="0" w:space="0" w:color="auto"/>
              </w:divBdr>
              <w:divsChild>
                <w:div w:id="1887373026">
                  <w:marLeft w:val="0"/>
                  <w:marRight w:val="0"/>
                  <w:marTop w:val="0"/>
                  <w:marBottom w:val="0"/>
                  <w:divBdr>
                    <w:top w:val="none" w:sz="0" w:space="0" w:color="auto"/>
                    <w:left w:val="none" w:sz="0" w:space="0" w:color="auto"/>
                    <w:bottom w:val="none" w:sz="0" w:space="0" w:color="auto"/>
                    <w:right w:val="none" w:sz="0" w:space="0" w:color="auto"/>
                  </w:divBdr>
                  <w:divsChild>
                    <w:div w:id="47483470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244196051">
      <w:bodyDiv w:val="1"/>
      <w:marLeft w:val="0"/>
      <w:marRight w:val="0"/>
      <w:marTop w:val="0"/>
      <w:marBottom w:val="0"/>
      <w:divBdr>
        <w:top w:val="none" w:sz="0" w:space="0" w:color="auto"/>
        <w:left w:val="none" w:sz="0" w:space="0" w:color="auto"/>
        <w:bottom w:val="none" w:sz="0" w:space="0" w:color="auto"/>
        <w:right w:val="none" w:sz="0" w:space="0" w:color="auto"/>
      </w:divBdr>
    </w:div>
    <w:div w:id="252711281">
      <w:bodyDiv w:val="1"/>
      <w:marLeft w:val="0"/>
      <w:marRight w:val="0"/>
      <w:marTop w:val="0"/>
      <w:marBottom w:val="0"/>
      <w:divBdr>
        <w:top w:val="none" w:sz="0" w:space="0" w:color="auto"/>
        <w:left w:val="none" w:sz="0" w:space="0" w:color="auto"/>
        <w:bottom w:val="none" w:sz="0" w:space="0" w:color="auto"/>
        <w:right w:val="none" w:sz="0" w:space="0" w:color="auto"/>
      </w:divBdr>
    </w:div>
    <w:div w:id="273437679">
      <w:bodyDiv w:val="1"/>
      <w:marLeft w:val="0"/>
      <w:marRight w:val="0"/>
      <w:marTop w:val="0"/>
      <w:marBottom w:val="0"/>
      <w:divBdr>
        <w:top w:val="none" w:sz="0" w:space="0" w:color="auto"/>
        <w:left w:val="none" w:sz="0" w:space="0" w:color="auto"/>
        <w:bottom w:val="none" w:sz="0" w:space="0" w:color="auto"/>
        <w:right w:val="none" w:sz="0" w:space="0" w:color="auto"/>
      </w:divBdr>
    </w:div>
    <w:div w:id="295070558">
      <w:bodyDiv w:val="1"/>
      <w:marLeft w:val="0"/>
      <w:marRight w:val="0"/>
      <w:marTop w:val="0"/>
      <w:marBottom w:val="0"/>
      <w:divBdr>
        <w:top w:val="none" w:sz="0" w:space="0" w:color="auto"/>
        <w:left w:val="none" w:sz="0" w:space="0" w:color="auto"/>
        <w:bottom w:val="none" w:sz="0" w:space="0" w:color="auto"/>
        <w:right w:val="none" w:sz="0" w:space="0" w:color="auto"/>
      </w:divBdr>
      <w:divsChild>
        <w:div w:id="1692678315">
          <w:marLeft w:val="0"/>
          <w:marRight w:val="0"/>
          <w:marTop w:val="0"/>
          <w:marBottom w:val="0"/>
          <w:divBdr>
            <w:top w:val="none" w:sz="0" w:space="0" w:color="auto"/>
            <w:left w:val="none" w:sz="0" w:space="0" w:color="auto"/>
            <w:bottom w:val="none" w:sz="0" w:space="0" w:color="auto"/>
            <w:right w:val="none" w:sz="0" w:space="0" w:color="auto"/>
          </w:divBdr>
          <w:divsChild>
            <w:div w:id="1288438373">
              <w:marLeft w:val="0"/>
              <w:marRight w:val="0"/>
              <w:marTop w:val="0"/>
              <w:marBottom w:val="0"/>
              <w:divBdr>
                <w:top w:val="none" w:sz="0" w:space="0" w:color="auto"/>
                <w:left w:val="none" w:sz="0" w:space="0" w:color="auto"/>
                <w:bottom w:val="none" w:sz="0" w:space="0" w:color="auto"/>
                <w:right w:val="none" w:sz="0" w:space="0" w:color="auto"/>
              </w:divBdr>
              <w:divsChild>
                <w:div w:id="190501887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3086010">
          <w:marLeft w:val="0"/>
          <w:marRight w:val="0"/>
          <w:marTop w:val="0"/>
          <w:marBottom w:val="0"/>
          <w:divBdr>
            <w:top w:val="none" w:sz="0" w:space="0" w:color="auto"/>
            <w:left w:val="none" w:sz="0" w:space="0" w:color="auto"/>
            <w:bottom w:val="none" w:sz="0" w:space="0" w:color="auto"/>
            <w:right w:val="none" w:sz="0" w:space="0" w:color="auto"/>
          </w:divBdr>
          <w:divsChild>
            <w:div w:id="559169173">
              <w:marLeft w:val="0"/>
              <w:marRight w:val="0"/>
              <w:marTop w:val="0"/>
              <w:marBottom w:val="0"/>
              <w:divBdr>
                <w:top w:val="none" w:sz="0" w:space="0" w:color="auto"/>
                <w:left w:val="none" w:sz="0" w:space="0" w:color="auto"/>
                <w:bottom w:val="none" w:sz="0" w:space="0" w:color="auto"/>
                <w:right w:val="none" w:sz="0" w:space="0" w:color="auto"/>
              </w:divBdr>
              <w:divsChild>
                <w:div w:id="637761325">
                  <w:marLeft w:val="0"/>
                  <w:marRight w:val="0"/>
                  <w:marTop w:val="0"/>
                  <w:marBottom w:val="0"/>
                  <w:divBdr>
                    <w:top w:val="none" w:sz="0" w:space="0" w:color="auto"/>
                    <w:left w:val="none" w:sz="0" w:space="0" w:color="auto"/>
                    <w:bottom w:val="none" w:sz="0" w:space="0" w:color="auto"/>
                    <w:right w:val="none" w:sz="0" w:space="0" w:color="auto"/>
                  </w:divBdr>
                  <w:divsChild>
                    <w:div w:id="8422910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313338786">
      <w:bodyDiv w:val="1"/>
      <w:marLeft w:val="0"/>
      <w:marRight w:val="0"/>
      <w:marTop w:val="0"/>
      <w:marBottom w:val="0"/>
      <w:divBdr>
        <w:top w:val="none" w:sz="0" w:space="0" w:color="auto"/>
        <w:left w:val="none" w:sz="0" w:space="0" w:color="auto"/>
        <w:bottom w:val="none" w:sz="0" w:space="0" w:color="auto"/>
        <w:right w:val="none" w:sz="0" w:space="0" w:color="auto"/>
      </w:divBdr>
    </w:div>
    <w:div w:id="328287432">
      <w:bodyDiv w:val="1"/>
      <w:marLeft w:val="0"/>
      <w:marRight w:val="0"/>
      <w:marTop w:val="0"/>
      <w:marBottom w:val="0"/>
      <w:divBdr>
        <w:top w:val="none" w:sz="0" w:space="0" w:color="auto"/>
        <w:left w:val="none" w:sz="0" w:space="0" w:color="auto"/>
        <w:bottom w:val="none" w:sz="0" w:space="0" w:color="auto"/>
        <w:right w:val="none" w:sz="0" w:space="0" w:color="auto"/>
      </w:divBdr>
      <w:divsChild>
        <w:div w:id="1939756113">
          <w:marLeft w:val="0"/>
          <w:marRight w:val="0"/>
          <w:marTop w:val="0"/>
          <w:marBottom w:val="0"/>
          <w:divBdr>
            <w:top w:val="none" w:sz="0" w:space="0" w:color="auto"/>
            <w:left w:val="none" w:sz="0" w:space="0" w:color="auto"/>
            <w:bottom w:val="none" w:sz="0" w:space="0" w:color="auto"/>
            <w:right w:val="none" w:sz="0" w:space="0" w:color="auto"/>
          </w:divBdr>
          <w:divsChild>
            <w:div w:id="1285383064">
              <w:marLeft w:val="0"/>
              <w:marRight w:val="0"/>
              <w:marTop w:val="0"/>
              <w:marBottom w:val="0"/>
              <w:divBdr>
                <w:top w:val="none" w:sz="0" w:space="0" w:color="auto"/>
                <w:left w:val="none" w:sz="0" w:space="0" w:color="auto"/>
                <w:bottom w:val="none" w:sz="0" w:space="0" w:color="auto"/>
                <w:right w:val="none" w:sz="0" w:space="0" w:color="auto"/>
              </w:divBdr>
              <w:divsChild>
                <w:div w:id="60242262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382901067">
          <w:marLeft w:val="0"/>
          <w:marRight w:val="0"/>
          <w:marTop w:val="0"/>
          <w:marBottom w:val="0"/>
          <w:divBdr>
            <w:top w:val="none" w:sz="0" w:space="0" w:color="auto"/>
            <w:left w:val="none" w:sz="0" w:space="0" w:color="auto"/>
            <w:bottom w:val="none" w:sz="0" w:space="0" w:color="auto"/>
            <w:right w:val="none" w:sz="0" w:space="0" w:color="auto"/>
          </w:divBdr>
          <w:divsChild>
            <w:div w:id="1711958449">
              <w:marLeft w:val="0"/>
              <w:marRight w:val="0"/>
              <w:marTop w:val="0"/>
              <w:marBottom w:val="0"/>
              <w:divBdr>
                <w:top w:val="none" w:sz="0" w:space="0" w:color="auto"/>
                <w:left w:val="none" w:sz="0" w:space="0" w:color="auto"/>
                <w:bottom w:val="none" w:sz="0" w:space="0" w:color="auto"/>
                <w:right w:val="none" w:sz="0" w:space="0" w:color="auto"/>
              </w:divBdr>
              <w:divsChild>
                <w:div w:id="1265500189">
                  <w:marLeft w:val="0"/>
                  <w:marRight w:val="0"/>
                  <w:marTop w:val="0"/>
                  <w:marBottom w:val="0"/>
                  <w:divBdr>
                    <w:top w:val="none" w:sz="0" w:space="0" w:color="auto"/>
                    <w:left w:val="none" w:sz="0" w:space="0" w:color="auto"/>
                    <w:bottom w:val="none" w:sz="0" w:space="0" w:color="auto"/>
                    <w:right w:val="none" w:sz="0" w:space="0" w:color="auto"/>
                  </w:divBdr>
                  <w:divsChild>
                    <w:div w:id="1228569791">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330572463">
      <w:bodyDiv w:val="1"/>
      <w:marLeft w:val="0"/>
      <w:marRight w:val="0"/>
      <w:marTop w:val="0"/>
      <w:marBottom w:val="0"/>
      <w:divBdr>
        <w:top w:val="none" w:sz="0" w:space="0" w:color="auto"/>
        <w:left w:val="none" w:sz="0" w:space="0" w:color="auto"/>
        <w:bottom w:val="none" w:sz="0" w:space="0" w:color="auto"/>
        <w:right w:val="none" w:sz="0" w:space="0" w:color="auto"/>
      </w:divBdr>
    </w:div>
    <w:div w:id="372265697">
      <w:bodyDiv w:val="1"/>
      <w:marLeft w:val="0"/>
      <w:marRight w:val="0"/>
      <w:marTop w:val="0"/>
      <w:marBottom w:val="0"/>
      <w:divBdr>
        <w:top w:val="none" w:sz="0" w:space="0" w:color="auto"/>
        <w:left w:val="none" w:sz="0" w:space="0" w:color="auto"/>
        <w:bottom w:val="none" w:sz="0" w:space="0" w:color="auto"/>
        <w:right w:val="none" w:sz="0" w:space="0" w:color="auto"/>
      </w:divBdr>
    </w:div>
    <w:div w:id="392703386">
      <w:bodyDiv w:val="1"/>
      <w:marLeft w:val="0"/>
      <w:marRight w:val="0"/>
      <w:marTop w:val="0"/>
      <w:marBottom w:val="0"/>
      <w:divBdr>
        <w:top w:val="none" w:sz="0" w:space="0" w:color="auto"/>
        <w:left w:val="none" w:sz="0" w:space="0" w:color="auto"/>
        <w:bottom w:val="none" w:sz="0" w:space="0" w:color="auto"/>
        <w:right w:val="none" w:sz="0" w:space="0" w:color="auto"/>
      </w:divBdr>
    </w:div>
    <w:div w:id="399450572">
      <w:bodyDiv w:val="1"/>
      <w:marLeft w:val="0"/>
      <w:marRight w:val="0"/>
      <w:marTop w:val="0"/>
      <w:marBottom w:val="0"/>
      <w:divBdr>
        <w:top w:val="none" w:sz="0" w:space="0" w:color="auto"/>
        <w:left w:val="none" w:sz="0" w:space="0" w:color="auto"/>
        <w:bottom w:val="none" w:sz="0" w:space="0" w:color="auto"/>
        <w:right w:val="none" w:sz="0" w:space="0" w:color="auto"/>
      </w:divBdr>
    </w:div>
    <w:div w:id="418258414">
      <w:bodyDiv w:val="1"/>
      <w:marLeft w:val="0"/>
      <w:marRight w:val="0"/>
      <w:marTop w:val="0"/>
      <w:marBottom w:val="0"/>
      <w:divBdr>
        <w:top w:val="none" w:sz="0" w:space="0" w:color="auto"/>
        <w:left w:val="none" w:sz="0" w:space="0" w:color="auto"/>
        <w:bottom w:val="none" w:sz="0" w:space="0" w:color="auto"/>
        <w:right w:val="none" w:sz="0" w:space="0" w:color="auto"/>
      </w:divBdr>
    </w:div>
    <w:div w:id="433326220">
      <w:bodyDiv w:val="1"/>
      <w:marLeft w:val="0"/>
      <w:marRight w:val="0"/>
      <w:marTop w:val="0"/>
      <w:marBottom w:val="0"/>
      <w:divBdr>
        <w:top w:val="none" w:sz="0" w:space="0" w:color="auto"/>
        <w:left w:val="none" w:sz="0" w:space="0" w:color="auto"/>
        <w:bottom w:val="none" w:sz="0" w:space="0" w:color="auto"/>
        <w:right w:val="none" w:sz="0" w:space="0" w:color="auto"/>
      </w:divBdr>
      <w:divsChild>
        <w:div w:id="663510306">
          <w:marLeft w:val="0"/>
          <w:marRight w:val="0"/>
          <w:marTop w:val="0"/>
          <w:marBottom w:val="0"/>
          <w:divBdr>
            <w:top w:val="none" w:sz="0" w:space="0" w:color="auto"/>
            <w:left w:val="none" w:sz="0" w:space="0" w:color="auto"/>
            <w:bottom w:val="none" w:sz="0" w:space="0" w:color="auto"/>
            <w:right w:val="none" w:sz="0" w:space="0" w:color="auto"/>
          </w:divBdr>
          <w:divsChild>
            <w:div w:id="963731237">
              <w:marLeft w:val="0"/>
              <w:marRight w:val="0"/>
              <w:marTop w:val="0"/>
              <w:marBottom w:val="0"/>
              <w:divBdr>
                <w:top w:val="none" w:sz="0" w:space="0" w:color="auto"/>
                <w:left w:val="none" w:sz="0" w:space="0" w:color="auto"/>
                <w:bottom w:val="none" w:sz="0" w:space="0" w:color="auto"/>
                <w:right w:val="none" w:sz="0" w:space="0" w:color="auto"/>
              </w:divBdr>
              <w:divsChild>
                <w:div w:id="214723798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656881746">
          <w:marLeft w:val="0"/>
          <w:marRight w:val="0"/>
          <w:marTop w:val="0"/>
          <w:marBottom w:val="0"/>
          <w:divBdr>
            <w:top w:val="none" w:sz="0" w:space="0" w:color="auto"/>
            <w:left w:val="none" w:sz="0" w:space="0" w:color="auto"/>
            <w:bottom w:val="none" w:sz="0" w:space="0" w:color="auto"/>
            <w:right w:val="none" w:sz="0" w:space="0" w:color="auto"/>
          </w:divBdr>
          <w:divsChild>
            <w:div w:id="1326979273">
              <w:marLeft w:val="0"/>
              <w:marRight w:val="0"/>
              <w:marTop w:val="0"/>
              <w:marBottom w:val="0"/>
              <w:divBdr>
                <w:top w:val="none" w:sz="0" w:space="0" w:color="auto"/>
                <w:left w:val="none" w:sz="0" w:space="0" w:color="auto"/>
                <w:bottom w:val="none" w:sz="0" w:space="0" w:color="auto"/>
                <w:right w:val="none" w:sz="0" w:space="0" w:color="auto"/>
              </w:divBdr>
              <w:divsChild>
                <w:div w:id="189805547">
                  <w:marLeft w:val="0"/>
                  <w:marRight w:val="0"/>
                  <w:marTop w:val="0"/>
                  <w:marBottom w:val="0"/>
                  <w:divBdr>
                    <w:top w:val="single" w:sz="6" w:space="5" w:color="auto"/>
                    <w:left w:val="none" w:sz="0" w:space="0" w:color="auto"/>
                    <w:bottom w:val="none" w:sz="0" w:space="0" w:color="auto"/>
                    <w:right w:val="none" w:sz="0" w:space="0" w:color="auto"/>
                  </w:divBdr>
                </w:div>
                <w:div w:id="1290815849">
                  <w:marLeft w:val="0"/>
                  <w:marRight w:val="0"/>
                  <w:marTop w:val="0"/>
                  <w:marBottom w:val="0"/>
                  <w:divBdr>
                    <w:top w:val="none" w:sz="0" w:space="0" w:color="auto"/>
                    <w:left w:val="none" w:sz="0" w:space="0" w:color="auto"/>
                    <w:bottom w:val="none" w:sz="0" w:space="0" w:color="auto"/>
                    <w:right w:val="none" w:sz="0" w:space="0" w:color="auto"/>
                  </w:divBdr>
                  <w:divsChild>
                    <w:div w:id="1878273606">
                      <w:marLeft w:val="0"/>
                      <w:marRight w:val="0"/>
                      <w:marTop w:val="0"/>
                      <w:marBottom w:val="0"/>
                      <w:divBdr>
                        <w:top w:val="none" w:sz="0" w:space="0" w:color="auto"/>
                        <w:left w:val="none" w:sz="0" w:space="0" w:color="auto"/>
                        <w:bottom w:val="none" w:sz="0" w:space="0" w:color="auto"/>
                        <w:right w:val="none" w:sz="0" w:space="0" w:color="auto"/>
                      </w:divBdr>
                      <w:divsChild>
                        <w:div w:id="114165356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440537472">
      <w:bodyDiv w:val="1"/>
      <w:marLeft w:val="0"/>
      <w:marRight w:val="0"/>
      <w:marTop w:val="0"/>
      <w:marBottom w:val="0"/>
      <w:divBdr>
        <w:top w:val="none" w:sz="0" w:space="0" w:color="auto"/>
        <w:left w:val="none" w:sz="0" w:space="0" w:color="auto"/>
        <w:bottom w:val="none" w:sz="0" w:space="0" w:color="auto"/>
        <w:right w:val="none" w:sz="0" w:space="0" w:color="auto"/>
      </w:divBdr>
    </w:div>
    <w:div w:id="486286654">
      <w:bodyDiv w:val="1"/>
      <w:marLeft w:val="0"/>
      <w:marRight w:val="0"/>
      <w:marTop w:val="0"/>
      <w:marBottom w:val="0"/>
      <w:divBdr>
        <w:top w:val="none" w:sz="0" w:space="0" w:color="auto"/>
        <w:left w:val="none" w:sz="0" w:space="0" w:color="auto"/>
        <w:bottom w:val="none" w:sz="0" w:space="0" w:color="auto"/>
        <w:right w:val="none" w:sz="0" w:space="0" w:color="auto"/>
      </w:divBdr>
      <w:divsChild>
        <w:div w:id="1287393639">
          <w:marLeft w:val="0"/>
          <w:marRight w:val="0"/>
          <w:marTop w:val="0"/>
          <w:marBottom w:val="0"/>
          <w:divBdr>
            <w:top w:val="none" w:sz="0" w:space="0" w:color="auto"/>
            <w:left w:val="none" w:sz="0" w:space="0" w:color="auto"/>
            <w:bottom w:val="none" w:sz="0" w:space="0" w:color="auto"/>
            <w:right w:val="none" w:sz="0" w:space="0" w:color="auto"/>
          </w:divBdr>
        </w:div>
      </w:divsChild>
    </w:div>
    <w:div w:id="520823192">
      <w:bodyDiv w:val="1"/>
      <w:marLeft w:val="0"/>
      <w:marRight w:val="0"/>
      <w:marTop w:val="0"/>
      <w:marBottom w:val="0"/>
      <w:divBdr>
        <w:top w:val="none" w:sz="0" w:space="0" w:color="auto"/>
        <w:left w:val="none" w:sz="0" w:space="0" w:color="auto"/>
        <w:bottom w:val="none" w:sz="0" w:space="0" w:color="auto"/>
        <w:right w:val="none" w:sz="0" w:space="0" w:color="auto"/>
      </w:divBdr>
    </w:div>
    <w:div w:id="523590238">
      <w:bodyDiv w:val="1"/>
      <w:marLeft w:val="0"/>
      <w:marRight w:val="0"/>
      <w:marTop w:val="0"/>
      <w:marBottom w:val="0"/>
      <w:divBdr>
        <w:top w:val="none" w:sz="0" w:space="0" w:color="auto"/>
        <w:left w:val="none" w:sz="0" w:space="0" w:color="auto"/>
        <w:bottom w:val="none" w:sz="0" w:space="0" w:color="auto"/>
        <w:right w:val="none" w:sz="0" w:space="0" w:color="auto"/>
      </w:divBdr>
    </w:div>
    <w:div w:id="547228568">
      <w:bodyDiv w:val="1"/>
      <w:marLeft w:val="0"/>
      <w:marRight w:val="0"/>
      <w:marTop w:val="0"/>
      <w:marBottom w:val="0"/>
      <w:divBdr>
        <w:top w:val="none" w:sz="0" w:space="0" w:color="auto"/>
        <w:left w:val="none" w:sz="0" w:space="0" w:color="auto"/>
        <w:bottom w:val="none" w:sz="0" w:space="0" w:color="auto"/>
        <w:right w:val="none" w:sz="0" w:space="0" w:color="auto"/>
      </w:divBdr>
    </w:div>
    <w:div w:id="553926458">
      <w:bodyDiv w:val="1"/>
      <w:marLeft w:val="0"/>
      <w:marRight w:val="0"/>
      <w:marTop w:val="0"/>
      <w:marBottom w:val="0"/>
      <w:divBdr>
        <w:top w:val="none" w:sz="0" w:space="0" w:color="auto"/>
        <w:left w:val="none" w:sz="0" w:space="0" w:color="auto"/>
        <w:bottom w:val="none" w:sz="0" w:space="0" w:color="auto"/>
        <w:right w:val="none" w:sz="0" w:space="0" w:color="auto"/>
      </w:divBdr>
    </w:div>
    <w:div w:id="572591902">
      <w:bodyDiv w:val="1"/>
      <w:marLeft w:val="0"/>
      <w:marRight w:val="0"/>
      <w:marTop w:val="0"/>
      <w:marBottom w:val="0"/>
      <w:divBdr>
        <w:top w:val="none" w:sz="0" w:space="0" w:color="auto"/>
        <w:left w:val="none" w:sz="0" w:space="0" w:color="auto"/>
        <w:bottom w:val="none" w:sz="0" w:space="0" w:color="auto"/>
        <w:right w:val="none" w:sz="0" w:space="0" w:color="auto"/>
      </w:divBdr>
    </w:div>
    <w:div w:id="572816309">
      <w:bodyDiv w:val="1"/>
      <w:marLeft w:val="0"/>
      <w:marRight w:val="0"/>
      <w:marTop w:val="0"/>
      <w:marBottom w:val="0"/>
      <w:divBdr>
        <w:top w:val="none" w:sz="0" w:space="0" w:color="auto"/>
        <w:left w:val="none" w:sz="0" w:space="0" w:color="auto"/>
        <w:bottom w:val="none" w:sz="0" w:space="0" w:color="auto"/>
        <w:right w:val="none" w:sz="0" w:space="0" w:color="auto"/>
      </w:divBdr>
    </w:div>
    <w:div w:id="590966020">
      <w:bodyDiv w:val="1"/>
      <w:marLeft w:val="0"/>
      <w:marRight w:val="0"/>
      <w:marTop w:val="0"/>
      <w:marBottom w:val="0"/>
      <w:divBdr>
        <w:top w:val="none" w:sz="0" w:space="0" w:color="auto"/>
        <w:left w:val="none" w:sz="0" w:space="0" w:color="auto"/>
        <w:bottom w:val="none" w:sz="0" w:space="0" w:color="auto"/>
        <w:right w:val="none" w:sz="0" w:space="0" w:color="auto"/>
      </w:divBdr>
    </w:div>
    <w:div w:id="599607913">
      <w:bodyDiv w:val="1"/>
      <w:marLeft w:val="0"/>
      <w:marRight w:val="0"/>
      <w:marTop w:val="0"/>
      <w:marBottom w:val="0"/>
      <w:divBdr>
        <w:top w:val="none" w:sz="0" w:space="0" w:color="auto"/>
        <w:left w:val="none" w:sz="0" w:space="0" w:color="auto"/>
        <w:bottom w:val="none" w:sz="0" w:space="0" w:color="auto"/>
        <w:right w:val="none" w:sz="0" w:space="0" w:color="auto"/>
      </w:divBdr>
      <w:divsChild>
        <w:div w:id="262079693">
          <w:marLeft w:val="0"/>
          <w:marRight w:val="0"/>
          <w:marTop w:val="0"/>
          <w:marBottom w:val="0"/>
          <w:divBdr>
            <w:top w:val="none" w:sz="0" w:space="0" w:color="auto"/>
            <w:left w:val="none" w:sz="0" w:space="0" w:color="auto"/>
            <w:bottom w:val="none" w:sz="0" w:space="0" w:color="auto"/>
            <w:right w:val="none" w:sz="0" w:space="0" w:color="auto"/>
          </w:divBdr>
        </w:div>
      </w:divsChild>
    </w:div>
    <w:div w:id="610553210">
      <w:bodyDiv w:val="1"/>
      <w:marLeft w:val="0"/>
      <w:marRight w:val="0"/>
      <w:marTop w:val="0"/>
      <w:marBottom w:val="0"/>
      <w:divBdr>
        <w:top w:val="none" w:sz="0" w:space="0" w:color="auto"/>
        <w:left w:val="none" w:sz="0" w:space="0" w:color="auto"/>
        <w:bottom w:val="none" w:sz="0" w:space="0" w:color="auto"/>
        <w:right w:val="none" w:sz="0" w:space="0" w:color="auto"/>
      </w:divBdr>
    </w:div>
    <w:div w:id="651446856">
      <w:bodyDiv w:val="1"/>
      <w:marLeft w:val="0"/>
      <w:marRight w:val="0"/>
      <w:marTop w:val="0"/>
      <w:marBottom w:val="0"/>
      <w:divBdr>
        <w:top w:val="none" w:sz="0" w:space="0" w:color="auto"/>
        <w:left w:val="none" w:sz="0" w:space="0" w:color="auto"/>
        <w:bottom w:val="none" w:sz="0" w:space="0" w:color="auto"/>
        <w:right w:val="none" w:sz="0" w:space="0" w:color="auto"/>
      </w:divBdr>
    </w:div>
    <w:div w:id="666709762">
      <w:bodyDiv w:val="1"/>
      <w:marLeft w:val="0"/>
      <w:marRight w:val="0"/>
      <w:marTop w:val="0"/>
      <w:marBottom w:val="0"/>
      <w:divBdr>
        <w:top w:val="none" w:sz="0" w:space="0" w:color="auto"/>
        <w:left w:val="none" w:sz="0" w:space="0" w:color="auto"/>
        <w:bottom w:val="none" w:sz="0" w:space="0" w:color="auto"/>
        <w:right w:val="none" w:sz="0" w:space="0" w:color="auto"/>
      </w:divBdr>
      <w:divsChild>
        <w:div w:id="1494838888">
          <w:marLeft w:val="0"/>
          <w:marRight w:val="0"/>
          <w:marTop w:val="0"/>
          <w:marBottom w:val="0"/>
          <w:divBdr>
            <w:top w:val="none" w:sz="0" w:space="0" w:color="auto"/>
            <w:left w:val="none" w:sz="0" w:space="0" w:color="auto"/>
            <w:bottom w:val="none" w:sz="0" w:space="0" w:color="auto"/>
            <w:right w:val="none" w:sz="0" w:space="0" w:color="auto"/>
          </w:divBdr>
          <w:divsChild>
            <w:div w:id="2092849574">
              <w:marLeft w:val="0"/>
              <w:marRight w:val="0"/>
              <w:marTop w:val="0"/>
              <w:marBottom w:val="0"/>
              <w:divBdr>
                <w:top w:val="none" w:sz="0" w:space="0" w:color="auto"/>
                <w:left w:val="none" w:sz="0" w:space="0" w:color="auto"/>
                <w:bottom w:val="none" w:sz="0" w:space="0" w:color="auto"/>
                <w:right w:val="none" w:sz="0" w:space="0" w:color="auto"/>
              </w:divBdr>
              <w:divsChild>
                <w:div w:id="128445735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70588721">
          <w:marLeft w:val="0"/>
          <w:marRight w:val="0"/>
          <w:marTop w:val="0"/>
          <w:marBottom w:val="0"/>
          <w:divBdr>
            <w:top w:val="none" w:sz="0" w:space="0" w:color="auto"/>
            <w:left w:val="none" w:sz="0" w:space="0" w:color="auto"/>
            <w:bottom w:val="none" w:sz="0" w:space="0" w:color="auto"/>
            <w:right w:val="none" w:sz="0" w:space="0" w:color="auto"/>
          </w:divBdr>
          <w:divsChild>
            <w:div w:id="337780663">
              <w:marLeft w:val="0"/>
              <w:marRight w:val="0"/>
              <w:marTop w:val="0"/>
              <w:marBottom w:val="0"/>
              <w:divBdr>
                <w:top w:val="none" w:sz="0" w:space="0" w:color="auto"/>
                <w:left w:val="none" w:sz="0" w:space="0" w:color="auto"/>
                <w:bottom w:val="none" w:sz="0" w:space="0" w:color="auto"/>
                <w:right w:val="none" w:sz="0" w:space="0" w:color="auto"/>
              </w:divBdr>
              <w:divsChild>
                <w:div w:id="644162099">
                  <w:marLeft w:val="0"/>
                  <w:marRight w:val="0"/>
                  <w:marTop w:val="0"/>
                  <w:marBottom w:val="0"/>
                  <w:divBdr>
                    <w:top w:val="single" w:sz="6" w:space="5" w:color="auto"/>
                    <w:left w:val="none" w:sz="0" w:space="0" w:color="auto"/>
                    <w:bottom w:val="none" w:sz="0" w:space="0" w:color="auto"/>
                    <w:right w:val="none" w:sz="0" w:space="0" w:color="auto"/>
                  </w:divBdr>
                </w:div>
                <w:div w:id="551423674">
                  <w:marLeft w:val="0"/>
                  <w:marRight w:val="0"/>
                  <w:marTop w:val="0"/>
                  <w:marBottom w:val="0"/>
                  <w:divBdr>
                    <w:top w:val="none" w:sz="0" w:space="0" w:color="auto"/>
                    <w:left w:val="none" w:sz="0" w:space="0" w:color="auto"/>
                    <w:bottom w:val="none" w:sz="0" w:space="0" w:color="auto"/>
                    <w:right w:val="none" w:sz="0" w:space="0" w:color="auto"/>
                  </w:divBdr>
                  <w:divsChild>
                    <w:div w:id="174419977">
                      <w:marLeft w:val="0"/>
                      <w:marRight w:val="0"/>
                      <w:marTop w:val="0"/>
                      <w:marBottom w:val="0"/>
                      <w:divBdr>
                        <w:top w:val="none" w:sz="0" w:space="0" w:color="auto"/>
                        <w:left w:val="none" w:sz="0" w:space="0" w:color="auto"/>
                        <w:bottom w:val="none" w:sz="0" w:space="0" w:color="auto"/>
                        <w:right w:val="none" w:sz="0" w:space="0" w:color="auto"/>
                      </w:divBdr>
                      <w:divsChild>
                        <w:div w:id="21308332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704908461">
      <w:bodyDiv w:val="1"/>
      <w:marLeft w:val="0"/>
      <w:marRight w:val="0"/>
      <w:marTop w:val="0"/>
      <w:marBottom w:val="0"/>
      <w:divBdr>
        <w:top w:val="none" w:sz="0" w:space="0" w:color="auto"/>
        <w:left w:val="none" w:sz="0" w:space="0" w:color="auto"/>
        <w:bottom w:val="none" w:sz="0" w:space="0" w:color="auto"/>
        <w:right w:val="none" w:sz="0" w:space="0" w:color="auto"/>
      </w:divBdr>
      <w:divsChild>
        <w:div w:id="1501000468">
          <w:marLeft w:val="0"/>
          <w:marRight w:val="0"/>
          <w:marTop w:val="0"/>
          <w:marBottom w:val="0"/>
          <w:divBdr>
            <w:top w:val="none" w:sz="0" w:space="0" w:color="auto"/>
            <w:left w:val="none" w:sz="0" w:space="0" w:color="auto"/>
            <w:bottom w:val="none" w:sz="0" w:space="0" w:color="auto"/>
            <w:right w:val="none" w:sz="0" w:space="0" w:color="auto"/>
          </w:divBdr>
          <w:divsChild>
            <w:div w:id="1211651981">
              <w:marLeft w:val="0"/>
              <w:marRight w:val="0"/>
              <w:marTop w:val="0"/>
              <w:marBottom w:val="0"/>
              <w:divBdr>
                <w:top w:val="none" w:sz="0" w:space="0" w:color="auto"/>
                <w:left w:val="none" w:sz="0" w:space="0" w:color="auto"/>
                <w:bottom w:val="none" w:sz="0" w:space="0" w:color="auto"/>
                <w:right w:val="none" w:sz="0" w:space="0" w:color="auto"/>
              </w:divBdr>
              <w:divsChild>
                <w:div w:id="139940407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15503435">
          <w:marLeft w:val="0"/>
          <w:marRight w:val="0"/>
          <w:marTop w:val="0"/>
          <w:marBottom w:val="0"/>
          <w:divBdr>
            <w:top w:val="none" w:sz="0" w:space="0" w:color="auto"/>
            <w:left w:val="none" w:sz="0" w:space="0" w:color="auto"/>
            <w:bottom w:val="none" w:sz="0" w:space="0" w:color="auto"/>
            <w:right w:val="none" w:sz="0" w:space="0" w:color="auto"/>
          </w:divBdr>
          <w:divsChild>
            <w:div w:id="460995267">
              <w:marLeft w:val="0"/>
              <w:marRight w:val="0"/>
              <w:marTop w:val="0"/>
              <w:marBottom w:val="0"/>
              <w:divBdr>
                <w:top w:val="none" w:sz="0" w:space="0" w:color="auto"/>
                <w:left w:val="none" w:sz="0" w:space="0" w:color="auto"/>
                <w:bottom w:val="none" w:sz="0" w:space="0" w:color="auto"/>
                <w:right w:val="none" w:sz="0" w:space="0" w:color="auto"/>
              </w:divBdr>
              <w:divsChild>
                <w:div w:id="2047098228">
                  <w:marLeft w:val="0"/>
                  <w:marRight w:val="0"/>
                  <w:marTop w:val="0"/>
                  <w:marBottom w:val="0"/>
                  <w:divBdr>
                    <w:top w:val="single" w:sz="6" w:space="5" w:color="auto"/>
                    <w:left w:val="none" w:sz="0" w:space="0" w:color="auto"/>
                    <w:bottom w:val="none" w:sz="0" w:space="0" w:color="auto"/>
                    <w:right w:val="none" w:sz="0" w:space="0" w:color="auto"/>
                  </w:divBdr>
                </w:div>
                <w:div w:id="157959714">
                  <w:marLeft w:val="0"/>
                  <w:marRight w:val="0"/>
                  <w:marTop w:val="0"/>
                  <w:marBottom w:val="0"/>
                  <w:divBdr>
                    <w:top w:val="none" w:sz="0" w:space="0" w:color="auto"/>
                    <w:left w:val="none" w:sz="0" w:space="0" w:color="auto"/>
                    <w:bottom w:val="none" w:sz="0" w:space="0" w:color="auto"/>
                    <w:right w:val="none" w:sz="0" w:space="0" w:color="auto"/>
                  </w:divBdr>
                  <w:divsChild>
                    <w:div w:id="1445998776">
                      <w:marLeft w:val="0"/>
                      <w:marRight w:val="0"/>
                      <w:marTop w:val="0"/>
                      <w:marBottom w:val="0"/>
                      <w:divBdr>
                        <w:top w:val="none" w:sz="0" w:space="0" w:color="auto"/>
                        <w:left w:val="none" w:sz="0" w:space="0" w:color="auto"/>
                        <w:bottom w:val="none" w:sz="0" w:space="0" w:color="auto"/>
                        <w:right w:val="none" w:sz="0" w:space="0" w:color="auto"/>
                      </w:divBdr>
                      <w:divsChild>
                        <w:div w:id="51067917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725950050">
      <w:bodyDiv w:val="1"/>
      <w:marLeft w:val="0"/>
      <w:marRight w:val="0"/>
      <w:marTop w:val="0"/>
      <w:marBottom w:val="0"/>
      <w:divBdr>
        <w:top w:val="none" w:sz="0" w:space="0" w:color="auto"/>
        <w:left w:val="none" w:sz="0" w:space="0" w:color="auto"/>
        <w:bottom w:val="none" w:sz="0" w:space="0" w:color="auto"/>
        <w:right w:val="none" w:sz="0" w:space="0" w:color="auto"/>
      </w:divBdr>
    </w:div>
    <w:div w:id="728501428">
      <w:bodyDiv w:val="1"/>
      <w:marLeft w:val="0"/>
      <w:marRight w:val="0"/>
      <w:marTop w:val="0"/>
      <w:marBottom w:val="0"/>
      <w:divBdr>
        <w:top w:val="none" w:sz="0" w:space="0" w:color="auto"/>
        <w:left w:val="none" w:sz="0" w:space="0" w:color="auto"/>
        <w:bottom w:val="none" w:sz="0" w:space="0" w:color="auto"/>
        <w:right w:val="none" w:sz="0" w:space="0" w:color="auto"/>
      </w:divBdr>
    </w:div>
    <w:div w:id="758406914">
      <w:bodyDiv w:val="1"/>
      <w:marLeft w:val="0"/>
      <w:marRight w:val="0"/>
      <w:marTop w:val="0"/>
      <w:marBottom w:val="0"/>
      <w:divBdr>
        <w:top w:val="none" w:sz="0" w:space="0" w:color="auto"/>
        <w:left w:val="none" w:sz="0" w:space="0" w:color="auto"/>
        <w:bottom w:val="none" w:sz="0" w:space="0" w:color="auto"/>
        <w:right w:val="none" w:sz="0" w:space="0" w:color="auto"/>
      </w:divBdr>
      <w:divsChild>
        <w:div w:id="2057702455">
          <w:marLeft w:val="0"/>
          <w:marRight w:val="0"/>
          <w:marTop w:val="0"/>
          <w:marBottom w:val="0"/>
          <w:divBdr>
            <w:top w:val="none" w:sz="0" w:space="0" w:color="auto"/>
            <w:left w:val="none" w:sz="0" w:space="0" w:color="auto"/>
            <w:bottom w:val="none" w:sz="0" w:space="0" w:color="auto"/>
            <w:right w:val="none" w:sz="0" w:space="0" w:color="auto"/>
          </w:divBdr>
          <w:divsChild>
            <w:div w:id="611403474">
              <w:marLeft w:val="0"/>
              <w:marRight w:val="0"/>
              <w:marTop w:val="0"/>
              <w:marBottom w:val="0"/>
              <w:divBdr>
                <w:top w:val="none" w:sz="0" w:space="0" w:color="auto"/>
                <w:left w:val="none" w:sz="0" w:space="0" w:color="auto"/>
                <w:bottom w:val="none" w:sz="0" w:space="0" w:color="auto"/>
                <w:right w:val="none" w:sz="0" w:space="0" w:color="auto"/>
              </w:divBdr>
              <w:divsChild>
                <w:div w:id="86409961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59014735">
          <w:marLeft w:val="0"/>
          <w:marRight w:val="0"/>
          <w:marTop w:val="0"/>
          <w:marBottom w:val="0"/>
          <w:divBdr>
            <w:top w:val="none" w:sz="0" w:space="0" w:color="auto"/>
            <w:left w:val="none" w:sz="0" w:space="0" w:color="auto"/>
            <w:bottom w:val="none" w:sz="0" w:space="0" w:color="auto"/>
            <w:right w:val="none" w:sz="0" w:space="0" w:color="auto"/>
          </w:divBdr>
          <w:divsChild>
            <w:div w:id="282419919">
              <w:marLeft w:val="0"/>
              <w:marRight w:val="0"/>
              <w:marTop w:val="0"/>
              <w:marBottom w:val="0"/>
              <w:divBdr>
                <w:top w:val="none" w:sz="0" w:space="0" w:color="auto"/>
                <w:left w:val="none" w:sz="0" w:space="0" w:color="auto"/>
                <w:bottom w:val="none" w:sz="0" w:space="0" w:color="auto"/>
                <w:right w:val="none" w:sz="0" w:space="0" w:color="auto"/>
              </w:divBdr>
              <w:divsChild>
                <w:div w:id="593516804">
                  <w:marLeft w:val="0"/>
                  <w:marRight w:val="0"/>
                  <w:marTop w:val="0"/>
                  <w:marBottom w:val="0"/>
                  <w:divBdr>
                    <w:top w:val="single" w:sz="6" w:space="5" w:color="auto"/>
                    <w:left w:val="none" w:sz="0" w:space="0" w:color="auto"/>
                    <w:bottom w:val="none" w:sz="0" w:space="0" w:color="auto"/>
                    <w:right w:val="none" w:sz="0" w:space="0" w:color="auto"/>
                  </w:divBdr>
                </w:div>
                <w:div w:id="947201380">
                  <w:marLeft w:val="0"/>
                  <w:marRight w:val="0"/>
                  <w:marTop w:val="0"/>
                  <w:marBottom w:val="0"/>
                  <w:divBdr>
                    <w:top w:val="none" w:sz="0" w:space="0" w:color="auto"/>
                    <w:left w:val="none" w:sz="0" w:space="0" w:color="auto"/>
                    <w:bottom w:val="none" w:sz="0" w:space="0" w:color="auto"/>
                    <w:right w:val="none" w:sz="0" w:space="0" w:color="auto"/>
                  </w:divBdr>
                  <w:divsChild>
                    <w:div w:id="1011101310">
                      <w:marLeft w:val="0"/>
                      <w:marRight w:val="0"/>
                      <w:marTop w:val="0"/>
                      <w:marBottom w:val="0"/>
                      <w:divBdr>
                        <w:top w:val="none" w:sz="0" w:space="0" w:color="auto"/>
                        <w:left w:val="none" w:sz="0" w:space="0" w:color="auto"/>
                        <w:bottom w:val="none" w:sz="0" w:space="0" w:color="auto"/>
                        <w:right w:val="none" w:sz="0" w:space="0" w:color="auto"/>
                      </w:divBdr>
                      <w:divsChild>
                        <w:div w:id="31256985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760878344">
      <w:bodyDiv w:val="1"/>
      <w:marLeft w:val="0"/>
      <w:marRight w:val="0"/>
      <w:marTop w:val="0"/>
      <w:marBottom w:val="0"/>
      <w:divBdr>
        <w:top w:val="none" w:sz="0" w:space="0" w:color="auto"/>
        <w:left w:val="none" w:sz="0" w:space="0" w:color="auto"/>
        <w:bottom w:val="none" w:sz="0" w:space="0" w:color="auto"/>
        <w:right w:val="none" w:sz="0" w:space="0" w:color="auto"/>
      </w:divBdr>
    </w:div>
    <w:div w:id="770004216">
      <w:bodyDiv w:val="1"/>
      <w:marLeft w:val="0"/>
      <w:marRight w:val="0"/>
      <w:marTop w:val="0"/>
      <w:marBottom w:val="0"/>
      <w:divBdr>
        <w:top w:val="none" w:sz="0" w:space="0" w:color="auto"/>
        <w:left w:val="none" w:sz="0" w:space="0" w:color="auto"/>
        <w:bottom w:val="none" w:sz="0" w:space="0" w:color="auto"/>
        <w:right w:val="none" w:sz="0" w:space="0" w:color="auto"/>
      </w:divBdr>
      <w:divsChild>
        <w:div w:id="1584221141">
          <w:marLeft w:val="0"/>
          <w:marRight w:val="0"/>
          <w:marTop w:val="0"/>
          <w:marBottom w:val="0"/>
          <w:divBdr>
            <w:top w:val="none" w:sz="0" w:space="0" w:color="auto"/>
            <w:left w:val="none" w:sz="0" w:space="0" w:color="auto"/>
            <w:bottom w:val="none" w:sz="0" w:space="0" w:color="auto"/>
            <w:right w:val="none" w:sz="0" w:space="0" w:color="auto"/>
          </w:divBdr>
          <w:divsChild>
            <w:div w:id="967246063">
              <w:marLeft w:val="0"/>
              <w:marRight w:val="0"/>
              <w:marTop w:val="0"/>
              <w:marBottom w:val="0"/>
              <w:divBdr>
                <w:top w:val="none" w:sz="0" w:space="0" w:color="auto"/>
                <w:left w:val="none" w:sz="0" w:space="0" w:color="auto"/>
                <w:bottom w:val="none" w:sz="0" w:space="0" w:color="auto"/>
                <w:right w:val="none" w:sz="0" w:space="0" w:color="auto"/>
              </w:divBdr>
              <w:divsChild>
                <w:div w:id="101346141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140003188">
          <w:marLeft w:val="0"/>
          <w:marRight w:val="0"/>
          <w:marTop w:val="0"/>
          <w:marBottom w:val="0"/>
          <w:divBdr>
            <w:top w:val="none" w:sz="0" w:space="0" w:color="auto"/>
            <w:left w:val="none" w:sz="0" w:space="0" w:color="auto"/>
            <w:bottom w:val="none" w:sz="0" w:space="0" w:color="auto"/>
            <w:right w:val="none" w:sz="0" w:space="0" w:color="auto"/>
          </w:divBdr>
          <w:divsChild>
            <w:div w:id="1122921935">
              <w:marLeft w:val="0"/>
              <w:marRight w:val="0"/>
              <w:marTop w:val="0"/>
              <w:marBottom w:val="0"/>
              <w:divBdr>
                <w:top w:val="none" w:sz="0" w:space="0" w:color="auto"/>
                <w:left w:val="none" w:sz="0" w:space="0" w:color="auto"/>
                <w:bottom w:val="none" w:sz="0" w:space="0" w:color="auto"/>
                <w:right w:val="none" w:sz="0" w:space="0" w:color="auto"/>
              </w:divBdr>
              <w:divsChild>
                <w:div w:id="1452435587">
                  <w:marLeft w:val="0"/>
                  <w:marRight w:val="0"/>
                  <w:marTop w:val="0"/>
                  <w:marBottom w:val="0"/>
                  <w:divBdr>
                    <w:top w:val="single" w:sz="6" w:space="5" w:color="auto"/>
                    <w:left w:val="none" w:sz="0" w:space="0" w:color="auto"/>
                    <w:bottom w:val="none" w:sz="0" w:space="0" w:color="auto"/>
                    <w:right w:val="none" w:sz="0" w:space="0" w:color="auto"/>
                  </w:divBdr>
                </w:div>
                <w:div w:id="306978620">
                  <w:marLeft w:val="0"/>
                  <w:marRight w:val="0"/>
                  <w:marTop w:val="0"/>
                  <w:marBottom w:val="0"/>
                  <w:divBdr>
                    <w:top w:val="none" w:sz="0" w:space="0" w:color="auto"/>
                    <w:left w:val="none" w:sz="0" w:space="0" w:color="auto"/>
                    <w:bottom w:val="none" w:sz="0" w:space="0" w:color="auto"/>
                    <w:right w:val="none" w:sz="0" w:space="0" w:color="auto"/>
                  </w:divBdr>
                  <w:divsChild>
                    <w:div w:id="670138247">
                      <w:marLeft w:val="0"/>
                      <w:marRight w:val="0"/>
                      <w:marTop w:val="0"/>
                      <w:marBottom w:val="0"/>
                      <w:divBdr>
                        <w:top w:val="none" w:sz="0" w:space="0" w:color="auto"/>
                        <w:left w:val="none" w:sz="0" w:space="0" w:color="auto"/>
                        <w:bottom w:val="none" w:sz="0" w:space="0" w:color="auto"/>
                        <w:right w:val="none" w:sz="0" w:space="0" w:color="auto"/>
                      </w:divBdr>
                      <w:divsChild>
                        <w:div w:id="146631622">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775827152">
      <w:bodyDiv w:val="1"/>
      <w:marLeft w:val="0"/>
      <w:marRight w:val="0"/>
      <w:marTop w:val="0"/>
      <w:marBottom w:val="0"/>
      <w:divBdr>
        <w:top w:val="none" w:sz="0" w:space="0" w:color="auto"/>
        <w:left w:val="none" w:sz="0" w:space="0" w:color="auto"/>
        <w:bottom w:val="none" w:sz="0" w:space="0" w:color="auto"/>
        <w:right w:val="none" w:sz="0" w:space="0" w:color="auto"/>
      </w:divBdr>
      <w:divsChild>
        <w:div w:id="426460736">
          <w:marLeft w:val="0"/>
          <w:marRight w:val="0"/>
          <w:marTop w:val="0"/>
          <w:marBottom w:val="0"/>
          <w:divBdr>
            <w:top w:val="none" w:sz="0" w:space="0" w:color="auto"/>
            <w:left w:val="none" w:sz="0" w:space="0" w:color="auto"/>
            <w:bottom w:val="none" w:sz="0" w:space="0" w:color="auto"/>
            <w:right w:val="none" w:sz="0" w:space="0" w:color="auto"/>
          </w:divBdr>
          <w:divsChild>
            <w:div w:id="1603994144">
              <w:marLeft w:val="0"/>
              <w:marRight w:val="0"/>
              <w:marTop w:val="0"/>
              <w:marBottom w:val="0"/>
              <w:divBdr>
                <w:top w:val="none" w:sz="0" w:space="0" w:color="auto"/>
                <w:left w:val="none" w:sz="0" w:space="0" w:color="auto"/>
                <w:bottom w:val="none" w:sz="0" w:space="0" w:color="auto"/>
                <w:right w:val="none" w:sz="0" w:space="0" w:color="auto"/>
              </w:divBdr>
              <w:divsChild>
                <w:div w:id="16150454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91445389">
          <w:marLeft w:val="0"/>
          <w:marRight w:val="0"/>
          <w:marTop w:val="0"/>
          <w:marBottom w:val="0"/>
          <w:divBdr>
            <w:top w:val="none" w:sz="0" w:space="0" w:color="auto"/>
            <w:left w:val="none" w:sz="0" w:space="0" w:color="auto"/>
            <w:bottom w:val="none" w:sz="0" w:space="0" w:color="auto"/>
            <w:right w:val="none" w:sz="0" w:space="0" w:color="auto"/>
          </w:divBdr>
          <w:divsChild>
            <w:div w:id="1726634637">
              <w:marLeft w:val="0"/>
              <w:marRight w:val="0"/>
              <w:marTop w:val="0"/>
              <w:marBottom w:val="0"/>
              <w:divBdr>
                <w:top w:val="none" w:sz="0" w:space="0" w:color="auto"/>
                <w:left w:val="none" w:sz="0" w:space="0" w:color="auto"/>
                <w:bottom w:val="none" w:sz="0" w:space="0" w:color="auto"/>
                <w:right w:val="none" w:sz="0" w:space="0" w:color="auto"/>
              </w:divBdr>
              <w:divsChild>
                <w:div w:id="726951933">
                  <w:marLeft w:val="0"/>
                  <w:marRight w:val="0"/>
                  <w:marTop w:val="0"/>
                  <w:marBottom w:val="0"/>
                  <w:divBdr>
                    <w:top w:val="single" w:sz="6" w:space="5" w:color="auto"/>
                    <w:left w:val="none" w:sz="0" w:space="0" w:color="auto"/>
                    <w:bottom w:val="none" w:sz="0" w:space="0" w:color="auto"/>
                    <w:right w:val="none" w:sz="0" w:space="0" w:color="auto"/>
                  </w:divBdr>
                </w:div>
                <w:div w:id="766147765">
                  <w:marLeft w:val="0"/>
                  <w:marRight w:val="0"/>
                  <w:marTop w:val="0"/>
                  <w:marBottom w:val="0"/>
                  <w:divBdr>
                    <w:top w:val="none" w:sz="0" w:space="0" w:color="auto"/>
                    <w:left w:val="none" w:sz="0" w:space="0" w:color="auto"/>
                    <w:bottom w:val="none" w:sz="0" w:space="0" w:color="auto"/>
                    <w:right w:val="none" w:sz="0" w:space="0" w:color="auto"/>
                  </w:divBdr>
                  <w:divsChild>
                    <w:div w:id="1747335617">
                      <w:marLeft w:val="0"/>
                      <w:marRight w:val="0"/>
                      <w:marTop w:val="0"/>
                      <w:marBottom w:val="0"/>
                      <w:divBdr>
                        <w:top w:val="none" w:sz="0" w:space="0" w:color="auto"/>
                        <w:left w:val="none" w:sz="0" w:space="0" w:color="auto"/>
                        <w:bottom w:val="none" w:sz="0" w:space="0" w:color="auto"/>
                        <w:right w:val="none" w:sz="0" w:space="0" w:color="auto"/>
                      </w:divBdr>
                      <w:divsChild>
                        <w:div w:id="176529902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855775317">
      <w:bodyDiv w:val="1"/>
      <w:marLeft w:val="0"/>
      <w:marRight w:val="0"/>
      <w:marTop w:val="0"/>
      <w:marBottom w:val="0"/>
      <w:divBdr>
        <w:top w:val="none" w:sz="0" w:space="0" w:color="auto"/>
        <w:left w:val="none" w:sz="0" w:space="0" w:color="auto"/>
        <w:bottom w:val="none" w:sz="0" w:space="0" w:color="auto"/>
        <w:right w:val="none" w:sz="0" w:space="0" w:color="auto"/>
      </w:divBdr>
      <w:divsChild>
        <w:div w:id="1234006921">
          <w:marLeft w:val="0"/>
          <w:marRight w:val="0"/>
          <w:marTop w:val="0"/>
          <w:marBottom w:val="0"/>
          <w:divBdr>
            <w:top w:val="none" w:sz="0" w:space="0" w:color="auto"/>
            <w:left w:val="none" w:sz="0" w:space="0" w:color="auto"/>
            <w:bottom w:val="none" w:sz="0" w:space="0" w:color="auto"/>
            <w:right w:val="none" w:sz="0" w:space="0" w:color="auto"/>
          </w:divBdr>
          <w:divsChild>
            <w:div w:id="98917311">
              <w:marLeft w:val="0"/>
              <w:marRight w:val="0"/>
              <w:marTop w:val="0"/>
              <w:marBottom w:val="0"/>
              <w:divBdr>
                <w:top w:val="none" w:sz="0" w:space="0" w:color="auto"/>
                <w:left w:val="none" w:sz="0" w:space="0" w:color="auto"/>
                <w:bottom w:val="none" w:sz="0" w:space="0" w:color="auto"/>
                <w:right w:val="none" w:sz="0" w:space="0" w:color="auto"/>
              </w:divBdr>
              <w:divsChild>
                <w:div w:id="293371289">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46644322">
          <w:marLeft w:val="0"/>
          <w:marRight w:val="0"/>
          <w:marTop w:val="0"/>
          <w:marBottom w:val="0"/>
          <w:divBdr>
            <w:top w:val="none" w:sz="0" w:space="0" w:color="auto"/>
            <w:left w:val="none" w:sz="0" w:space="0" w:color="auto"/>
            <w:bottom w:val="none" w:sz="0" w:space="0" w:color="auto"/>
            <w:right w:val="none" w:sz="0" w:space="0" w:color="auto"/>
          </w:divBdr>
          <w:divsChild>
            <w:div w:id="1059941810">
              <w:marLeft w:val="0"/>
              <w:marRight w:val="0"/>
              <w:marTop w:val="0"/>
              <w:marBottom w:val="0"/>
              <w:divBdr>
                <w:top w:val="none" w:sz="0" w:space="0" w:color="auto"/>
                <w:left w:val="none" w:sz="0" w:space="0" w:color="auto"/>
                <w:bottom w:val="none" w:sz="0" w:space="0" w:color="auto"/>
                <w:right w:val="none" w:sz="0" w:space="0" w:color="auto"/>
              </w:divBdr>
              <w:divsChild>
                <w:div w:id="1725595392">
                  <w:marLeft w:val="0"/>
                  <w:marRight w:val="0"/>
                  <w:marTop w:val="0"/>
                  <w:marBottom w:val="0"/>
                  <w:divBdr>
                    <w:top w:val="single" w:sz="6" w:space="5" w:color="auto"/>
                    <w:left w:val="none" w:sz="0" w:space="0" w:color="auto"/>
                    <w:bottom w:val="none" w:sz="0" w:space="0" w:color="auto"/>
                    <w:right w:val="none" w:sz="0" w:space="0" w:color="auto"/>
                  </w:divBdr>
                </w:div>
                <w:div w:id="344132757">
                  <w:marLeft w:val="0"/>
                  <w:marRight w:val="0"/>
                  <w:marTop w:val="0"/>
                  <w:marBottom w:val="0"/>
                  <w:divBdr>
                    <w:top w:val="none" w:sz="0" w:space="0" w:color="auto"/>
                    <w:left w:val="none" w:sz="0" w:space="0" w:color="auto"/>
                    <w:bottom w:val="none" w:sz="0" w:space="0" w:color="auto"/>
                    <w:right w:val="none" w:sz="0" w:space="0" w:color="auto"/>
                  </w:divBdr>
                  <w:divsChild>
                    <w:div w:id="500392103">
                      <w:marLeft w:val="0"/>
                      <w:marRight w:val="0"/>
                      <w:marTop w:val="0"/>
                      <w:marBottom w:val="0"/>
                      <w:divBdr>
                        <w:top w:val="none" w:sz="0" w:space="0" w:color="auto"/>
                        <w:left w:val="none" w:sz="0" w:space="0" w:color="auto"/>
                        <w:bottom w:val="none" w:sz="0" w:space="0" w:color="auto"/>
                        <w:right w:val="none" w:sz="0" w:space="0" w:color="auto"/>
                      </w:divBdr>
                      <w:divsChild>
                        <w:div w:id="156915288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875042110">
      <w:bodyDiv w:val="1"/>
      <w:marLeft w:val="0"/>
      <w:marRight w:val="0"/>
      <w:marTop w:val="0"/>
      <w:marBottom w:val="0"/>
      <w:divBdr>
        <w:top w:val="none" w:sz="0" w:space="0" w:color="auto"/>
        <w:left w:val="none" w:sz="0" w:space="0" w:color="auto"/>
        <w:bottom w:val="none" w:sz="0" w:space="0" w:color="auto"/>
        <w:right w:val="none" w:sz="0" w:space="0" w:color="auto"/>
      </w:divBdr>
    </w:div>
    <w:div w:id="876507659">
      <w:bodyDiv w:val="1"/>
      <w:marLeft w:val="0"/>
      <w:marRight w:val="0"/>
      <w:marTop w:val="0"/>
      <w:marBottom w:val="0"/>
      <w:divBdr>
        <w:top w:val="none" w:sz="0" w:space="0" w:color="auto"/>
        <w:left w:val="none" w:sz="0" w:space="0" w:color="auto"/>
        <w:bottom w:val="none" w:sz="0" w:space="0" w:color="auto"/>
        <w:right w:val="none" w:sz="0" w:space="0" w:color="auto"/>
      </w:divBdr>
    </w:div>
    <w:div w:id="918173196">
      <w:bodyDiv w:val="1"/>
      <w:marLeft w:val="0"/>
      <w:marRight w:val="0"/>
      <w:marTop w:val="0"/>
      <w:marBottom w:val="0"/>
      <w:divBdr>
        <w:top w:val="none" w:sz="0" w:space="0" w:color="auto"/>
        <w:left w:val="none" w:sz="0" w:space="0" w:color="auto"/>
        <w:bottom w:val="none" w:sz="0" w:space="0" w:color="auto"/>
        <w:right w:val="none" w:sz="0" w:space="0" w:color="auto"/>
      </w:divBdr>
    </w:div>
    <w:div w:id="924074869">
      <w:bodyDiv w:val="1"/>
      <w:marLeft w:val="0"/>
      <w:marRight w:val="0"/>
      <w:marTop w:val="0"/>
      <w:marBottom w:val="0"/>
      <w:divBdr>
        <w:top w:val="none" w:sz="0" w:space="0" w:color="auto"/>
        <w:left w:val="none" w:sz="0" w:space="0" w:color="auto"/>
        <w:bottom w:val="none" w:sz="0" w:space="0" w:color="auto"/>
        <w:right w:val="none" w:sz="0" w:space="0" w:color="auto"/>
      </w:divBdr>
      <w:divsChild>
        <w:div w:id="1171291007">
          <w:marLeft w:val="0"/>
          <w:marRight w:val="0"/>
          <w:marTop w:val="0"/>
          <w:marBottom w:val="0"/>
          <w:divBdr>
            <w:top w:val="none" w:sz="0" w:space="0" w:color="auto"/>
            <w:left w:val="none" w:sz="0" w:space="0" w:color="auto"/>
            <w:bottom w:val="none" w:sz="0" w:space="0" w:color="auto"/>
            <w:right w:val="none" w:sz="0" w:space="0" w:color="auto"/>
          </w:divBdr>
          <w:divsChild>
            <w:div w:id="2142073892">
              <w:marLeft w:val="0"/>
              <w:marRight w:val="0"/>
              <w:marTop w:val="0"/>
              <w:marBottom w:val="0"/>
              <w:divBdr>
                <w:top w:val="none" w:sz="0" w:space="0" w:color="auto"/>
                <w:left w:val="none" w:sz="0" w:space="0" w:color="auto"/>
                <w:bottom w:val="none" w:sz="0" w:space="0" w:color="auto"/>
                <w:right w:val="none" w:sz="0" w:space="0" w:color="auto"/>
              </w:divBdr>
              <w:divsChild>
                <w:div w:id="72706854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9863857">
          <w:marLeft w:val="0"/>
          <w:marRight w:val="0"/>
          <w:marTop w:val="0"/>
          <w:marBottom w:val="0"/>
          <w:divBdr>
            <w:top w:val="none" w:sz="0" w:space="0" w:color="auto"/>
            <w:left w:val="none" w:sz="0" w:space="0" w:color="auto"/>
            <w:bottom w:val="none" w:sz="0" w:space="0" w:color="auto"/>
            <w:right w:val="none" w:sz="0" w:space="0" w:color="auto"/>
          </w:divBdr>
          <w:divsChild>
            <w:div w:id="1761369500">
              <w:marLeft w:val="0"/>
              <w:marRight w:val="0"/>
              <w:marTop w:val="0"/>
              <w:marBottom w:val="0"/>
              <w:divBdr>
                <w:top w:val="none" w:sz="0" w:space="0" w:color="auto"/>
                <w:left w:val="none" w:sz="0" w:space="0" w:color="auto"/>
                <w:bottom w:val="none" w:sz="0" w:space="0" w:color="auto"/>
                <w:right w:val="none" w:sz="0" w:space="0" w:color="auto"/>
              </w:divBdr>
              <w:divsChild>
                <w:div w:id="718551954">
                  <w:marLeft w:val="0"/>
                  <w:marRight w:val="0"/>
                  <w:marTop w:val="0"/>
                  <w:marBottom w:val="0"/>
                  <w:divBdr>
                    <w:top w:val="none" w:sz="0" w:space="0" w:color="auto"/>
                    <w:left w:val="none" w:sz="0" w:space="0" w:color="auto"/>
                    <w:bottom w:val="none" w:sz="0" w:space="0" w:color="auto"/>
                    <w:right w:val="none" w:sz="0" w:space="0" w:color="auto"/>
                  </w:divBdr>
                  <w:divsChild>
                    <w:div w:id="1694914931">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966542566">
      <w:bodyDiv w:val="1"/>
      <w:marLeft w:val="0"/>
      <w:marRight w:val="0"/>
      <w:marTop w:val="0"/>
      <w:marBottom w:val="0"/>
      <w:divBdr>
        <w:top w:val="none" w:sz="0" w:space="0" w:color="auto"/>
        <w:left w:val="none" w:sz="0" w:space="0" w:color="auto"/>
        <w:bottom w:val="none" w:sz="0" w:space="0" w:color="auto"/>
        <w:right w:val="none" w:sz="0" w:space="0" w:color="auto"/>
      </w:divBdr>
      <w:divsChild>
        <w:div w:id="515577767">
          <w:marLeft w:val="0"/>
          <w:marRight w:val="0"/>
          <w:marTop w:val="0"/>
          <w:marBottom w:val="0"/>
          <w:divBdr>
            <w:top w:val="none" w:sz="0" w:space="0" w:color="auto"/>
            <w:left w:val="none" w:sz="0" w:space="0" w:color="auto"/>
            <w:bottom w:val="none" w:sz="0" w:space="0" w:color="auto"/>
            <w:right w:val="none" w:sz="0" w:space="0" w:color="auto"/>
          </w:divBdr>
          <w:divsChild>
            <w:div w:id="1632594131">
              <w:marLeft w:val="0"/>
              <w:marRight w:val="0"/>
              <w:marTop w:val="0"/>
              <w:marBottom w:val="0"/>
              <w:divBdr>
                <w:top w:val="none" w:sz="0" w:space="0" w:color="auto"/>
                <w:left w:val="none" w:sz="0" w:space="0" w:color="auto"/>
                <w:bottom w:val="none" w:sz="0" w:space="0" w:color="auto"/>
                <w:right w:val="none" w:sz="0" w:space="0" w:color="auto"/>
              </w:divBdr>
              <w:divsChild>
                <w:div w:id="42219322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18820228">
          <w:marLeft w:val="0"/>
          <w:marRight w:val="0"/>
          <w:marTop w:val="0"/>
          <w:marBottom w:val="0"/>
          <w:divBdr>
            <w:top w:val="none" w:sz="0" w:space="0" w:color="auto"/>
            <w:left w:val="none" w:sz="0" w:space="0" w:color="auto"/>
            <w:bottom w:val="none" w:sz="0" w:space="0" w:color="auto"/>
            <w:right w:val="none" w:sz="0" w:space="0" w:color="auto"/>
          </w:divBdr>
          <w:divsChild>
            <w:div w:id="1376271343">
              <w:marLeft w:val="0"/>
              <w:marRight w:val="0"/>
              <w:marTop w:val="0"/>
              <w:marBottom w:val="0"/>
              <w:divBdr>
                <w:top w:val="none" w:sz="0" w:space="0" w:color="auto"/>
                <w:left w:val="none" w:sz="0" w:space="0" w:color="auto"/>
                <w:bottom w:val="none" w:sz="0" w:space="0" w:color="auto"/>
                <w:right w:val="none" w:sz="0" w:space="0" w:color="auto"/>
              </w:divBdr>
              <w:divsChild>
                <w:div w:id="2104178951">
                  <w:marLeft w:val="0"/>
                  <w:marRight w:val="0"/>
                  <w:marTop w:val="0"/>
                  <w:marBottom w:val="0"/>
                  <w:divBdr>
                    <w:top w:val="none" w:sz="0" w:space="0" w:color="auto"/>
                    <w:left w:val="none" w:sz="0" w:space="0" w:color="auto"/>
                    <w:bottom w:val="none" w:sz="0" w:space="0" w:color="auto"/>
                    <w:right w:val="none" w:sz="0" w:space="0" w:color="auto"/>
                  </w:divBdr>
                  <w:divsChild>
                    <w:div w:id="2005975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985890179">
      <w:bodyDiv w:val="1"/>
      <w:marLeft w:val="0"/>
      <w:marRight w:val="0"/>
      <w:marTop w:val="0"/>
      <w:marBottom w:val="0"/>
      <w:divBdr>
        <w:top w:val="none" w:sz="0" w:space="0" w:color="auto"/>
        <w:left w:val="none" w:sz="0" w:space="0" w:color="auto"/>
        <w:bottom w:val="none" w:sz="0" w:space="0" w:color="auto"/>
        <w:right w:val="none" w:sz="0" w:space="0" w:color="auto"/>
      </w:divBdr>
    </w:div>
    <w:div w:id="987168775">
      <w:bodyDiv w:val="1"/>
      <w:marLeft w:val="0"/>
      <w:marRight w:val="0"/>
      <w:marTop w:val="0"/>
      <w:marBottom w:val="0"/>
      <w:divBdr>
        <w:top w:val="none" w:sz="0" w:space="0" w:color="auto"/>
        <w:left w:val="none" w:sz="0" w:space="0" w:color="auto"/>
        <w:bottom w:val="none" w:sz="0" w:space="0" w:color="auto"/>
        <w:right w:val="none" w:sz="0" w:space="0" w:color="auto"/>
      </w:divBdr>
      <w:divsChild>
        <w:div w:id="1515806928">
          <w:marLeft w:val="0"/>
          <w:marRight w:val="0"/>
          <w:marTop w:val="0"/>
          <w:marBottom w:val="0"/>
          <w:divBdr>
            <w:top w:val="none" w:sz="0" w:space="0" w:color="auto"/>
            <w:left w:val="none" w:sz="0" w:space="0" w:color="auto"/>
            <w:bottom w:val="none" w:sz="0" w:space="0" w:color="auto"/>
            <w:right w:val="none" w:sz="0" w:space="0" w:color="auto"/>
          </w:divBdr>
        </w:div>
      </w:divsChild>
    </w:div>
    <w:div w:id="988485851">
      <w:bodyDiv w:val="1"/>
      <w:marLeft w:val="0"/>
      <w:marRight w:val="0"/>
      <w:marTop w:val="0"/>
      <w:marBottom w:val="0"/>
      <w:divBdr>
        <w:top w:val="none" w:sz="0" w:space="0" w:color="auto"/>
        <w:left w:val="none" w:sz="0" w:space="0" w:color="auto"/>
        <w:bottom w:val="none" w:sz="0" w:space="0" w:color="auto"/>
        <w:right w:val="none" w:sz="0" w:space="0" w:color="auto"/>
      </w:divBdr>
      <w:divsChild>
        <w:div w:id="1401905022">
          <w:marLeft w:val="0"/>
          <w:marRight w:val="0"/>
          <w:marTop w:val="0"/>
          <w:marBottom w:val="0"/>
          <w:divBdr>
            <w:top w:val="none" w:sz="0" w:space="0" w:color="auto"/>
            <w:left w:val="none" w:sz="0" w:space="0" w:color="auto"/>
            <w:bottom w:val="none" w:sz="0" w:space="0" w:color="auto"/>
            <w:right w:val="none" w:sz="0" w:space="0" w:color="auto"/>
          </w:divBdr>
          <w:divsChild>
            <w:div w:id="194776591">
              <w:marLeft w:val="0"/>
              <w:marRight w:val="0"/>
              <w:marTop w:val="0"/>
              <w:marBottom w:val="0"/>
              <w:divBdr>
                <w:top w:val="none" w:sz="0" w:space="0" w:color="auto"/>
                <w:left w:val="none" w:sz="0" w:space="0" w:color="auto"/>
                <w:bottom w:val="none" w:sz="0" w:space="0" w:color="auto"/>
                <w:right w:val="none" w:sz="0" w:space="0" w:color="auto"/>
              </w:divBdr>
              <w:divsChild>
                <w:div w:id="843668787">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890533919">
          <w:marLeft w:val="0"/>
          <w:marRight w:val="0"/>
          <w:marTop w:val="0"/>
          <w:marBottom w:val="0"/>
          <w:divBdr>
            <w:top w:val="none" w:sz="0" w:space="0" w:color="auto"/>
            <w:left w:val="none" w:sz="0" w:space="0" w:color="auto"/>
            <w:bottom w:val="none" w:sz="0" w:space="0" w:color="auto"/>
            <w:right w:val="none" w:sz="0" w:space="0" w:color="auto"/>
          </w:divBdr>
          <w:divsChild>
            <w:div w:id="2087995130">
              <w:marLeft w:val="0"/>
              <w:marRight w:val="0"/>
              <w:marTop w:val="0"/>
              <w:marBottom w:val="0"/>
              <w:divBdr>
                <w:top w:val="none" w:sz="0" w:space="0" w:color="auto"/>
                <w:left w:val="none" w:sz="0" w:space="0" w:color="auto"/>
                <w:bottom w:val="none" w:sz="0" w:space="0" w:color="auto"/>
                <w:right w:val="none" w:sz="0" w:space="0" w:color="auto"/>
              </w:divBdr>
              <w:divsChild>
                <w:div w:id="1692343458">
                  <w:marLeft w:val="0"/>
                  <w:marRight w:val="0"/>
                  <w:marTop w:val="0"/>
                  <w:marBottom w:val="0"/>
                  <w:divBdr>
                    <w:top w:val="none" w:sz="0" w:space="0" w:color="auto"/>
                    <w:left w:val="none" w:sz="0" w:space="0" w:color="auto"/>
                    <w:bottom w:val="none" w:sz="0" w:space="0" w:color="auto"/>
                    <w:right w:val="none" w:sz="0" w:space="0" w:color="auto"/>
                  </w:divBdr>
                  <w:divsChild>
                    <w:div w:id="214473559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031493372">
      <w:bodyDiv w:val="1"/>
      <w:marLeft w:val="0"/>
      <w:marRight w:val="0"/>
      <w:marTop w:val="0"/>
      <w:marBottom w:val="0"/>
      <w:divBdr>
        <w:top w:val="none" w:sz="0" w:space="0" w:color="auto"/>
        <w:left w:val="none" w:sz="0" w:space="0" w:color="auto"/>
        <w:bottom w:val="none" w:sz="0" w:space="0" w:color="auto"/>
        <w:right w:val="none" w:sz="0" w:space="0" w:color="auto"/>
      </w:divBdr>
    </w:div>
    <w:div w:id="1035010760">
      <w:bodyDiv w:val="1"/>
      <w:marLeft w:val="0"/>
      <w:marRight w:val="0"/>
      <w:marTop w:val="0"/>
      <w:marBottom w:val="0"/>
      <w:divBdr>
        <w:top w:val="none" w:sz="0" w:space="0" w:color="auto"/>
        <w:left w:val="none" w:sz="0" w:space="0" w:color="auto"/>
        <w:bottom w:val="none" w:sz="0" w:space="0" w:color="auto"/>
        <w:right w:val="none" w:sz="0" w:space="0" w:color="auto"/>
      </w:divBdr>
    </w:div>
    <w:div w:id="1051424142">
      <w:bodyDiv w:val="1"/>
      <w:marLeft w:val="0"/>
      <w:marRight w:val="0"/>
      <w:marTop w:val="0"/>
      <w:marBottom w:val="0"/>
      <w:divBdr>
        <w:top w:val="none" w:sz="0" w:space="0" w:color="auto"/>
        <w:left w:val="none" w:sz="0" w:space="0" w:color="auto"/>
        <w:bottom w:val="none" w:sz="0" w:space="0" w:color="auto"/>
        <w:right w:val="none" w:sz="0" w:space="0" w:color="auto"/>
      </w:divBdr>
    </w:div>
    <w:div w:id="1069571235">
      <w:bodyDiv w:val="1"/>
      <w:marLeft w:val="0"/>
      <w:marRight w:val="0"/>
      <w:marTop w:val="0"/>
      <w:marBottom w:val="0"/>
      <w:divBdr>
        <w:top w:val="none" w:sz="0" w:space="0" w:color="auto"/>
        <w:left w:val="none" w:sz="0" w:space="0" w:color="auto"/>
        <w:bottom w:val="none" w:sz="0" w:space="0" w:color="auto"/>
        <w:right w:val="none" w:sz="0" w:space="0" w:color="auto"/>
      </w:divBdr>
    </w:div>
    <w:div w:id="1070543394">
      <w:bodyDiv w:val="1"/>
      <w:marLeft w:val="0"/>
      <w:marRight w:val="0"/>
      <w:marTop w:val="0"/>
      <w:marBottom w:val="0"/>
      <w:divBdr>
        <w:top w:val="none" w:sz="0" w:space="0" w:color="auto"/>
        <w:left w:val="none" w:sz="0" w:space="0" w:color="auto"/>
        <w:bottom w:val="none" w:sz="0" w:space="0" w:color="auto"/>
        <w:right w:val="none" w:sz="0" w:space="0" w:color="auto"/>
      </w:divBdr>
    </w:div>
    <w:div w:id="1075056177">
      <w:bodyDiv w:val="1"/>
      <w:marLeft w:val="0"/>
      <w:marRight w:val="0"/>
      <w:marTop w:val="0"/>
      <w:marBottom w:val="0"/>
      <w:divBdr>
        <w:top w:val="none" w:sz="0" w:space="0" w:color="auto"/>
        <w:left w:val="none" w:sz="0" w:space="0" w:color="auto"/>
        <w:bottom w:val="none" w:sz="0" w:space="0" w:color="auto"/>
        <w:right w:val="none" w:sz="0" w:space="0" w:color="auto"/>
      </w:divBdr>
      <w:divsChild>
        <w:div w:id="1513298922">
          <w:marLeft w:val="0"/>
          <w:marRight w:val="0"/>
          <w:marTop w:val="0"/>
          <w:marBottom w:val="0"/>
          <w:divBdr>
            <w:top w:val="none" w:sz="0" w:space="0" w:color="auto"/>
            <w:left w:val="none" w:sz="0" w:space="0" w:color="auto"/>
            <w:bottom w:val="none" w:sz="0" w:space="0" w:color="auto"/>
            <w:right w:val="none" w:sz="0" w:space="0" w:color="auto"/>
          </w:divBdr>
          <w:divsChild>
            <w:div w:id="990254567">
              <w:marLeft w:val="0"/>
              <w:marRight w:val="0"/>
              <w:marTop w:val="0"/>
              <w:marBottom w:val="0"/>
              <w:divBdr>
                <w:top w:val="none" w:sz="0" w:space="0" w:color="auto"/>
                <w:left w:val="none" w:sz="0" w:space="0" w:color="auto"/>
                <w:bottom w:val="none" w:sz="0" w:space="0" w:color="auto"/>
                <w:right w:val="none" w:sz="0" w:space="0" w:color="auto"/>
              </w:divBdr>
              <w:divsChild>
                <w:div w:id="150543520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74982517">
          <w:marLeft w:val="0"/>
          <w:marRight w:val="0"/>
          <w:marTop w:val="0"/>
          <w:marBottom w:val="0"/>
          <w:divBdr>
            <w:top w:val="none" w:sz="0" w:space="0" w:color="auto"/>
            <w:left w:val="none" w:sz="0" w:space="0" w:color="auto"/>
            <w:bottom w:val="none" w:sz="0" w:space="0" w:color="auto"/>
            <w:right w:val="none" w:sz="0" w:space="0" w:color="auto"/>
          </w:divBdr>
          <w:divsChild>
            <w:div w:id="1443916998">
              <w:marLeft w:val="0"/>
              <w:marRight w:val="0"/>
              <w:marTop w:val="0"/>
              <w:marBottom w:val="0"/>
              <w:divBdr>
                <w:top w:val="none" w:sz="0" w:space="0" w:color="auto"/>
                <w:left w:val="none" w:sz="0" w:space="0" w:color="auto"/>
                <w:bottom w:val="none" w:sz="0" w:space="0" w:color="auto"/>
                <w:right w:val="none" w:sz="0" w:space="0" w:color="auto"/>
              </w:divBdr>
              <w:divsChild>
                <w:div w:id="655647496">
                  <w:marLeft w:val="0"/>
                  <w:marRight w:val="0"/>
                  <w:marTop w:val="0"/>
                  <w:marBottom w:val="0"/>
                  <w:divBdr>
                    <w:top w:val="none" w:sz="0" w:space="0" w:color="auto"/>
                    <w:left w:val="none" w:sz="0" w:space="0" w:color="auto"/>
                    <w:bottom w:val="none" w:sz="0" w:space="0" w:color="auto"/>
                    <w:right w:val="none" w:sz="0" w:space="0" w:color="auto"/>
                  </w:divBdr>
                  <w:divsChild>
                    <w:div w:id="174243679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088305605">
      <w:bodyDiv w:val="1"/>
      <w:marLeft w:val="0"/>
      <w:marRight w:val="0"/>
      <w:marTop w:val="0"/>
      <w:marBottom w:val="0"/>
      <w:divBdr>
        <w:top w:val="none" w:sz="0" w:space="0" w:color="auto"/>
        <w:left w:val="none" w:sz="0" w:space="0" w:color="auto"/>
        <w:bottom w:val="none" w:sz="0" w:space="0" w:color="auto"/>
        <w:right w:val="none" w:sz="0" w:space="0" w:color="auto"/>
      </w:divBdr>
    </w:div>
    <w:div w:id="1095202186">
      <w:bodyDiv w:val="1"/>
      <w:marLeft w:val="0"/>
      <w:marRight w:val="0"/>
      <w:marTop w:val="0"/>
      <w:marBottom w:val="0"/>
      <w:divBdr>
        <w:top w:val="none" w:sz="0" w:space="0" w:color="auto"/>
        <w:left w:val="none" w:sz="0" w:space="0" w:color="auto"/>
        <w:bottom w:val="none" w:sz="0" w:space="0" w:color="auto"/>
        <w:right w:val="none" w:sz="0" w:space="0" w:color="auto"/>
      </w:divBdr>
      <w:divsChild>
        <w:div w:id="1041593699">
          <w:marLeft w:val="0"/>
          <w:marRight w:val="0"/>
          <w:marTop w:val="0"/>
          <w:marBottom w:val="0"/>
          <w:divBdr>
            <w:top w:val="none" w:sz="0" w:space="0" w:color="auto"/>
            <w:left w:val="none" w:sz="0" w:space="0" w:color="auto"/>
            <w:bottom w:val="none" w:sz="0" w:space="0" w:color="auto"/>
            <w:right w:val="none" w:sz="0" w:space="0" w:color="auto"/>
          </w:divBdr>
          <w:divsChild>
            <w:div w:id="289090958">
              <w:marLeft w:val="0"/>
              <w:marRight w:val="0"/>
              <w:marTop w:val="0"/>
              <w:marBottom w:val="0"/>
              <w:divBdr>
                <w:top w:val="none" w:sz="0" w:space="0" w:color="auto"/>
                <w:left w:val="none" w:sz="0" w:space="0" w:color="auto"/>
                <w:bottom w:val="none" w:sz="0" w:space="0" w:color="auto"/>
                <w:right w:val="none" w:sz="0" w:space="0" w:color="auto"/>
              </w:divBdr>
              <w:divsChild>
                <w:div w:id="2818619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986816756">
          <w:marLeft w:val="0"/>
          <w:marRight w:val="0"/>
          <w:marTop w:val="0"/>
          <w:marBottom w:val="0"/>
          <w:divBdr>
            <w:top w:val="none" w:sz="0" w:space="0" w:color="auto"/>
            <w:left w:val="none" w:sz="0" w:space="0" w:color="auto"/>
            <w:bottom w:val="none" w:sz="0" w:space="0" w:color="auto"/>
            <w:right w:val="none" w:sz="0" w:space="0" w:color="auto"/>
          </w:divBdr>
          <w:divsChild>
            <w:div w:id="1824158794">
              <w:marLeft w:val="0"/>
              <w:marRight w:val="0"/>
              <w:marTop w:val="0"/>
              <w:marBottom w:val="0"/>
              <w:divBdr>
                <w:top w:val="none" w:sz="0" w:space="0" w:color="auto"/>
                <w:left w:val="none" w:sz="0" w:space="0" w:color="auto"/>
                <w:bottom w:val="none" w:sz="0" w:space="0" w:color="auto"/>
                <w:right w:val="none" w:sz="0" w:space="0" w:color="auto"/>
              </w:divBdr>
              <w:divsChild>
                <w:div w:id="31423717">
                  <w:marLeft w:val="0"/>
                  <w:marRight w:val="0"/>
                  <w:marTop w:val="0"/>
                  <w:marBottom w:val="0"/>
                  <w:divBdr>
                    <w:top w:val="single" w:sz="6" w:space="5" w:color="auto"/>
                    <w:left w:val="none" w:sz="0" w:space="0" w:color="auto"/>
                    <w:bottom w:val="none" w:sz="0" w:space="0" w:color="auto"/>
                    <w:right w:val="none" w:sz="0" w:space="0" w:color="auto"/>
                  </w:divBdr>
                </w:div>
                <w:div w:id="2060662974">
                  <w:marLeft w:val="0"/>
                  <w:marRight w:val="0"/>
                  <w:marTop w:val="0"/>
                  <w:marBottom w:val="0"/>
                  <w:divBdr>
                    <w:top w:val="none" w:sz="0" w:space="0" w:color="auto"/>
                    <w:left w:val="none" w:sz="0" w:space="0" w:color="auto"/>
                    <w:bottom w:val="none" w:sz="0" w:space="0" w:color="auto"/>
                    <w:right w:val="none" w:sz="0" w:space="0" w:color="auto"/>
                  </w:divBdr>
                  <w:divsChild>
                    <w:div w:id="269900836">
                      <w:marLeft w:val="0"/>
                      <w:marRight w:val="0"/>
                      <w:marTop w:val="0"/>
                      <w:marBottom w:val="0"/>
                      <w:divBdr>
                        <w:top w:val="none" w:sz="0" w:space="0" w:color="auto"/>
                        <w:left w:val="none" w:sz="0" w:space="0" w:color="auto"/>
                        <w:bottom w:val="none" w:sz="0" w:space="0" w:color="auto"/>
                        <w:right w:val="none" w:sz="0" w:space="0" w:color="auto"/>
                      </w:divBdr>
                      <w:divsChild>
                        <w:div w:id="35974100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103652890">
      <w:bodyDiv w:val="1"/>
      <w:marLeft w:val="0"/>
      <w:marRight w:val="0"/>
      <w:marTop w:val="0"/>
      <w:marBottom w:val="0"/>
      <w:divBdr>
        <w:top w:val="none" w:sz="0" w:space="0" w:color="auto"/>
        <w:left w:val="none" w:sz="0" w:space="0" w:color="auto"/>
        <w:bottom w:val="none" w:sz="0" w:space="0" w:color="auto"/>
        <w:right w:val="none" w:sz="0" w:space="0" w:color="auto"/>
      </w:divBdr>
      <w:divsChild>
        <w:div w:id="528762903">
          <w:marLeft w:val="0"/>
          <w:marRight w:val="0"/>
          <w:marTop w:val="0"/>
          <w:marBottom w:val="0"/>
          <w:divBdr>
            <w:top w:val="none" w:sz="0" w:space="0" w:color="auto"/>
            <w:left w:val="none" w:sz="0" w:space="0" w:color="auto"/>
            <w:bottom w:val="none" w:sz="0" w:space="0" w:color="auto"/>
            <w:right w:val="none" w:sz="0" w:space="0" w:color="auto"/>
          </w:divBdr>
          <w:divsChild>
            <w:div w:id="72048844">
              <w:marLeft w:val="0"/>
              <w:marRight w:val="0"/>
              <w:marTop w:val="0"/>
              <w:marBottom w:val="0"/>
              <w:divBdr>
                <w:top w:val="none" w:sz="0" w:space="0" w:color="auto"/>
                <w:left w:val="none" w:sz="0" w:space="0" w:color="auto"/>
                <w:bottom w:val="none" w:sz="0" w:space="0" w:color="auto"/>
                <w:right w:val="none" w:sz="0" w:space="0" w:color="auto"/>
              </w:divBdr>
              <w:divsChild>
                <w:div w:id="102671063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2962360">
          <w:marLeft w:val="0"/>
          <w:marRight w:val="0"/>
          <w:marTop w:val="0"/>
          <w:marBottom w:val="0"/>
          <w:divBdr>
            <w:top w:val="none" w:sz="0" w:space="0" w:color="auto"/>
            <w:left w:val="none" w:sz="0" w:space="0" w:color="auto"/>
            <w:bottom w:val="none" w:sz="0" w:space="0" w:color="auto"/>
            <w:right w:val="none" w:sz="0" w:space="0" w:color="auto"/>
          </w:divBdr>
          <w:divsChild>
            <w:div w:id="1655792257">
              <w:marLeft w:val="0"/>
              <w:marRight w:val="0"/>
              <w:marTop w:val="0"/>
              <w:marBottom w:val="0"/>
              <w:divBdr>
                <w:top w:val="none" w:sz="0" w:space="0" w:color="auto"/>
                <w:left w:val="none" w:sz="0" w:space="0" w:color="auto"/>
                <w:bottom w:val="none" w:sz="0" w:space="0" w:color="auto"/>
                <w:right w:val="none" w:sz="0" w:space="0" w:color="auto"/>
              </w:divBdr>
              <w:divsChild>
                <w:div w:id="467551840">
                  <w:marLeft w:val="0"/>
                  <w:marRight w:val="0"/>
                  <w:marTop w:val="0"/>
                  <w:marBottom w:val="0"/>
                  <w:divBdr>
                    <w:top w:val="none" w:sz="0" w:space="0" w:color="auto"/>
                    <w:left w:val="none" w:sz="0" w:space="0" w:color="auto"/>
                    <w:bottom w:val="none" w:sz="0" w:space="0" w:color="auto"/>
                    <w:right w:val="none" w:sz="0" w:space="0" w:color="auto"/>
                  </w:divBdr>
                  <w:divsChild>
                    <w:div w:id="817067921">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121261916">
      <w:bodyDiv w:val="1"/>
      <w:marLeft w:val="0"/>
      <w:marRight w:val="0"/>
      <w:marTop w:val="0"/>
      <w:marBottom w:val="0"/>
      <w:divBdr>
        <w:top w:val="none" w:sz="0" w:space="0" w:color="auto"/>
        <w:left w:val="none" w:sz="0" w:space="0" w:color="auto"/>
        <w:bottom w:val="none" w:sz="0" w:space="0" w:color="auto"/>
        <w:right w:val="none" w:sz="0" w:space="0" w:color="auto"/>
      </w:divBdr>
    </w:div>
    <w:div w:id="1124693797">
      <w:bodyDiv w:val="1"/>
      <w:marLeft w:val="0"/>
      <w:marRight w:val="0"/>
      <w:marTop w:val="0"/>
      <w:marBottom w:val="0"/>
      <w:divBdr>
        <w:top w:val="none" w:sz="0" w:space="0" w:color="auto"/>
        <w:left w:val="none" w:sz="0" w:space="0" w:color="auto"/>
        <w:bottom w:val="none" w:sz="0" w:space="0" w:color="auto"/>
        <w:right w:val="none" w:sz="0" w:space="0" w:color="auto"/>
      </w:divBdr>
    </w:div>
    <w:div w:id="1147208507">
      <w:bodyDiv w:val="1"/>
      <w:marLeft w:val="0"/>
      <w:marRight w:val="0"/>
      <w:marTop w:val="0"/>
      <w:marBottom w:val="0"/>
      <w:divBdr>
        <w:top w:val="none" w:sz="0" w:space="0" w:color="auto"/>
        <w:left w:val="none" w:sz="0" w:space="0" w:color="auto"/>
        <w:bottom w:val="none" w:sz="0" w:space="0" w:color="auto"/>
        <w:right w:val="none" w:sz="0" w:space="0" w:color="auto"/>
      </w:divBdr>
      <w:divsChild>
        <w:div w:id="227153412">
          <w:marLeft w:val="0"/>
          <w:marRight w:val="0"/>
          <w:marTop w:val="0"/>
          <w:marBottom w:val="0"/>
          <w:divBdr>
            <w:top w:val="none" w:sz="0" w:space="0" w:color="auto"/>
            <w:left w:val="none" w:sz="0" w:space="0" w:color="auto"/>
            <w:bottom w:val="none" w:sz="0" w:space="0" w:color="auto"/>
            <w:right w:val="none" w:sz="0" w:space="0" w:color="auto"/>
          </w:divBdr>
          <w:divsChild>
            <w:div w:id="863984323">
              <w:marLeft w:val="0"/>
              <w:marRight w:val="0"/>
              <w:marTop w:val="0"/>
              <w:marBottom w:val="0"/>
              <w:divBdr>
                <w:top w:val="none" w:sz="0" w:space="0" w:color="auto"/>
                <w:left w:val="none" w:sz="0" w:space="0" w:color="auto"/>
                <w:bottom w:val="none" w:sz="0" w:space="0" w:color="auto"/>
                <w:right w:val="none" w:sz="0" w:space="0" w:color="auto"/>
              </w:divBdr>
              <w:divsChild>
                <w:div w:id="1563130623">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038235260">
          <w:marLeft w:val="0"/>
          <w:marRight w:val="0"/>
          <w:marTop w:val="0"/>
          <w:marBottom w:val="0"/>
          <w:divBdr>
            <w:top w:val="none" w:sz="0" w:space="0" w:color="auto"/>
            <w:left w:val="none" w:sz="0" w:space="0" w:color="auto"/>
            <w:bottom w:val="none" w:sz="0" w:space="0" w:color="auto"/>
            <w:right w:val="none" w:sz="0" w:space="0" w:color="auto"/>
          </w:divBdr>
          <w:divsChild>
            <w:div w:id="2125464588">
              <w:marLeft w:val="0"/>
              <w:marRight w:val="0"/>
              <w:marTop w:val="0"/>
              <w:marBottom w:val="0"/>
              <w:divBdr>
                <w:top w:val="none" w:sz="0" w:space="0" w:color="auto"/>
                <w:left w:val="none" w:sz="0" w:space="0" w:color="auto"/>
                <w:bottom w:val="none" w:sz="0" w:space="0" w:color="auto"/>
                <w:right w:val="none" w:sz="0" w:space="0" w:color="auto"/>
              </w:divBdr>
              <w:divsChild>
                <w:div w:id="748695017">
                  <w:marLeft w:val="0"/>
                  <w:marRight w:val="0"/>
                  <w:marTop w:val="0"/>
                  <w:marBottom w:val="0"/>
                  <w:divBdr>
                    <w:top w:val="single" w:sz="6" w:space="5" w:color="auto"/>
                    <w:left w:val="none" w:sz="0" w:space="0" w:color="auto"/>
                    <w:bottom w:val="none" w:sz="0" w:space="0" w:color="auto"/>
                    <w:right w:val="none" w:sz="0" w:space="0" w:color="auto"/>
                  </w:divBdr>
                </w:div>
                <w:div w:id="136339706">
                  <w:marLeft w:val="0"/>
                  <w:marRight w:val="0"/>
                  <w:marTop w:val="0"/>
                  <w:marBottom w:val="0"/>
                  <w:divBdr>
                    <w:top w:val="none" w:sz="0" w:space="0" w:color="auto"/>
                    <w:left w:val="none" w:sz="0" w:space="0" w:color="auto"/>
                    <w:bottom w:val="none" w:sz="0" w:space="0" w:color="auto"/>
                    <w:right w:val="none" w:sz="0" w:space="0" w:color="auto"/>
                  </w:divBdr>
                  <w:divsChild>
                    <w:div w:id="164519666">
                      <w:marLeft w:val="0"/>
                      <w:marRight w:val="0"/>
                      <w:marTop w:val="0"/>
                      <w:marBottom w:val="0"/>
                      <w:divBdr>
                        <w:top w:val="none" w:sz="0" w:space="0" w:color="auto"/>
                        <w:left w:val="none" w:sz="0" w:space="0" w:color="auto"/>
                        <w:bottom w:val="none" w:sz="0" w:space="0" w:color="auto"/>
                        <w:right w:val="none" w:sz="0" w:space="0" w:color="auto"/>
                      </w:divBdr>
                      <w:divsChild>
                        <w:div w:id="179335672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179739809">
      <w:bodyDiv w:val="1"/>
      <w:marLeft w:val="0"/>
      <w:marRight w:val="0"/>
      <w:marTop w:val="0"/>
      <w:marBottom w:val="0"/>
      <w:divBdr>
        <w:top w:val="none" w:sz="0" w:space="0" w:color="auto"/>
        <w:left w:val="none" w:sz="0" w:space="0" w:color="auto"/>
        <w:bottom w:val="none" w:sz="0" w:space="0" w:color="auto"/>
        <w:right w:val="none" w:sz="0" w:space="0" w:color="auto"/>
      </w:divBdr>
      <w:divsChild>
        <w:div w:id="112016880">
          <w:marLeft w:val="0"/>
          <w:marRight w:val="0"/>
          <w:marTop w:val="0"/>
          <w:marBottom w:val="0"/>
          <w:divBdr>
            <w:top w:val="none" w:sz="0" w:space="0" w:color="auto"/>
            <w:left w:val="none" w:sz="0" w:space="0" w:color="auto"/>
            <w:bottom w:val="none" w:sz="0" w:space="0" w:color="auto"/>
            <w:right w:val="none" w:sz="0" w:space="0" w:color="auto"/>
          </w:divBdr>
        </w:div>
      </w:divsChild>
    </w:div>
    <w:div w:id="1193765718">
      <w:bodyDiv w:val="1"/>
      <w:marLeft w:val="0"/>
      <w:marRight w:val="0"/>
      <w:marTop w:val="0"/>
      <w:marBottom w:val="0"/>
      <w:divBdr>
        <w:top w:val="none" w:sz="0" w:space="0" w:color="auto"/>
        <w:left w:val="none" w:sz="0" w:space="0" w:color="auto"/>
        <w:bottom w:val="none" w:sz="0" w:space="0" w:color="auto"/>
        <w:right w:val="none" w:sz="0" w:space="0" w:color="auto"/>
      </w:divBdr>
    </w:div>
    <w:div w:id="1206335797">
      <w:bodyDiv w:val="1"/>
      <w:marLeft w:val="0"/>
      <w:marRight w:val="0"/>
      <w:marTop w:val="0"/>
      <w:marBottom w:val="0"/>
      <w:divBdr>
        <w:top w:val="none" w:sz="0" w:space="0" w:color="auto"/>
        <w:left w:val="none" w:sz="0" w:space="0" w:color="auto"/>
        <w:bottom w:val="none" w:sz="0" w:space="0" w:color="auto"/>
        <w:right w:val="none" w:sz="0" w:space="0" w:color="auto"/>
      </w:divBdr>
    </w:div>
    <w:div w:id="1229851269">
      <w:bodyDiv w:val="1"/>
      <w:marLeft w:val="0"/>
      <w:marRight w:val="0"/>
      <w:marTop w:val="0"/>
      <w:marBottom w:val="0"/>
      <w:divBdr>
        <w:top w:val="none" w:sz="0" w:space="0" w:color="auto"/>
        <w:left w:val="none" w:sz="0" w:space="0" w:color="auto"/>
        <w:bottom w:val="none" w:sz="0" w:space="0" w:color="auto"/>
        <w:right w:val="none" w:sz="0" w:space="0" w:color="auto"/>
      </w:divBdr>
      <w:divsChild>
        <w:div w:id="1685083909">
          <w:marLeft w:val="0"/>
          <w:marRight w:val="0"/>
          <w:marTop w:val="0"/>
          <w:marBottom w:val="0"/>
          <w:divBdr>
            <w:top w:val="none" w:sz="0" w:space="0" w:color="auto"/>
            <w:left w:val="none" w:sz="0" w:space="0" w:color="auto"/>
            <w:bottom w:val="none" w:sz="0" w:space="0" w:color="auto"/>
            <w:right w:val="none" w:sz="0" w:space="0" w:color="auto"/>
          </w:divBdr>
          <w:divsChild>
            <w:div w:id="475682761">
              <w:marLeft w:val="0"/>
              <w:marRight w:val="0"/>
              <w:marTop w:val="0"/>
              <w:marBottom w:val="0"/>
              <w:divBdr>
                <w:top w:val="none" w:sz="0" w:space="0" w:color="auto"/>
                <w:left w:val="none" w:sz="0" w:space="0" w:color="auto"/>
                <w:bottom w:val="none" w:sz="0" w:space="0" w:color="auto"/>
                <w:right w:val="none" w:sz="0" w:space="0" w:color="auto"/>
              </w:divBdr>
              <w:divsChild>
                <w:div w:id="91710618">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50455151">
          <w:marLeft w:val="0"/>
          <w:marRight w:val="0"/>
          <w:marTop w:val="0"/>
          <w:marBottom w:val="0"/>
          <w:divBdr>
            <w:top w:val="none" w:sz="0" w:space="0" w:color="auto"/>
            <w:left w:val="none" w:sz="0" w:space="0" w:color="auto"/>
            <w:bottom w:val="none" w:sz="0" w:space="0" w:color="auto"/>
            <w:right w:val="none" w:sz="0" w:space="0" w:color="auto"/>
          </w:divBdr>
          <w:divsChild>
            <w:div w:id="817572712">
              <w:marLeft w:val="0"/>
              <w:marRight w:val="0"/>
              <w:marTop w:val="0"/>
              <w:marBottom w:val="0"/>
              <w:divBdr>
                <w:top w:val="none" w:sz="0" w:space="0" w:color="auto"/>
                <w:left w:val="none" w:sz="0" w:space="0" w:color="auto"/>
                <w:bottom w:val="none" w:sz="0" w:space="0" w:color="auto"/>
                <w:right w:val="none" w:sz="0" w:space="0" w:color="auto"/>
              </w:divBdr>
              <w:divsChild>
                <w:div w:id="1574045998">
                  <w:marLeft w:val="0"/>
                  <w:marRight w:val="0"/>
                  <w:marTop w:val="0"/>
                  <w:marBottom w:val="0"/>
                  <w:divBdr>
                    <w:top w:val="none" w:sz="0" w:space="0" w:color="auto"/>
                    <w:left w:val="none" w:sz="0" w:space="0" w:color="auto"/>
                    <w:bottom w:val="none" w:sz="0" w:space="0" w:color="auto"/>
                    <w:right w:val="none" w:sz="0" w:space="0" w:color="auto"/>
                  </w:divBdr>
                  <w:divsChild>
                    <w:div w:id="198701083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235630854">
      <w:bodyDiv w:val="1"/>
      <w:marLeft w:val="0"/>
      <w:marRight w:val="0"/>
      <w:marTop w:val="0"/>
      <w:marBottom w:val="0"/>
      <w:divBdr>
        <w:top w:val="none" w:sz="0" w:space="0" w:color="auto"/>
        <w:left w:val="none" w:sz="0" w:space="0" w:color="auto"/>
        <w:bottom w:val="none" w:sz="0" w:space="0" w:color="auto"/>
        <w:right w:val="none" w:sz="0" w:space="0" w:color="auto"/>
      </w:divBdr>
    </w:div>
    <w:div w:id="1256597308">
      <w:bodyDiv w:val="1"/>
      <w:marLeft w:val="0"/>
      <w:marRight w:val="0"/>
      <w:marTop w:val="0"/>
      <w:marBottom w:val="0"/>
      <w:divBdr>
        <w:top w:val="none" w:sz="0" w:space="0" w:color="auto"/>
        <w:left w:val="none" w:sz="0" w:space="0" w:color="auto"/>
        <w:bottom w:val="none" w:sz="0" w:space="0" w:color="auto"/>
        <w:right w:val="none" w:sz="0" w:space="0" w:color="auto"/>
      </w:divBdr>
    </w:div>
    <w:div w:id="1260679091">
      <w:bodyDiv w:val="1"/>
      <w:marLeft w:val="0"/>
      <w:marRight w:val="0"/>
      <w:marTop w:val="0"/>
      <w:marBottom w:val="0"/>
      <w:divBdr>
        <w:top w:val="none" w:sz="0" w:space="0" w:color="auto"/>
        <w:left w:val="none" w:sz="0" w:space="0" w:color="auto"/>
        <w:bottom w:val="none" w:sz="0" w:space="0" w:color="auto"/>
        <w:right w:val="none" w:sz="0" w:space="0" w:color="auto"/>
      </w:divBdr>
      <w:divsChild>
        <w:div w:id="1154220571">
          <w:marLeft w:val="0"/>
          <w:marRight w:val="0"/>
          <w:marTop w:val="0"/>
          <w:marBottom w:val="0"/>
          <w:divBdr>
            <w:top w:val="none" w:sz="0" w:space="0" w:color="auto"/>
            <w:left w:val="none" w:sz="0" w:space="0" w:color="auto"/>
            <w:bottom w:val="none" w:sz="0" w:space="0" w:color="auto"/>
            <w:right w:val="none" w:sz="0" w:space="0" w:color="auto"/>
          </w:divBdr>
          <w:divsChild>
            <w:div w:id="1458372863">
              <w:marLeft w:val="0"/>
              <w:marRight w:val="0"/>
              <w:marTop w:val="0"/>
              <w:marBottom w:val="0"/>
              <w:divBdr>
                <w:top w:val="none" w:sz="0" w:space="0" w:color="auto"/>
                <w:left w:val="none" w:sz="0" w:space="0" w:color="auto"/>
                <w:bottom w:val="none" w:sz="0" w:space="0" w:color="auto"/>
                <w:right w:val="none" w:sz="0" w:space="0" w:color="auto"/>
              </w:divBdr>
              <w:divsChild>
                <w:div w:id="1700933474">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84543554">
          <w:marLeft w:val="0"/>
          <w:marRight w:val="0"/>
          <w:marTop w:val="0"/>
          <w:marBottom w:val="0"/>
          <w:divBdr>
            <w:top w:val="none" w:sz="0" w:space="0" w:color="auto"/>
            <w:left w:val="none" w:sz="0" w:space="0" w:color="auto"/>
            <w:bottom w:val="none" w:sz="0" w:space="0" w:color="auto"/>
            <w:right w:val="none" w:sz="0" w:space="0" w:color="auto"/>
          </w:divBdr>
          <w:divsChild>
            <w:div w:id="1943411116">
              <w:marLeft w:val="0"/>
              <w:marRight w:val="0"/>
              <w:marTop w:val="0"/>
              <w:marBottom w:val="0"/>
              <w:divBdr>
                <w:top w:val="none" w:sz="0" w:space="0" w:color="auto"/>
                <w:left w:val="none" w:sz="0" w:space="0" w:color="auto"/>
                <w:bottom w:val="none" w:sz="0" w:space="0" w:color="auto"/>
                <w:right w:val="none" w:sz="0" w:space="0" w:color="auto"/>
              </w:divBdr>
              <w:divsChild>
                <w:div w:id="1087770733">
                  <w:marLeft w:val="0"/>
                  <w:marRight w:val="0"/>
                  <w:marTop w:val="0"/>
                  <w:marBottom w:val="0"/>
                  <w:divBdr>
                    <w:top w:val="single" w:sz="6" w:space="5" w:color="auto"/>
                    <w:left w:val="none" w:sz="0" w:space="0" w:color="auto"/>
                    <w:bottom w:val="none" w:sz="0" w:space="0" w:color="auto"/>
                    <w:right w:val="none" w:sz="0" w:space="0" w:color="auto"/>
                  </w:divBdr>
                </w:div>
                <w:div w:id="1428423496">
                  <w:marLeft w:val="0"/>
                  <w:marRight w:val="0"/>
                  <w:marTop w:val="0"/>
                  <w:marBottom w:val="0"/>
                  <w:divBdr>
                    <w:top w:val="none" w:sz="0" w:space="0" w:color="auto"/>
                    <w:left w:val="none" w:sz="0" w:space="0" w:color="auto"/>
                    <w:bottom w:val="none" w:sz="0" w:space="0" w:color="auto"/>
                    <w:right w:val="none" w:sz="0" w:space="0" w:color="auto"/>
                  </w:divBdr>
                  <w:divsChild>
                    <w:div w:id="954867006">
                      <w:marLeft w:val="0"/>
                      <w:marRight w:val="0"/>
                      <w:marTop w:val="0"/>
                      <w:marBottom w:val="0"/>
                      <w:divBdr>
                        <w:top w:val="none" w:sz="0" w:space="0" w:color="auto"/>
                        <w:left w:val="none" w:sz="0" w:space="0" w:color="auto"/>
                        <w:bottom w:val="none" w:sz="0" w:space="0" w:color="auto"/>
                        <w:right w:val="none" w:sz="0" w:space="0" w:color="auto"/>
                      </w:divBdr>
                      <w:divsChild>
                        <w:div w:id="82354727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262227155">
      <w:bodyDiv w:val="1"/>
      <w:marLeft w:val="0"/>
      <w:marRight w:val="0"/>
      <w:marTop w:val="0"/>
      <w:marBottom w:val="0"/>
      <w:divBdr>
        <w:top w:val="none" w:sz="0" w:space="0" w:color="auto"/>
        <w:left w:val="none" w:sz="0" w:space="0" w:color="auto"/>
        <w:bottom w:val="none" w:sz="0" w:space="0" w:color="auto"/>
        <w:right w:val="none" w:sz="0" w:space="0" w:color="auto"/>
      </w:divBdr>
    </w:div>
    <w:div w:id="1267956161">
      <w:bodyDiv w:val="1"/>
      <w:marLeft w:val="0"/>
      <w:marRight w:val="0"/>
      <w:marTop w:val="0"/>
      <w:marBottom w:val="0"/>
      <w:divBdr>
        <w:top w:val="none" w:sz="0" w:space="0" w:color="auto"/>
        <w:left w:val="none" w:sz="0" w:space="0" w:color="auto"/>
        <w:bottom w:val="none" w:sz="0" w:space="0" w:color="auto"/>
        <w:right w:val="none" w:sz="0" w:space="0" w:color="auto"/>
      </w:divBdr>
      <w:divsChild>
        <w:div w:id="791364184">
          <w:marLeft w:val="0"/>
          <w:marRight w:val="0"/>
          <w:marTop w:val="0"/>
          <w:marBottom w:val="0"/>
          <w:divBdr>
            <w:top w:val="none" w:sz="0" w:space="0" w:color="auto"/>
            <w:left w:val="none" w:sz="0" w:space="0" w:color="auto"/>
            <w:bottom w:val="none" w:sz="0" w:space="0" w:color="auto"/>
            <w:right w:val="none" w:sz="0" w:space="0" w:color="auto"/>
          </w:divBdr>
        </w:div>
      </w:divsChild>
    </w:div>
    <w:div w:id="1331523885">
      <w:bodyDiv w:val="1"/>
      <w:marLeft w:val="0"/>
      <w:marRight w:val="0"/>
      <w:marTop w:val="0"/>
      <w:marBottom w:val="0"/>
      <w:divBdr>
        <w:top w:val="none" w:sz="0" w:space="0" w:color="auto"/>
        <w:left w:val="none" w:sz="0" w:space="0" w:color="auto"/>
        <w:bottom w:val="none" w:sz="0" w:space="0" w:color="auto"/>
        <w:right w:val="none" w:sz="0" w:space="0" w:color="auto"/>
      </w:divBdr>
    </w:div>
    <w:div w:id="1355768522">
      <w:bodyDiv w:val="1"/>
      <w:marLeft w:val="0"/>
      <w:marRight w:val="0"/>
      <w:marTop w:val="0"/>
      <w:marBottom w:val="0"/>
      <w:divBdr>
        <w:top w:val="none" w:sz="0" w:space="0" w:color="auto"/>
        <w:left w:val="none" w:sz="0" w:space="0" w:color="auto"/>
        <w:bottom w:val="none" w:sz="0" w:space="0" w:color="auto"/>
        <w:right w:val="none" w:sz="0" w:space="0" w:color="auto"/>
      </w:divBdr>
      <w:divsChild>
        <w:div w:id="1373577440">
          <w:marLeft w:val="0"/>
          <w:marRight w:val="0"/>
          <w:marTop w:val="0"/>
          <w:marBottom w:val="0"/>
          <w:divBdr>
            <w:top w:val="none" w:sz="0" w:space="0" w:color="auto"/>
            <w:left w:val="none" w:sz="0" w:space="0" w:color="auto"/>
            <w:bottom w:val="none" w:sz="0" w:space="0" w:color="auto"/>
            <w:right w:val="none" w:sz="0" w:space="0" w:color="auto"/>
          </w:divBdr>
        </w:div>
      </w:divsChild>
    </w:div>
    <w:div w:id="1368947086">
      <w:bodyDiv w:val="1"/>
      <w:marLeft w:val="0"/>
      <w:marRight w:val="0"/>
      <w:marTop w:val="0"/>
      <w:marBottom w:val="0"/>
      <w:divBdr>
        <w:top w:val="none" w:sz="0" w:space="0" w:color="auto"/>
        <w:left w:val="none" w:sz="0" w:space="0" w:color="auto"/>
        <w:bottom w:val="none" w:sz="0" w:space="0" w:color="auto"/>
        <w:right w:val="none" w:sz="0" w:space="0" w:color="auto"/>
      </w:divBdr>
    </w:div>
    <w:div w:id="1385521003">
      <w:bodyDiv w:val="1"/>
      <w:marLeft w:val="0"/>
      <w:marRight w:val="0"/>
      <w:marTop w:val="0"/>
      <w:marBottom w:val="0"/>
      <w:divBdr>
        <w:top w:val="none" w:sz="0" w:space="0" w:color="auto"/>
        <w:left w:val="none" w:sz="0" w:space="0" w:color="auto"/>
        <w:bottom w:val="none" w:sz="0" w:space="0" w:color="auto"/>
        <w:right w:val="none" w:sz="0" w:space="0" w:color="auto"/>
      </w:divBdr>
    </w:div>
    <w:div w:id="1402366188">
      <w:bodyDiv w:val="1"/>
      <w:marLeft w:val="0"/>
      <w:marRight w:val="0"/>
      <w:marTop w:val="0"/>
      <w:marBottom w:val="0"/>
      <w:divBdr>
        <w:top w:val="none" w:sz="0" w:space="0" w:color="auto"/>
        <w:left w:val="none" w:sz="0" w:space="0" w:color="auto"/>
        <w:bottom w:val="none" w:sz="0" w:space="0" w:color="auto"/>
        <w:right w:val="none" w:sz="0" w:space="0" w:color="auto"/>
      </w:divBdr>
    </w:div>
    <w:div w:id="1409883757">
      <w:bodyDiv w:val="1"/>
      <w:marLeft w:val="0"/>
      <w:marRight w:val="0"/>
      <w:marTop w:val="0"/>
      <w:marBottom w:val="0"/>
      <w:divBdr>
        <w:top w:val="none" w:sz="0" w:space="0" w:color="auto"/>
        <w:left w:val="none" w:sz="0" w:space="0" w:color="auto"/>
        <w:bottom w:val="none" w:sz="0" w:space="0" w:color="auto"/>
        <w:right w:val="none" w:sz="0" w:space="0" w:color="auto"/>
      </w:divBdr>
    </w:div>
    <w:div w:id="1410494208">
      <w:bodyDiv w:val="1"/>
      <w:marLeft w:val="0"/>
      <w:marRight w:val="0"/>
      <w:marTop w:val="0"/>
      <w:marBottom w:val="0"/>
      <w:divBdr>
        <w:top w:val="none" w:sz="0" w:space="0" w:color="auto"/>
        <w:left w:val="none" w:sz="0" w:space="0" w:color="auto"/>
        <w:bottom w:val="none" w:sz="0" w:space="0" w:color="auto"/>
        <w:right w:val="none" w:sz="0" w:space="0" w:color="auto"/>
      </w:divBdr>
    </w:div>
    <w:div w:id="1414159410">
      <w:bodyDiv w:val="1"/>
      <w:marLeft w:val="0"/>
      <w:marRight w:val="0"/>
      <w:marTop w:val="0"/>
      <w:marBottom w:val="0"/>
      <w:divBdr>
        <w:top w:val="none" w:sz="0" w:space="0" w:color="auto"/>
        <w:left w:val="none" w:sz="0" w:space="0" w:color="auto"/>
        <w:bottom w:val="none" w:sz="0" w:space="0" w:color="auto"/>
        <w:right w:val="none" w:sz="0" w:space="0" w:color="auto"/>
      </w:divBdr>
      <w:divsChild>
        <w:div w:id="1152714944">
          <w:marLeft w:val="0"/>
          <w:marRight w:val="0"/>
          <w:marTop w:val="0"/>
          <w:marBottom w:val="0"/>
          <w:divBdr>
            <w:top w:val="none" w:sz="0" w:space="0" w:color="auto"/>
            <w:left w:val="none" w:sz="0" w:space="0" w:color="auto"/>
            <w:bottom w:val="none" w:sz="0" w:space="0" w:color="auto"/>
            <w:right w:val="none" w:sz="0" w:space="0" w:color="auto"/>
          </w:divBdr>
          <w:divsChild>
            <w:div w:id="399449862">
              <w:marLeft w:val="0"/>
              <w:marRight w:val="0"/>
              <w:marTop w:val="0"/>
              <w:marBottom w:val="0"/>
              <w:divBdr>
                <w:top w:val="none" w:sz="0" w:space="0" w:color="auto"/>
                <w:left w:val="none" w:sz="0" w:space="0" w:color="auto"/>
                <w:bottom w:val="none" w:sz="0" w:space="0" w:color="auto"/>
                <w:right w:val="none" w:sz="0" w:space="0" w:color="auto"/>
              </w:divBdr>
              <w:divsChild>
                <w:div w:id="166095729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25691182">
          <w:marLeft w:val="0"/>
          <w:marRight w:val="0"/>
          <w:marTop w:val="0"/>
          <w:marBottom w:val="0"/>
          <w:divBdr>
            <w:top w:val="none" w:sz="0" w:space="0" w:color="auto"/>
            <w:left w:val="none" w:sz="0" w:space="0" w:color="auto"/>
            <w:bottom w:val="none" w:sz="0" w:space="0" w:color="auto"/>
            <w:right w:val="none" w:sz="0" w:space="0" w:color="auto"/>
          </w:divBdr>
          <w:divsChild>
            <w:div w:id="1433548119">
              <w:marLeft w:val="0"/>
              <w:marRight w:val="0"/>
              <w:marTop w:val="0"/>
              <w:marBottom w:val="0"/>
              <w:divBdr>
                <w:top w:val="none" w:sz="0" w:space="0" w:color="auto"/>
                <w:left w:val="none" w:sz="0" w:space="0" w:color="auto"/>
                <w:bottom w:val="none" w:sz="0" w:space="0" w:color="auto"/>
                <w:right w:val="none" w:sz="0" w:space="0" w:color="auto"/>
              </w:divBdr>
              <w:divsChild>
                <w:div w:id="664165805">
                  <w:marLeft w:val="0"/>
                  <w:marRight w:val="0"/>
                  <w:marTop w:val="0"/>
                  <w:marBottom w:val="0"/>
                  <w:divBdr>
                    <w:top w:val="none" w:sz="0" w:space="0" w:color="auto"/>
                    <w:left w:val="none" w:sz="0" w:space="0" w:color="auto"/>
                    <w:bottom w:val="none" w:sz="0" w:space="0" w:color="auto"/>
                    <w:right w:val="none" w:sz="0" w:space="0" w:color="auto"/>
                  </w:divBdr>
                  <w:divsChild>
                    <w:div w:id="738206820">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472752023">
      <w:bodyDiv w:val="1"/>
      <w:marLeft w:val="0"/>
      <w:marRight w:val="0"/>
      <w:marTop w:val="0"/>
      <w:marBottom w:val="0"/>
      <w:divBdr>
        <w:top w:val="none" w:sz="0" w:space="0" w:color="auto"/>
        <w:left w:val="none" w:sz="0" w:space="0" w:color="auto"/>
        <w:bottom w:val="none" w:sz="0" w:space="0" w:color="auto"/>
        <w:right w:val="none" w:sz="0" w:space="0" w:color="auto"/>
      </w:divBdr>
      <w:divsChild>
        <w:div w:id="1129862969">
          <w:marLeft w:val="0"/>
          <w:marRight w:val="0"/>
          <w:marTop w:val="0"/>
          <w:marBottom w:val="0"/>
          <w:divBdr>
            <w:top w:val="none" w:sz="0" w:space="0" w:color="auto"/>
            <w:left w:val="none" w:sz="0" w:space="0" w:color="auto"/>
            <w:bottom w:val="none" w:sz="0" w:space="0" w:color="auto"/>
            <w:right w:val="none" w:sz="0" w:space="0" w:color="auto"/>
          </w:divBdr>
          <w:divsChild>
            <w:div w:id="567300901">
              <w:marLeft w:val="0"/>
              <w:marRight w:val="0"/>
              <w:marTop w:val="0"/>
              <w:marBottom w:val="0"/>
              <w:divBdr>
                <w:top w:val="none" w:sz="0" w:space="0" w:color="auto"/>
                <w:left w:val="none" w:sz="0" w:space="0" w:color="auto"/>
                <w:bottom w:val="none" w:sz="0" w:space="0" w:color="auto"/>
                <w:right w:val="none" w:sz="0" w:space="0" w:color="auto"/>
              </w:divBdr>
              <w:divsChild>
                <w:div w:id="907106601">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562667178">
          <w:marLeft w:val="0"/>
          <w:marRight w:val="0"/>
          <w:marTop w:val="0"/>
          <w:marBottom w:val="0"/>
          <w:divBdr>
            <w:top w:val="none" w:sz="0" w:space="0" w:color="auto"/>
            <w:left w:val="none" w:sz="0" w:space="0" w:color="auto"/>
            <w:bottom w:val="none" w:sz="0" w:space="0" w:color="auto"/>
            <w:right w:val="none" w:sz="0" w:space="0" w:color="auto"/>
          </w:divBdr>
          <w:divsChild>
            <w:div w:id="103619138">
              <w:marLeft w:val="0"/>
              <w:marRight w:val="0"/>
              <w:marTop w:val="0"/>
              <w:marBottom w:val="0"/>
              <w:divBdr>
                <w:top w:val="none" w:sz="0" w:space="0" w:color="auto"/>
                <w:left w:val="none" w:sz="0" w:space="0" w:color="auto"/>
                <w:bottom w:val="none" w:sz="0" w:space="0" w:color="auto"/>
                <w:right w:val="none" w:sz="0" w:space="0" w:color="auto"/>
              </w:divBdr>
              <w:divsChild>
                <w:div w:id="1314875840">
                  <w:marLeft w:val="0"/>
                  <w:marRight w:val="0"/>
                  <w:marTop w:val="0"/>
                  <w:marBottom w:val="0"/>
                  <w:divBdr>
                    <w:top w:val="single" w:sz="6" w:space="5" w:color="auto"/>
                    <w:left w:val="none" w:sz="0" w:space="0" w:color="auto"/>
                    <w:bottom w:val="none" w:sz="0" w:space="0" w:color="auto"/>
                    <w:right w:val="none" w:sz="0" w:space="0" w:color="auto"/>
                  </w:divBdr>
                </w:div>
                <w:div w:id="276496511">
                  <w:marLeft w:val="0"/>
                  <w:marRight w:val="0"/>
                  <w:marTop w:val="0"/>
                  <w:marBottom w:val="0"/>
                  <w:divBdr>
                    <w:top w:val="none" w:sz="0" w:space="0" w:color="auto"/>
                    <w:left w:val="none" w:sz="0" w:space="0" w:color="auto"/>
                    <w:bottom w:val="none" w:sz="0" w:space="0" w:color="auto"/>
                    <w:right w:val="none" w:sz="0" w:space="0" w:color="auto"/>
                  </w:divBdr>
                  <w:divsChild>
                    <w:div w:id="1866944751">
                      <w:marLeft w:val="0"/>
                      <w:marRight w:val="0"/>
                      <w:marTop w:val="0"/>
                      <w:marBottom w:val="0"/>
                      <w:divBdr>
                        <w:top w:val="none" w:sz="0" w:space="0" w:color="auto"/>
                        <w:left w:val="none" w:sz="0" w:space="0" w:color="auto"/>
                        <w:bottom w:val="none" w:sz="0" w:space="0" w:color="auto"/>
                        <w:right w:val="none" w:sz="0" w:space="0" w:color="auto"/>
                      </w:divBdr>
                      <w:divsChild>
                        <w:div w:id="458498677">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522743561">
      <w:bodyDiv w:val="1"/>
      <w:marLeft w:val="0"/>
      <w:marRight w:val="0"/>
      <w:marTop w:val="0"/>
      <w:marBottom w:val="0"/>
      <w:divBdr>
        <w:top w:val="none" w:sz="0" w:space="0" w:color="auto"/>
        <w:left w:val="none" w:sz="0" w:space="0" w:color="auto"/>
        <w:bottom w:val="none" w:sz="0" w:space="0" w:color="auto"/>
        <w:right w:val="none" w:sz="0" w:space="0" w:color="auto"/>
      </w:divBdr>
    </w:div>
    <w:div w:id="1533609675">
      <w:bodyDiv w:val="1"/>
      <w:marLeft w:val="0"/>
      <w:marRight w:val="0"/>
      <w:marTop w:val="0"/>
      <w:marBottom w:val="0"/>
      <w:divBdr>
        <w:top w:val="none" w:sz="0" w:space="0" w:color="auto"/>
        <w:left w:val="none" w:sz="0" w:space="0" w:color="auto"/>
        <w:bottom w:val="none" w:sz="0" w:space="0" w:color="auto"/>
        <w:right w:val="none" w:sz="0" w:space="0" w:color="auto"/>
      </w:divBdr>
    </w:div>
    <w:div w:id="1540510979">
      <w:bodyDiv w:val="1"/>
      <w:marLeft w:val="0"/>
      <w:marRight w:val="0"/>
      <w:marTop w:val="0"/>
      <w:marBottom w:val="0"/>
      <w:divBdr>
        <w:top w:val="none" w:sz="0" w:space="0" w:color="auto"/>
        <w:left w:val="none" w:sz="0" w:space="0" w:color="auto"/>
        <w:bottom w:val="none" w:sz="0" w:space="0" w:color="auto"/>
        <w:right w:val="none" w:sz="0" w:space="0" w:color="auto"/>
      </w:divBdr>
    </w:div>
    <w:div w:id="1599828125">
      <w:bodyDiv w:val="1"/>
      <w:marLeft w:val="0"/>
      <w:marRight w:val="0"/>
      <w:marTop w:val="0"/>
      <w:marBottom w:val="0"/>
      <w:divBdr>
        <w:top w:val="none" w:sz="0" w:space="0" w:color="auto"/>
        <w:left w:val="none" w:sz="0" w:space="0" w:color="auto"/>
        <w:bottom w:val="none" w:sz="0" w:space="0" w:color="auto"/>
        <w:right w:val="none" w:sz="0" w:space="0" w:color="auto"/>
      </w:divBdr>
    </w:div>
    <w:div w:id="1615022132">
      <w:bodyDiv w:val="1"/>
      <w:marLeft w:val="0"/>
      <w:marRight w:val="0"/>
      <w:marTop w:val="0"/>
      <w:marBottom w:val="0"/>
      <w:divBdr>
        <w:top w:val="none" w:sz="0" w:space="0" w:color="auto"/>
        <w:left w:val="none" w:sz="0" w:space="0" w:color="auto"/>
        <w:bottom w:val="none" w:sz="0" w:space="0" w:color="auto"/>
        <w:right w:val="none" w:sz="0" w:space="0" w:color="auto"/>
      </w:divBdr>
    </w:div>
    <w:div w:id="1630472447">
      <w:bodyDiv w:val="1"/>
      <w:marLeft w:val="0"/>
      <w:marRight w:val="0"/>
      <w:marTop w:val="0"/>
      <w:marBottom w:val="0"/>
      <w:divBdr>
        <w:top w:val="none" w:sz="0" w:space="0" w:color="auto"/>
        <w:left w:val="none" w:sz="0" w:space="0" w:color="auto"/>
        <w:bottom w:val="none" w:sz="0" w:space="0" w:color="auto"/>
        <w:right w:val="none" w:sz="0" w:space="0" w:color="auto"/>
      </w:divBdr>
    </w:div>
    <w:div w:id="1630669652">
      <w:bodyDiv w:val="1"/>
      <w:marLeft w:val="0"/>
      <w:marRight w:val="0"/>
      <w:marTop w:val="0"/>
      <w:marBottom w:val="0"/>
      <w:divBdr>
        <w:top w:val="none" w:sz="0" w:space="0" w:color="auto"/>
        <w:left w:val="none" w:sz="0" w:space="0" w:color="auto"/>
        <w:bottom w:val="none" w:sz="0" w:space="0" w:color="auto"/>
        <w:right w:val="none" w:sz="0" w:space="0" w:color="auto"/>
      </w:divBdr>
    </w:div>
    <w:div w:id="1685401263">
      <w:bodyDiv w:val="1"/>
      <w:marLeft w:val="0"/>
      <w:marRight w:val="0"/>
      <w:marTop w:val="0"/>
      <w:marBottom w:val="0"/>
      <w:divBdr>
        <w:top w:val="none" w:sz="0" w:space="0" w:color="auto"/>
        <w:left w:val="none" w:sz="0" w:space="0" w:color="auto"/>
        <w:bottom w:val="none" w:sz="0" w:space="0" w:color="auto"/>
        <w:right w:val="none" w:sz="0" w:space="0" w:color="auto"/>
      </w:divBdr>
    </w:div>
    <w:div w:id="1694190156">
      <w:bodyDiv w:val="1"/>
      <w:marLeft w:val="0"/>
      <w:marRight w:val="0"/>
      <w:marTop w:val="0"/>
      <w:marBottom w:val="0"/>
      <w:divBdr>
        <w:top w:val="none" w:sz="0" w:space="0" w:color="auto"/>
        <w:left w:val="none" w:sz="0" w:space="0" w:color="auto"/>
        <w:bottom w:val="none" w:sz="0" w:space="0" w:color="auto"/>
        <w:right w:val="none" w:sz="0" w:space="0" w:color="auto"/>
      </w:divBdr>
      <w:divsChild>
        <w:div w:id="525994535">
          <w:marLeft w:val="0"/>
          <w:marRight w:val="0"/>
          <w:marTop w:val="0"/>
          <w:marBottom w:val="0"/>
          <w:divBdr>
            <w:top w:val="none" w:sz="0" w:space="0" w:color="auto"/>
            <w:left w:val="none" w:sz="0" w:space="0" w:color="auto"/>
            <w:bottom w:val="none" w:sz="0" w:space="0" w:color="auto"/>
            <w:right w:val="none" w:sz="0" w:space="0" w:color="auto"/>
          </w:divBdr>
          <w:divsChild>
            <w:div w:id="468011341">
              <w:marLeft w:val="0"/>
              <w:marRight w:val="0"/>
              <w:marTop w:val="0"/>
              <w:marBottom w:val="0"/>
              <w:divBdr>
                <w:top w:val="none" w:sz="0" w:space="0" w:color="auto"/>
                <w:left w:val="none" w:sz="0" w:space="0" w:color="auto"/>
                <w:bottom w:val="none" w:sz="0" w:space="0" w:color="auto"/>
                <w:right w:val="none" w:sz="0" w:space="0" w:color="auto"/>
              </w:divBdr>
              <w:divsChild>
                <w:div w:id="1751538602">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59756630">
          <w:marLeft w:val="0"/>
          <w:marRight w:val="0"/>
          <w:marTop w:val="0"/>
          <w:marBottom w:val="0"/>
          <w:divBdr>
            <w:top w:val="none" w:sz="0" w:space="0" w:color="auto"/>
            <w:left w:val="none" w:sz="0" w:space="0" w:color="auto"/>
            <w:bottom w:val="none" w:sz="0" w:space="0" w:color="auto"/>
            <w:right w:val="none" w:sz="0" w:space="0" w:color="auto"/>
          </w:divBdr>
          <w:divsChild>
            <w:div w:id="1430152765">
              <w:marLeft w:val="0"/>
              <w:marRight w:val="0"/>
              <w:marTop w:val="0"/>
              <w:marBottom w:val="0"/>
              <w:divBdr>
                <w:top w:val="none" w:sz="0" w:space="0" w:color="auto"/>
                <w:left w:val="none" w:sz="0" w:space="0" w:color="auto"/>
                <w:bottom w:val="none" w:sz="0" w:space="0" w:color="auto"/>
                <w:right w:val="none" w:sz="0" w:space="0" w:color="auto"/>
              </w:divBdr>
              <w:divsChild>
                <w:div w:id="520164402">
                  <w:marLeft w:val="0"/>
                  <w:marRight w:val="0"/>
                  <w:marTop w:val="0"/>
                  <w:marBottom w:val="0"/>
                  <w:divBdr>
                    <w:top w:val="none" w:sz="0" w:space="0" w:color="auto"/>
                    <w:left w:val="none" w:sz="0" w:space="0" w:color="auto"/>
                    <w:bottom w:val="none" w:sz="0" w:space="0" w:color="auto"/>
                    <w:right w:val="none" w:sz="0" w:space="0" w:color="auto"/>
                  </w:divBdr>
                  <w:divsChild>
                    <w:div w:id="49812098">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699427097">
      <w:bodyDiv w:val="1"/>
      <w:marLeft w:val="0"/>
      <w:marRight w:val="0"/>
      <w:marTop w:val="0"/>
      <w:marBottom w:val="0"/>
      <w:divBdr>
        <w:top w:val="none" w:sz="0" w:space="0" w:color="auto"/>
        <w:left w:val="none" w:sz="0" w:space="0" w:color="auto"/>
        <w:bottom w:val="none" w:sz="0" w:space="0" w:color="auto"/>
        <w:right w:val="none" w:sz="0" w:space="0" w:color="auto"/>
      </w:divBdr>
      <w:divsChild>
        <w:div w:id="435055210">
          <w:marLeft w:val="0"/>
          <w:marRight w:val="0"/>
          <w:marTop w:val="0"/>
          <w:marBottom w:val="0"/>
          <w:divBdr>
            <w:top w:val="none" w:sz="0" w:space="0" w:color="auto"/>
            <w:left w:val="none" w:sz="0" w:space="0" w:color="auto"/>
            <w:bottom w:val="none" w:sz="0" w:space="0" w:color="auto"/>
            <w:right w:val="none" w:sz="0" w:space="0" w:color="auto"/>
          </w:divBdr>
          <w:divsChild>
            <w:div w:id="738137440">
              <w:marLeft w:val="0"/>
              <w:marRight w:val="0"/>
              <w:marTop w:val="0"/>
              <w:marBottom w:val="0"/>
              <w:divBdr>
                <w:top w:val="none" w:sz="0" w:space="0" w:color="auto"/>
                <w:left w:val="none" w:sz="0" w:space="0" w:color="auto"/>
                <w:bottom w:val="none" w:sz="0" w:space="0" w:color="auto"/>
                <w:right w:val="none" w:sz="0" w:space="0" w:color="auto"/>
              </w:divBdr>
              <w:divsChild>
                <w:div w:id="1568221475">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346201980">
          <w:marLeft w:val="0"/>
          <w:marRight w:val="0"/>
          <w:marTop w:val="0"/>
          <w:marBottom w:val="0"/>
          <w:divBdr>
            <w:top w:val="none" w:sz="0" w:space="0" w:color="auto"/>
            <w:left w:val="none" w:sz="0" w:space="0" w:color="auto"/>
            <w:bottom w:val="none" w:sz="0" w:space="0" w:color="auto"/>
            <w:right w:val="none" w:sz="0" w:space="0" w:color="auto"/>
          </w:divBdr>
          <w:divsChild>
            <w:div w:id="1730689484">
              <w:marLeft w:val="0"/>
              <w:marRight w:val="0"/>
              <w:marTop w:val="0"/>
              <w:marBottom w:val="0"/>
              <w:divBdr>
                <w:top w:val="none" w:sz="0" w:space="0" w:color="auto"/>
                <w:left w:val="none" w:sz="0" w:space="0" w:color="auto"/>
                <w:bottom w:val="none" w:sz="0" w:space="0" w:color="auto"/>
                <w:right w:val="none" w:sz="0" w:space="0" w:color="auto"/>
              </w:divBdr>
              <w:divsChild>
                <w:div w:id="440074669">
                  <w:marLeft w:val="0"/>
                  <w:marRight w:val="0"/>
                  <w:marTop w:val="0"/>
                  <w:marBottom w:val="0"/>
                  <w:divBdr>
                    <w:top w:val="single" w:sz="6" w:space="5" w:color="auto"/>
                    <w:left w:val="none" w:sz="0" w:space="0" w:color="auto"/>
                    <w:bottom w:val="none" w:sz="0" w:space="0" w:color="auto"/>
                    <w:right w:val="none" w:sz="0" w:space="0" w:color="auto"/>
                  </w:divBdr>
                </w:div>
                <w:div w:id="66877684">
                  <w:marLeft w:val="0"/>
                  <w:marRight w:val="0"/>
                  <w:marTop w:val="0"/>
                  <w:marBottom w:val="0"/>
                  <w:divBdr>
                    <w:top w:val="none" w:sz="0" w:space="0" w:color="auto"/>
                    <w:left w:val="none" w:sz="0" w:space="0" w:color="auto"/>
                    <w:bottom w:val="none" w:sz="0" w:space="0" w:color="auto"/>
                    <w:right w:val="none" w:sz="0" w:space="0" w:color="auto"/>
                  </w:divBdr>
                  <w:divsChild>
                    <w:div w:id="1259872615">
                      <w:marLeft w:val="0"/>
                      <w:marRight w:val="0"/>
                      <w:marTop w:val="0"/>
                      <w:marBottom w:val="0"/>
                      <w:divBdr>
                        <w:top w:val="none" w:sz="0" w:space="0" w:color="auto"/>
                        <w:left w:val="none" w:sz="0" w:space="0" w:color="auto"/>
                        <w:bottom w:val="none" w:sz="0" w:space="0" w:color="auto"/>
                        <w:right w:val="none" w:sz="0" w:space="0" w:color="auto"/>
                      </w:divBdr>
                      <w:divsChild>
                        <w:div w:id="1180199155">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704865275">
      <w:bodyDiv w:val="1"/>
      <w:marLeft w:val="0"/>
      <w:marRight w:val="0"/>
      <w:marTop w:val="0"/>
      <w:marBottom w:val="0"/>
      <w:divBdr>
        <w:top w:val="none" w:sz="0" w:space="0" w:color="auto"/>
        <w:left w:val="none" w:sz="0" w:space="0" w:color="auto"/>
        <w:bottom w:val="none" w:sz="0" w:space="0" w:color="auto"/>
        <w:right w:val="none" w:sz="0" w:space="0" w:color="auto"/>
      </w:divBdr>
    </w:div>
    <w:div w:id="1719745787">
      <w:bodyDiv w:val="1"/>
      <w:marLeft w:val="0"/>
      <w:marRight w:val="0"/>
      <w:marTop w:val="0"/>
      <w:marBottom w:val="0"/>
      <w:divBdr>
        <w:top w:val="none" w:sz="0" w:space="0" w:color="auto"/>
        <w:left w:val="none" w:sz="0" w:space="0" w:color="auto"/>
        <w:bottom w:val="none" w:sz="0" w:space="0" w:color="auto"/>
        <w:right w:val="none" w:sz="0" w:space="0" w:color="auto"/>
      </w:divBdr>
      <w:divsChild>
        <w:div w:id="1909991744">
          <w:marLeft w:val="0"/>
          <w:marRight w:val="0"/>
          <w:marTop w:val="0"/>
          <w:marBottom w:val="0"/>
          <w:divBdr>
            <w:top w:val="none" w:sz="0" w:space="0" w:color="auto"/>
            <w:left w:val="none" w:sz="0" w:space="0" w:color="auto"/>
            <w:bottom w:val="none" w:sz="0" w:space="0" w:color="auto"/>
            <w:right w:val="none" w:sz="0" w:space="0" w:color="auto"/>
          </w:divBdr>
          <w:divsChild>
            <w:div w:id="724110076">
              <w:marLeft w:val="0"/>
              <w:marRight w:val="0"/>
              <w:marTop w:val="0"/>
              <w:marBottom w:val="0"/>
              <w:divBdr>
                <w:top w:val="none" w:sz="0" w:space="0" w:color="auto"/>
                <w:left w:val="none" w:sz="0" w:space="0" w:color="auto"/>
                <w:bottom w:val="none" w:sz="0" w:space="0" w:color="auto"/>
                <w:right w:val="none" w:sz="0" w:space="0" w:color="auto"/>
              </w:divBdr>
              <w:divsChild>
                <w:div w:id="173939750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38796034">
          <w:marLeft w:val="0"/>
          <w:marRight w:val="0"/>
          <w:marTop w:val="0"/>
          <w:marBottom w:val="0"/>
          <w:divBdr>
            <w:top w:val="none" w:sz="0" w:space="0" w:color="auto"/>
            <w:left w:val="none" w:sz="0" w:space="0" w:color="auto"/>
            <w:bottom w:val="none" w:sz="0" w:space="0" w:color="auto"/>
            <w:right w:val="none" w:sz="0" w:space="0" w:color="auto"/>
          </w:divBdr>
          <w:divsChild>
            <w:div w:id="1266501989">
              <w:marLeft w:val="0"/>
              <w:marRight w:val="0"/>
              <w:marTop w:val="0"/>
              <w:marBottom w:val="0"/>
              <w:divBdr>
                <w:top w:val="none" w:sz="0" w:space="0" w:color="auto"/>
                <w:left w:val="none" w:sz="0" w:space="0" w:color="auto"/>
                <w:bottom w:val="none" w:sz="0" w:space="0" w:color="auto"/>
                <w:right w:val="none" w:sz="0" w:space="0" w:color="auto"/>
              </w:divBdr>
              <w:divsChild>
                <w:div w:id="586428788">
                  <w:marLeft w:val="0"/>
                  <w:marRight w:val="0"/>
                  <w:marTop w:val="0"/>
                  <w:marBottom w:val="0"/>
                  <w:divBdr>
                    <w:top w:val="none" w:sz="0" w:space="0" w:color="auto"/>
                    <w:left w:val="none" w:sz="0" w:space="0" w:color="auto"/>
                    <w:bottom w:val="none" w:sz="0" w:space="0" w:color="auto"/>
                    <w:right w:val="none" w:sz="0" w:space="0" w:color="auto"/>
                  </w:divBdr>
                  <w:divsChild>
                    <w:div w:id="557978289">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723938266">
      <w:bodyDiv w:val="1"/>
      <w:marLeft w:val="0"/>
      <w:marRight w:val="0"/>
      <w:marTop w:val="0"/>
      <w:marBottom w:val="0"/>
      <w:divBdr>
        <w:top w:val="none" w:sz="0" w:space="0" w:color="auto"/>
        <w:left w:val="none" w:sz="0" w:space="0" w:color="auto"/>
        <w:bottom w:val="none" w:sz="0" w:space="0" w:color="auto"/>
        <w:right w:val="none" w:sz="0" w:space="0" w:color="auto"/>
      </w:divBdr>
      <w:divsChild>
        <w:div w:id="1358845987">
          <w:marLeft w:val="0"/>
          <w:marRight w:val="0"/>
          <w:marTop w:val="0"/>
          <w:marBottom w:val="0"/>
          <w:divBdr>
            <w:top w:val="none" w:sz="0" w:space="0" w:color="auto"/>
            <w:left w:val="none" w:sz="0" w:space="0" w:color="auto"/>
            <w:bottom w:val="none" w:sz="0" w:space="0" w:color="auto"/>
            <w:right w:val="none" w:sz="0" w:space="0" w:color="auto"/>
          </w:divBdr>
        </w:div>
      </w:divsChild>
    </w:div>
    <w:div w:id="1749032625">
      <w:bodyDiv w:val="1"/>
      <w:marLeft w:val="0"/>
      <w:marRight w:val="0"/>
      <w:marTop w:val="0"/>
      <w:marBottom w:val="0"/>
      <w:divBdr>
        <w:top w:val="none" w:sz="0" w:space="0" w:color="auto"/>
        <w:left w:val="none" w:sz="0" w:space="0" w:color="auto"/>
        <w:bottom w:val="none" w:sz="0" w:space="0" w:color="auto"/>
        <w:right w:val="none" w:sz="0" w:space="0" w:color="auto"/>
      </w:divBdr>
    </w:div>
    <w:div w:id="1807315099">
      <w:bodyDiv w:val="1"/>
      <w:marLeft w:val="0"/>
      <w:marRight w:val="0"/>
      <w:marTop w:val="0"/>
      <w:marBottom w:val="0"/>
      <w:divBdr>
        <w:top w:val="none" w:sz="0" w:space="0" w:color="auto"/>
        <w:left w:val="none" w:sz="0" w:space="0" w:color="auto"/>
        <w:bottom w:val="none" w:sz="0" w:space="0" w:color="auto"/>
        <w:right w:val="none" w:sz="0" w:space="0" w:color="auto"/>
      </w:divBdr>
    </w:div>
    <w:div w:id="1813449224">
      <w:bodyDiv w:val="1"/>
      <w:marLeft w:val="0"/>
      <w:marRight w:val="0"/>
      <w:marTop w:val="0"/>
      <w:marBottom w:val="0"/>
      <w:divBdr>
        <w:top w:val="none" w:sz="0" w:space="0" w:color="auto"/>
        <w:left w:val="none" w:sz="0" w:space="0" w:color="auto"/>
        <w:bottom w:val="none" w:sz="0" w:space="0" w:color="auto"/>
        <w:right w:val="none" w:sz="0" w:space="0" w:color="auto"/>
      </w:divBdr>
    </w:div>
    <w:div w:id="1828325219">
      <w:bodyDiv w:val="1"/>
      <w:marLeft w:val="0"/>
      <w:marRight w:val="0"/>
      <w:marTop w:val="0"/>
      <w:marBottom w:val="0"/>
      <w:divBdr>
        <w:top w:val="none" w:sz="0" w:space="0" w:color="auto"/>
        <w:left w:val="none" w:sz="0" w:space="0" w:color="auto"/>
        <w:bottom w:val="none" w:sz="0" w:space="0" w:color="auto"/>
        <w:right w:val="none" w:sz="0" w:space="0" w:color="auto"/>
      </w:divBdr>
      <w:divsChild>
        <w:div w:id="2101019357">
          <w:marLeft w:val="0"/>
          <w:marRight w:val="0"/>
          <w:marTop w:val="0"/>
          <w:marBottom w:val="0"/>
          <w:divBdr>
            <w:top w:val="none" w:sz="0" w:space="0" w:color="auto"/>
            <w:left w:val="none" w:sz="0" w:space="0" w:color="auto"/>
            <w:bottom w:val="none" w:sz="0" w:space="0" w:color="auto"/>
            <w:right w:val="none" w:sz="0" w:space="0" w:color="auto"/>
          </w:divBdr>
          <w:divsChild>
            <w:div w:id="1219626851">
              <w:marLeft w:val="0"/>
              <w:marRight w:val="0"/>
              <w:marTop w:val="0"/>
              <w:marBottom w:val="0"/>
              <w:divBdr>
                <w:top w:val="none" w:sz="0" w:space="0" w:color="auto"/>
                <w:left w:val="none" w:sz="0" w:space="0" w:color="auto"/>
                <w:bottom w:val="none" w:sz="0" w:space="0" w:color="auto"/>
                <w:right w:val="none" w:sz="0" w:space="0" w:color="auto"/>
              </w:divBdr>
              <w:divsChild>
                <w:div w:id="31110255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45899854">
          <w:marLeft w:val="0"/>
          <w:marRight w:val="0"/>
          <w:marTop w:val="0"/>
          <w:marBottom w:val="0"/>
          <w:divBdr>
            <w:top w:val="none" w:sz="0" w:space="0" w:color="auto"/>
            <w:left w:val="none" w:sz="0" w:space="0" w:color="auto"/>
            <w:bottom w:val="none" w:sz="0" w:space="0" w:color="auto"/>
            <w:right w:val="none" w:sz="0" w:space="0" w:color="auto"/>
          </w:divBdr>
          <w:divsChild>
            <w:div w:id="1169439752">
              <w:marLeft w:val="0"/>
              <w:marRight w:val="0"/>
              <w:marTop w:val="0"/>
              <w:marBottom w:val="0"/>
              <w:divBdr>
                <w:top w:val="none" w:sz="0" w:space="0" w:color="auto"/>
                <w:left w:val="none" w:sz="0" w:space="0" w:color="auto"/>
                <w:bottom w:val="none" w:sz="0" w:space="0" w:color="auto"/>
                <w:right w:val="none" w:sz="0" w:space="0" w:color="auto"/>
              </w:divBdr>
              <w:divsChild>
                <w:div w:id="1068846267">
                  <w:marLeft w:val="0"/>
                  <w:marRight w:val="0"/>
                  <w:marTop w:val="0"/>
                  <w:marBottom w:val="0"/>
                  <w:divBdr>
                    <w:top w:val="none" w:sz="0" w:space="0" w:color="auto"/>
                    <w:left w:val="none" w:sz="0" w:space="0" w:color="auto"/>
                    <w:bottom w:val="none" w:sz="0" w:space="0" w:color="auto"/>
                    <w:right w:val="none" w:sz="0" w:space="0" w:color="auto"/>
                  </w:divBdr>
                  <w:divsChild>
                    <w:div w:id="173010728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 w:id="1840001768">
      <w:bodyDiv w:val="1"/>
      <w:marLeft w:val="0"/>
      <w:marRight w:val="0"/>
      <w:marTop w:val="0"/>
      <w:marBottom w:val="0"/>
      <w:divBdr>
        <w:top w:val="none" w:sz="0" w:space="0" w:color="auto"/>
        <w:left w:val="none" w:sz="0" w:space="0" w:color="auto"/>
        <w:bottom w:val="none" w:sz="0" w:space="0" w:color="auto"/>
        <w:right w:val="none" w:sz="0" w:space="0" w:color="auto"/>
      </w:divBdr>
    </w:div>
    <w:div w:id="1875271009">
      <w:bodyDiv w:val="1"/>
      <w:marLeft w:val="0"/>
      <w:marRight w:val="0"/>
      <w:marTop w:val="0"/>
      <w:marBottom w:val="0"/>
      <w:divBdr>
        <w:top w:val="none" w:sz="0" w:space="0" w:color="auto"/>
        <w:left w:val="none" w:sz="0" w:space="0" w:color="auto"/>
        <w:bottom w:val="none" w:sz="0" w:space="0" w:color="auto"/>
        <w:right w:val="none" w:sz="0" w:space="0" w:color="auto"/>
      </w:divBdr>
    </w:div>
    <w:div w:id="1876623913">
      <w:bodyDiv w:val="1"/>
      <w:marLeft w:val="0"/>
      <w:marRight w:val="0"/>
      <w:marTop w:val="0"/>
      <w:marBottom w:val="0"/>
      <w:divBdr>
        <w:top w:val="none" w:sz="0" w:space="0" w:color="auto"/>
        <w:left w:val="none" w:sz="0" w:space="0" w:color="auto"/>
        <w:bottom w:val="none" w:sz="0" w:space="0" w:color="auto"/>
        <w:right w:val="none" w:sz="0" w:space="0" w:color="auto"/>
      </w:divBdr>
      <w:divsChild>
        <w:div w:id="224341842">
          <w:marLeft w:val="0"/>
          <w:marRight w:val="0"/>
          <w:marTop w:val="0"/>
          <w:marBottom w:val="0"/>
          <w:divBdr>
            <w:top w:val="none" w:sz="0" w:space="0" w:color="auto"/>
            <w:left w:val="none" w:sz="0" w:space="0" w:color="auto"/>
            <w:bottom w:val="none" w:sz="0" w:space="0" w:color="auto"/>
            <w:right w:val="none" w:sz="0" w:space="0" w:color="auto"/>
          </w:divBdr>
        </w:div>
      </w:divsChild>
    </w:div>
    <w:div w:id="1884708589">
      <w:bodyDiv w:val="1"/>
      <w:marLeft w:val="0"/>
      <w:marRight w:val="0"/>
      <w:marTop w:val="0"/>
      <w:marBottom w:val="0"/>
      <w:divBdr>
        <w:top w:val="none" w:sz="0" w:space="0" w:color="auto"/>
        <w:left w:val="none" w:sz="0" w:space="0" w:color="auto"/>
        <w:bottom w:val="none" w:sz="0" w:space="0" w:color="auto"/>
        <w:right w:val="none" w:sz="0" w:space="0" w:color="auto"/>
      </w:divBdr>
    </w:div>
    <w:div w:id="1909076336">
      <w:bodyDiv w:val="1"/>
      <w:marLeft w:val="0"/>
      <w:marRight w:val="0"/>
      <w:marTop w:val="0"/>
      <w:marBottom w:val="0"/>
      <w:divBdr>
        <w:top w:val="none" w:sz="0" w:space="0" w:color="auto"/>
        <w:left w:val="none" w:sz="0" w:space="0" w:color="auto"/>
        <w:bottom w:val="none" w:sz="0" w:space="0" w:color="auto"/>
        <w:right w:val="none" w:sz="0" w:space="0" w:color="auto"/>
      </w:divBdr>
      <w:divsChild>
        <w:div w:id="1537304307">
          <w:marLeft w:val="0"/>
          <w:marRight w:val="0"/>
          <w:marTop w:val="0"/>
          <w:marBottom w:val="0"/>
          <w:divBdr>
            <w:top w:val="none" w:sz="0" w:space="0" w:color="auto"/>
            <w:left w:val="none" w:sz="0" w:space="0" w:color="auto"/>
            <w:bottom w:val="none" w:sz="0" w:space="0" w:color="auto"/>
            <w:right w:val="none" w:sz="0" w:space="0" w:color="auto"/>
          </w:divBdr>
          <w:divsChild>
            <w:div w:id="15079051">
              <w:marLeft w:val="0"/>
              <w:marRight w:val="0"/>
              <w:marTop w:val="0"/>
              <w:marBottom w:val="0"/>
              <w:divBdr>
                <w:top w:val="none" w:sz="0" w:space="0" w:color="auto"/>
                <w:left w:val="none" w:sz="0" w:space="0" w:color="auto"/>
                <w:bottom w:val="none" w:sz="0" w:space="0" w:color="auto"/>
                <w:right w:val="none" w:sz="0" w:space="0" w:color="auto"/>
              </w:divBdr>
              <w:divsChild>
                <w:div w:id="199707710">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965694773">
          <w:marLeft w:val="0"/>
          <w:marRight w:val="0"/>
          <w:marTop w:val="0"/>
          <w:marBottom w:val="0"/>
          <w:divBdr>
            <w:top w:val="none" w:sz="0" w:space="0" w:color="auto"/>
            <w:left w:val="none" w:sz="0" w:space="0" w:color="auto"/>
            <w:bottom w:val="none" w:sz="0" w:space="0" w:color="auto"/>
            <w:right w:val="none" w:sz="0" w:space="0" w:color="auto"/>
          </w:divBdr>
          <w:divsChild>
            <w:div w:id="731540466">
              <w:marLeft w:val="0"/>
              <w:marRight w:val="0"/>
              <w:marTop w:val="0"/>
              <w:marBottom w:val="0"/>
              <w:divBdr>
                <w:top w:val="none" w:sz="0" w:space="0" w:color="auto"/>
                <w:left w:val="none" w:sz="0" w:space="0" w:color="auto"/>
                <w:bottom w:val="none" w:sz="0" w:space="0" w:color="auto"/>
                <w:right w:val="none" w:sz="0" w:space="0" w:color="auto"/>
              </w:divBdr>
              <w:divsChild>
                <w:div w:id="819813245">
                  <w:marLeft w:val="0"/>
                  <w:marRight w:val="0"/>
                  <w:marTop w:val="0"/>
                  <w:marBottom w:val="0"/>
                  <w:divBdr>
                    <w:top w:val="single" w:sz="6" w:space="5" w:color="auto"/>
                    <w:left w:val="none" w:sz="0" w:space="0" w:color="auto"/>
                    <w:bottom w:val="none" w:sz="0" w:space="0" w:color="auto"/>
                    <w:right w:val="none" w:sz="0" w:space="0" w:color="auto"/>
                  </w:divBdr>
                </w:div>
                <w:div w:id="1757900355">
                  <w:marLeft w:val="0"/>
                  <w:marRight w:val="0"/>
                  <w:marTop w:val="0"/>
                  <w:marBottom w:val="0"/>
                  <w:divBdr>
                    <w:top w:val="none" w:sz="0" w:space="0" w:color="auto"/>
                    <w:left w:val="none" w:sz="0" w:space="0" w:color="auto"/>
                    <w:bottom w:val="none" w:sz="0" w:space="0" w:color="auto"/>
                    <w:right w:val="none" w:sz="0" w:space="0" w:color="auto"/>
                  </w:divBdr>
                  <w:divsChild>
                    <w:div w:id="2096586748">
                      <w:marLeft w:val="0"/>
                      <w:marRight w:val="0"/>
                      <w:marTop w:val="0"/>
                      <w:marBottom w:val="0"/>
                      <w:divBdr>
                        <w:top w:val="none" w:sz="0" w:space="0" w:color="auto"/>
                        <w:left w:val="none" w:sz="0" w:space="0" w:color="auto"/>
                        <w:bottom w:val="none" w:sz="0" w:space="0" w:color="auto"/>
                        <w:right w:val="none" w:sz="0" w:space="0" w:color="auto"/>
                      </w:divBdr>
                      <w:divsChild>
                        <w:div w:id="1529022064">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919365048">
      <w:bodyDiv w:val="1"/>
      <w:marLeft w:val="0"/>
      <w:marRight w:val="0"/>
      <w:marTop w:val="0"/>
      <w:marBottom w:val="0"/>
      <w:divBdr>
        <w:top w:val="none" w:sz="0" w:space="0" w:color="auto"/>
        <w:left w:val="none" w:sz="0" w:space="0" w:color="auto"/>
        <w:bottom w:val="none" w:sz="0" w:space="0" w:color="auto"/>
        <w:right w:val="none" w:sz="0" w:space="0" w:color="auto"/>
      </w:divBdr>
    </w:div>
    <w:div w:id="1933270250">
      <w:bodyDiv w:val="1"/>
      <w:marLeft w:val="0"/>
      <w:marRight w:val="0"/>
      <w:marTop w:val="0"/>
      <w:marBottom w:val="0"/>
      <w:divBdr>
        <w:top w:val="none" w:sz="0" w:space="0" w:color="auto"/>
        <w:left w:val="none" w:sz="0" w:space="0" w:color="auto"/>
        <w:bottom w:val="none" w:sz="0" w:space="0" w:color="auto"/>
        <w:right w:val="none" w:sz="0" w:space="0" w:color="auto"/>
      </w:divBdr>
    </w:div>
    <w:div w:id="1971398330">
      <w:bodyDiv w:val="1"/>
      <w:marLeft w:val="0"/>
      <w:marRight w:val="0"/>
      <w:marTop w:val="0"/>
      <w:marBottom w:val="0"/>
      <w:divBdr>
        <w:top w:val="none" w:sz="0" w:space="0" w:color="auto"/>
        <w:left w:val="none" w:sz="0" w:space="0" w:color="auto"/>
        <w:bottom w:val="none" w:sz="0" w:space="0" w:color="auto"/>
        <w:right w:val="none" w:sz="0" w:space="0" w:color="auto"/>
      </w:divBdr>
    </w:div>
    <w:div w:id="1977493276">
      <w:bodyDiv w:val="1"/>
      <w:marLeft w:val="0"/>
      <w:marRight w:val="0"/>
      <w:marTop w:val="0"/>
      <w:marBottom w:val="0"/>
      <w:divBdr>
        <w:top w:val="none" w:sz="0" w:space="0" w:color="auto"/>
        <w:left w:val="none" w:sz="0" w:space="0" w:color="auto"/>
        <w:bottom w:val="none" w:sz="0" w:space="0" w:color="auto"/>
        <w:right w:val="none" w:sz="0" w:space="0" w:color="auto"/>
      </w:divBdr>
    </w:div>
    <w:div w:id="1977756280">
      <w:bodyDiv w:val="1"/>
      <w:marLeft w:val="0"/>
      <w:marRight w:val="0"/>
      <w:marTop w:val="0"/>
      <w:marBottom w:val="0"/>
      <w:divBdr>
        <w:top w:val="none" w:sz="0" w:space="0" w:color="auto"/>
        <w:left w:val="none" w:sz="0" w:space="0" w:color="auto"/>
        <w:bottom w:val="none" w:sz="0" w:space="0" w:color="auto"/>
        <w:right w:val="none" w:sz="0" w:space="0" w:color="auto"/>
      </w:divBdr>
      <w:divsChild>
        <w:div w:id="1749687555">
          <w:marLeft w:val="0"/>
          <w:marRight w:val="0"/>
          <w:marTop w:val="0"/>
          <w:marBottom w:val="0"/>
          <w:divBdr>
            <w:top w:val="none" w:sz="0" w:space="0" w:color="auto"/>
            <w:left w:val="none" w:sz="0" w:space="0" w:color="auto"/>
            <w:bottom w:val="none" w:sz="0" w:space="0" w:color="auto"/>
            <w:right w:val="none" w:sz="0" w:space="0" w:color="auto"/>
          </w:divBdr>
          <w:divsChild>
            <w:div w:id="1263537856">
              <w:marLeft w:val="0"/>
              <w:marRight w:val="0"/>
              <w:marTop w:val="0"/>
              <w:marBottom w:val="0"/>
              <w:divBdr>
                <w:top w:val="none" w:sz="0" w:space="0" w:color="auto"/>
                <w:left w:val="none" w:sz="0" w:space="0" w:color="auto"/>
                <w:bottom w:val="none" w:sz="0" w:space="0" w:color="auto"/>
                <w:right w:val="none" w:sz="0" w:space="0" w:color="auto"/>
              </w:divBdr>
              <w:divsChild>
                <w:div w:id="1556119126">
                  <w:marLeft w:val="0"/>
                  <w:marRight w:val="0"/>
                  <w:marTop w:val="0"/>
                  <w:marBottom w:val="0"/>
                  <w:divBdr>
                    <w:top w:val="single" w:sz="6" w:space="6" w:color="CFCFCF"/>
                    <w:left w:val="single" w:sz="6" w:space="5" w:color="CFCFCF"/>
                    <w:bottom w:val="single" w:sz="6" w:space="6" w:color="CFCFCF"/>
                    <w:right w:val="single" w:sz="6" w:space="6" w:color="CFCFCF"/>
                  </w:divBdr>
                </w:div>
              </w:divsChild>
            </w:div>
          </w:divsChild>
        </w:div>
        <w:div w:id="1262493578">
          <w:marLeft w:val="0"/>
          <w:marRight w:val="0"/>
          <w:marTop w:val="0"/>
          <w:marBottom w:val="0"/>
          <w:divBdr>
            <w:top w:val="none" w:sz="0" w:space="0" w:color="auto"/>
            <w:left w:val="none" w:sz="0" w:space="0" w:color="auto"/>
            <w:bottom w:val="none" w:sz="0" w:space="0" w:color="auto"/>
            <w:right w:val="none" w:sz="0" w:space="0" w:color="auto"/>
          </w:divBdr>
          <w:divsChild>
            <w:div w:id="680668659">
              <w:marLeft w:val="0"/>
              <w:marRight w:val="0"/>
              <w:marTop w:val="0"/>
              <w:marBottom w:val="0"/>
              <w:divBdr>
                <w:top w:val="none" w:sz="0" w:space="0" w:color="auto"/>
                <w:left w:val="none" w:sz="0" w:space="0" w:color="auto"/>
                <w:bottom w:val="none" w:sz="0" w:space="0" w:color="auto"/>
                <w:right w:val="none" w:sz="0" w:space="0" w:color="auto"/>
              </w:divBdr>
              <w:divsChild>
                <w:div w:id="215970024">
                  <w:marLeft w:val="0"/>
                  <w:marRight w:val="0"/>
                  <w:marTop w:val="0"/>
                  <w:marBottom w:val="0"/>
                  <w:divBdr>
                    <w:top w:val="single" w:sz="6" w:space="5" w:color="auto"/>
                    <w:left w:val="none" w:sz="0" w:space="0" w:color="auto"/>
                    <w:bottom w:val="none" w:sz="0" w:space="0" w:color="auto"/>
                    <w:right w:val="none" w:sz="0" w:space="0" w:color="auto"/>
                  </w:divBdr>
                </w:div>
                <w:div w:id="1208642799">
                  <w:marLeft w:val="0"/>
                  <w:marRight w:val="0"/>
                  <w:marTop w:val="0"/>
                  <w:marBottom w:val="0"/>
                  <w:divBdr>
                    <w:top w:val="none" w:sz="0" w:space="0" w:color="auto"/>
                    <w:left w:val="none" w:sz="0" w:space="0" w:color="auto"/>
                    <w:bottom w:val="none" w:sz="0" w:space="0" w:color="auto"/>
                    <w:right w:val="none" w:sz="0" w:space="0" w:color="auto"/>
                  </w:divBdr>
                  <w:divsChild>
                    <w:div w:id="1085613184">
                      <w:marLeft w:val="0"/>
                      <w:marRight w:val="0"/>
                      <w:marTop w:val="0"/>
                      <w:marBottom w:val="0"/>
                      <w:divBdr>
                        <w:top w:val="none" w:sz="0" w:space="0" w:color="auto"/>
                        <w:left w:val="none" w:sz="0" w:space="0" w:color="auto"/>
                        <w:bottom w:val="none" w:sz="0" w:space="0" w:color="auto"/>
                        <w:right w:val="none" w:sz="0" w:space="0" w:color="auto"/>
                      </w:divBdr>
                      <w:divsChild>
                        <w:div w:id="232587663">
                          <w:marLeft w:val="0"/>
                          <w:marRight w:val="0"/>
                          <w:marTop w:val="0"/>
                          <w:marBottom w:val="0"/>
                          <w:divBdr>
                            <w:top w:val="single" w:sz="6" w:space="2" w:color="CFCFCF"/>
                            <w:left w:val="single" w:sz="6" w:space="0" w:color="CFCFCF"/>
                            <w:bottom w:val="none" w:sz="0" w:space="0" w:color="auto"/>
                            <w:right w:val="single" w:sz="6" w:space="3" w:color="CFCFCF"/>
                          </w:divBdr>
                        </w:div>
                      </w:divsChild>
                    </w:div>
                  </w:divsChild>
                </w:div>
              </w:divsChild>
            </w:div>
          </w:divsChild>
        </w:div>
      </w:divsChild>
    </w:div>
    <w:div w:id="1978027771">
      <w:bodyDiv w:val="1"/>
      <w:marLeft w:val="0"/>
      <w:marRight w:val="0"/>
      <w:marTop w:val="0"/>
      <w:marBottom w:val="0"/>
      <w:divBdr>
        <w:top w:val="none" w:sz="0" w:space="0" w:color="auto"/>
        <w:left w:val="none" w:sz="0" w:space="0" w:color="auto"/>
        <w:bottom w:val="none" w:sz="0" w:space="0" w:color="auto"/>
        <w:right w:val="none" w:sz="0" w:space="0" w:color="auto"/>
      </w:divBdr>
    </w:div>
    <w:div w:id="2129200034">
      <w:bodyDiv w:val="1"/>
      <w:marLeft w:val="0"/>
      <w:marRight w:val="0"/>
      <w:marTop w:val="0"/>
      <w:marBottom w:val="0"/>
      <w:divBdr>
        <w:top w:val="none" w:sz="0" w:space="0" w:color="auto"/>
        <w:left w:val="none" w:sz="0" w:space="0" w:color="auto"/>
        <w:bottom w:val="none" w:sz="0" w:space="0" w:color="auto"/>
        <w:right w:val="none" w:sz="0" w:space="0" w:color="auto"/>
      </w:divBdr>
    </w:div>
    <w:div w:id="2135127580">
      <w:bodyDiv w:val="1"/>
      <w:marLeft w:val="0"/>
      <w:marRight w:val="0"/>
      <w:marTop w:val="0"/>
      <w:marBottom w:val="0"/>
      <w:divBdr>
        <w:top w:val="none" w:sz="0" w:space="0" w:color="auto"/>
        <w:left w:val="none" w:sz="0" w:space="0" w:color="auto"/>
        <w:bottom w:val="none" w:sz="0" w:space="0" w:color="auto"/>
        <w:right w:val="none" w:sz="0" w:space="0" w:color="auto"/>
      </w:divBdr>
    </w:div>
    <w:div w:id="2142307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1652</Words>
  <Characters>9417</Characters>
  <Application>Microsoft Macintosh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John Molina</cp:lastModifiedBy>
  <cp:revision>11</cp:revision>
  <dcterms:created xsi:type="dcterms:W3CDTF">2017-03-09T14:24:00Z</dcterms:created>
  <dcterms:modified xsi:type="dcterms:W3CDTF">2017-03-14T23:51:00Z</dcterms:modified>
</cp:coreProperties>
</file>