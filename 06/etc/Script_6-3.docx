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E2DEA6" w14:textId="77777777" w:rsidR="00CB716D" w:rsidRPr="00CB716D" w:rsidRDefault="00CB716D" w:rsidP="00CB716D">
      <w:pPr>
        <w:rPr>
          <w:b/>
          <w:bCs/>
        </w:rPr>
      </w:pPr>
      <w:r w:rsidRPr="00CB716D">
        <w:rPr>
          <w:b/>
          <w:bCs/>
        </w:rPr>
        <w:t>Note 1</w:t>
      </w:r>
    </w:p>
    <w:p w14:paraId="13EE0961" w14:textId="77777777" w:rsidR="00DC21AA" w:rsidRPr="00632CE2" w:rsidRDefault="00DC21AA" w:rsidP="00DC21AA">
      <w:pPr>
        <w:numPr>
          <w:ilvl w:val="0"/>
          <w:numId w:val="1"/>
        </w:numPr>
      </w:pPr>
      <w:r w:rsidRPr="00DC21AA">
        <w:t xml:space="preserve">In the present lesson, we will introduce a </w:t>
      </w:r>
      <w:bookmarkStart w:id="0" w:name="_GoBack"/>
      <w:bookmarkEnd w:id="0"/>
      <w:r w:rsidRPr="00DC21AA">
        <w:t>memory effect into the dealer mod</w:t>
      </w:r>
      <w:r w:rsidRPr="00632CE2">
        <w:t>el presented in the previous lesson to obtain a more realistic description for the stock price returns.</w:t>
      </w:r>
    </w:p>
    <w:p w14:paraId="4B5B6376" w14:textId="77777777" w:rsidR="00DC21AA" w:rsidRDefault="00DC21AA" w:rsidP="00DC21AA"/>
    <w:p w14:paraId="7B8C6857" w14:textId="312A45DF" w:rsidR="00DC21AA" w:rsidRPr="00CB716D" w:rsidRDefault="00DC21AA" w:rsidP="00DC21AA">
      <w:pPr>
        <w:rPr>
          <w:b/>
          <w:bCs/>
        </w:rPr>
      </w:pPr>
      <w:r>
        <w:rPr>
          <w:b/>
          <w:bCs/>
        </w:rPr>
        <w:t>Note 2</w:t>
      </w:r>
    </w:p>
    <w:p w14:paraId="2F6DAFEA" w14:textId="77777777" w:rsidR="00DC21AA" w:rsidRPr="00DC21AA" w:rsidRDefault="00DC21AA" w:rsidP="00DC21AA">
      <w:pPr>
        <w:numPr>
          <w:ilvl w:val="0"/>
          <w:numId w:val="1"/>
        </w:numPr>
      </w:pPr>
      <w:r w:rsidRPr="00DC21AA">
        <w:t>As usual, we begin by importing the necessary numerical and graphics libraries.</w:t>
      </w:r>
    </w:p>
    <w:p w14:paraId="1E026B1E" w14:textId="77777777" w:rsidR="00DC21AA" w:rsidRPr="00DC21AA" w:rsidRDefault="00DC21AA" w:rsidP="00DC21AA">
      <w:pPr>
        <w:numPr>
          <w:ilvl w:val="0"/>
          <w:numId w:val="1"/>
        </w:numPr>
      </w:pPr>
      <w:r w:rsidRPr="00DC21AA">
        <w:t xml:space="preserve">We will compare the results of the dealer model with real stock data, so we again need to import the pandas and </w:t>
      </w:r>
      <w:proofErr w:type="spellStart"/>
      <w:r w:rsidRPr="00DC21AA">
        <w:t>datareader</w:t>
      </w:r>
      <w:proofErr w:type="spellEnd"/>
      <w:r w:rsidRPr="00DC21AA">
        <w:t xml:space="preserve"> libraries.</w:t>
      </w:r>
    </w:p>
    <w:p w14:paraId="3BCAFBD3" w14:textId="77777777" w:rsidR="00DC21AA" w:rsidRDefault="00DC21AA" w:rsidP="00DC21AA"/>
    <w:p w14:paraId="24839871" w14:textId="354C4A1B" w:rsidR="00DC21AA" w:rsidRPr="00CB716D" w:rsidRDefault="00DC21AA" w:rsidP="00DC21AA">
      <w:pPr>
        <w:rPr>
          <w:b/>
          <w:bCs/>
        </w:rPr>
      </w:pPr>
      <w:r>
        <w:rPr>
          <w:b/>
          <w:bCs/>
        </w:rPr>
        <w:t>Note 3</w:t>
      </w:r>
    </w:p>
    <w:p w14:paraId="3EBE56F5" w14:textId="77777777" w:rsidR="00DC21AA" w:rsidRPr="00DC21AA" w:rsidRDefault="00DC21AA" w:rsidP="00DC21AA">
      <w:pPr>
        <w:numPr>
          <w:ilvl w:val="0"/>
          <w:numId w:val="1"/>
        </w:numPr>
      </w:pPr>
      <w:r w:rsidRPr="00DC21AA">
        <w:t>Here you will recognize the helper functions used in the previous two lessons to analyze the stock prices.</w:t>
      </w:r>
    </w:p>
    <w:p w14:paraId="271AD716" w14:textId="368C9FA2" w:rsidR="00DC21AA" w:rsidRPr="00DC21AA" w:rsidRDefault="00DC21AA" w:rsidP="00DC21AA">
      <w:pPr>
        <w:numPr>
          <w:ilvl w:val="0"/>
          <w:numId w:val="1"/>
        </w:numPr>
      </w:pPr>
      <w:r w:rsidRPr="00DC21AA">
        <w:t>Also, we retrieve the daily price for the Toyota stock for the previo</w:t>
      </w:r>
      <w:r>
        <w:t>us 20 years and compute the one-</w:t>
      </w:r>
      <w:r w:rsidRPr="00DC21AA">
        <w:t>day price return.</w:t>
      </w:r>
    </w:p>
    <w:p w14:paraId="18D3D82E" w14:textId="666C54A9" w:rsidR="00DC21AA" w:rsidRDefault="00DC21AA" w:rsidP="00DC21AA"/>
    <w:p w14:paraId="36BF7071" w14:textId="3C348AA2" w:rsidR="00DC21AA" w:rsidRPr="00CB716D" w:rsidRDefault="00DC21AA" w:rsidP="00DC21AA">
      <w:pPr>
        <w:rPr>
          <w:b/>
          <w:bCs/>
        </w:rPr>
      </w:pPr>
      <w:r>
        <w:rPr>
          <w:b/>
          <w:bCs/>
        </w:rPr>
        <w:t>Note 4</w:t>
      </w:r>
    </w:p>
    <w:p w14:paraId="6421CBDB" w14:textId="77777777" w:rsidR="00DC21AA" w:rsidRPr="00DC21AA" w:rsidRDefault="00DC21AA" w:rsidP="00DC21AA">
      <w:pPr>
        <w:numPr>
          <w:ilvl w:val="0"/>
          <w:numId w:val="1"/>
        </w:numPr>
      </w:pPr>
      <w:r w:rsidRPr="00DC21AA">
        <w:t>Let us briefly recall the dealer model introduced in the previous lesson.</w:t>
      </w:r>
    </w:p>
    <w:p w14:paraId="7F966A3F" w14:textId="77777777" w:rsidR="00DC21AA" w:rsidRPr="00DC21AA" w:rsidRDefault="00DC21AA" w:rsidP="00DC21AA">
      <w:pPr>
        <w:numPr>
          <w:ilvl w:val="0"/>
          <w:numId w:val="1"/>
        </w:numPr>
      </w:pPr>
      <w:r w:rsidRPr="00DC21AA">
        <w:t>We have two dealers buying and selling a stock with each other.</w:t>
      </w:r>
    </w:p>
    <w:p w14:paraId="4876DCFC" w14:textId="77777777" w:rsidR="00DC21AA" w:rsidRPr="00DC21AA" w:rsidRDefault="00DC21AA" w:rsidP="00DC21AA">
      <w:pPr>
        <w:numPr>
          <w:ilvl w:val="0"/>
          <w:numId w:val="1"/>
        </w:numPr>
      </w:pPr>
      <w:r w:rsidRPr="00DC21AA">
        <w:t>We characterize their positions through their mid-price, which is the average of their bid and ask prices.</w:t>
      </w:r>
    </w:p>
    <w:p w14:paraId="1308912E" w14:textId="77777777" w:rsidR="00DC21AA" w:rsidRPr="00DC21AA" w:rsidRDefault="00DC21AA" w:rsidP="00DC21AA">
      <w:pPr>
        <w:numPr>
          <w:ilvl w:val="0"/>
          <w:numId w:val="1"/>
        </w:numPr>
      </w:pPr>
      <w:r w:rsidRPr="00DC21AA">
        <w:t>The price of each dealer follows an independent 1D random walk in time, until the transaction condition, Eq</w:t>
      </w:r>
      <w:proofErr w:type="gramStart"/>
      <w:r w:rsidRPr="00DC21AA">
        <w:t>.(</w:t>
      </w:r>
      <w:proofErr w:type="gramEnd"/>
      <w:r w:rsidRPr="00DC21AA">
        <w:t>L1), is satisfied.</w:t>
      </w:r>
    </w:p>
    <w:p w14:paraId="4AB65F30" w14:textId="77777777" w:rsidR="00DC21AA" w:rsidRPr="00DC21AA" w:rsidRDefault="00DC21AA" w:rsidP="00DC21AA">
      <w:pPr>
        <w:numPr>
          <w:ilvl w:val="0"/>
          <w:numId w:val="1"/>
        </w:numPr>
      </w:pPr>
      <w:r w:rsidRPr="00DC21AA">
        <w:t>At this point, they exchange one unit of stock at a market price given by the average of their mid-prices, as defined in Eq</w:t>
      </w:r>
      <w:proofErr w:type="gramStart"/>
      <w:r w:rsidRPr="00DC21AA">
        <w:t>.(</w:t>
      </w:r>
      <w:proofErr w:type="gramEnd"/>
      <w:r w:rsidRPr="00DC21AA">
        <w:t>L2)</w:t>
      </w:r>
    </w:p>
    <w:p w14:paraId="516E873C" w14:textId="77777777" w:rsidR="00DC21AA" w:rsidRPr="00DC21AA" w:rsidRDefault="00DC21AA" w:rsidP="00DC21AA">
      <w:pPr>
        <w:numPr>
          <w:ilvl w:val="0"/>
          <w:numId w:val="1"/>
        </w:numPr>
      </w:pPr>
      <w:r w:rsidRPr="00DC21AA">
        <w:t>Their mid-prices are then reset to this new Market price, and they start a new random walk.</w:t>
      </w:r>
    </w:p>
    <w:p w14:paraId="1846D7A0" w14:textId="77777777" w:rsidR="00DC21AA" w:rsidRPr="00DC21AA" w:rsidRDefault="00DC21AA" w:rsidP="00DC21AA">
      <w:pPr>
        <w:numPr>
          <w:ilvl w:val="0"/>
          <w:numId w:val="1"/>
        </w:numPr>
      </w:pPr>
      <w:r w:rsidRPr="00DC21AA">
        <w:t>We saw that we could obtain realistic looking stock price dynamics.</w:t>
      </w:r>
    </w:p>
    <w:p w14:paraId="70CACBE5" w14:textId="77777777" w:rsidR="00DC21AA" w:rsidRPr="00DC21AA" w:rsidRDefault="00DC21AA" w:rsidP="00DC21AA">
      <w:pPr>
        <w:numPr>
          <w:ilvl w:val="0"/>
          <w:numId w:val="1"/>
        </w:numPr>
      </w:pPr>
      <w:r w:rsidRPr="00DC21AA">
        <w:t>Unfortunately, upon closer inspection we realized that the distribution of the price returns, given in Eq</w:t>
      </w:r>
      <w:proofErr w:type="gramStart"/>
      <w:r w:rsidRPr="00DC21AA">
        <w:t>.(</w:t>
      </w:r>
      <w:proofErr w:type="gramEnd"/>
      <w:r w:rsidRPr="00DC21AA">
        <w:t>L3), followed an exponential decay, instead of the universal power-law behavior of real stocks.</w:t>
      </w:r>
    </w:p>
    <w:p w14:paraId="2EFD07EE" w14:textId="77777777" w:rsidR="00DC21AA" w:rsidRPr="00DC21AA" w:rsidRDefault="00DC21AA" w:rsidP="00DC21AA">
      <w:pPr>
        <w:numPr>
          <w:ilvl w:val="0"/>
          <w:numId w:val="1"/>
        </w:numPr>
      </w:pPr>
      <w:r w:rsidRPr="00DC21AA">
        <w:lastRenderedPageBreak/>
        <w:t>The main problem with the simple model we used is the fact that the price dynamics is purely random, with no memory.</w:t>
      </w:r>
    </w:p>
    <w:p w14:paraId="3C25F321" w14:textId="77777777" w:rsidR="00DC21AA" w:rsidRPr="00DC21AA" w:rsidRDefault="00DC21AA" w:rsidP="00DC21AA">
      <w:pPr>
        <w:numPr>
          <w:ilvl w:val="0"/>
          <w:numId w:val="1"/>
        </w:numPr>
      </w:pPr>
      <w:r w:rsidRPr="00DC21AA">
        <w:t>In real situations, this is not the case, we know how a given stock has behaved in the past, and this biases our prediction for what it will do in the future.</w:t>
      </w:r>
    </w:p>
    <w:p w14:paraId="402BB178" w14:textId="00A5C50B" w:rsidR="00DC21AA" w:rsidRPr="00DC21AA" w:rsidRDefault="00DC21AA" w:rsidP="00DC21AA">
      <w:pPr>
        <w:ind w:left="720"/>
      </w:pPr>
    </w:p>
    <w:p w14:paraId="6CBB02E3" w14:textId="5B7C48CE" w:rsidR="00DC21AA" w:rsidRPr="00CB716D" w:rsidRDefault="00DC21AA" w:rsidP="00DC21AA">
      <w:pPr>
        <w:rPr>
          <w:b/>
          <w:bCs/>
        </w:rPr>
      </w:pPr>
      <w:r>
        <w:rPr>
          <w:b/>
          <w:bCs/>
        </w:rPr>
        <w:t>Note 5</w:t>
      </w:r>
    </w:p>
    <w:p w14:paraId="56B735AA" w14:textId="77777777" w:rsidR="00DC21AA" w:rsidRPr="00DC21AA" w:rsidRDefault="00DC21AA" w:rsidP="00DC21AA">
      <w:pPr>
        <w:numPr>
          <w:ilvl w:val="0"/>
          <w:numId w:val="1"/>
        </w:numPr>
      </w:pPr>
      <w:r w:rsidRPr="00DC21AA">
        <w:t>In their original paper, Yamada and coworkers recognized the problem with the basic model and proposed to include a "trend-following" effect as a solution.</w:t>
      </w:r>
    </w:p>
    <w:p w14:paraId="4D92AF92" w14:textId="77777777" w:rsidR="00DC21AA" w:rsidRPr="00DC21AA" w:rsidRDefault="00DC21AA" w:rsidP="00DC21AA">
      <w:pPr>
        <w:numPr>
          <w:ilvl w:val="0"/>
          <w:numId w:val="1"/>
        </w:numPr>
      </w:pPr>
      <w:r w:rsidRPr="00DC21AA">
        <w:t>Thus, when deciding on how to update their mid-prices, dealers use their knowledge of the previous price increases.</w:t>
      </w:r>
    </w:p>
    <w:p w14:paraId="0F6654B3" w14:textId="77777777" w:rsidR="00DC21AA" w:rsidRPr="00DC21AA" w:rsidRDefault="00DC21AA" w:rsidP="00DC21AA">
      <w:pPr>
        <w:numPr>
          <w:ilvl w:val="0"/>
          <w:numId w:val="1"/>
        </w:numPr>
      </w:pPr>
      <w:r w:rsidRPr="00DC21AA">
        <w:t>One response can be to follow the recent trend, and push the price upward if it was recently increasing, or downward if it was decreasing. These dealers are called trend-followers.</w:t>
      </w:r>
    </w:p>
    <w:p w14:paraId="63CC16A4" w14:textId="77777777" w:rsidR="00DC21AA" w:rsidRPr="00DC21AA" w:rsidRDefault="00DC21AA" w:rsidP="00DC21AA">
      <w:pPr>
        <w:numPr>
          <w:ilvl w:val="0"/>
          <w:numId w:val="1"/>
        </w:numPr>
      </w:pPr>
      <w:r w:rsidRPr="00DC21AA">
        <w:t>The other possibility is that the dealers go against the recent history, increasing a price that is going down, or decreasing a price that was increasing. These dealers are called contrarians.</w:t>
      </w:r>
    </w:p>
    <w:p w14:paraId="278D7396" w14:textId="77777777" w:rsidR="00DC21AA" w:rsidRPr="00DC21AA" w:rsidRDefault="00DC21AA" w:rsidP="00DC21AA">
      <w:pPr>
        <w:numPr>
          <w:ilvl w:val="0"/>
          <w:numId w:val="1"/>
        </w:numPr>
      </w:pPr>
      <w:r w:rsidRPr="00DC21AA">
        <w:t>This "trend-following" behavior can be easily incorporated into the random-walk model we are considering by adding a memory term into the dynamical equations. This is represented in Eq</w:t>
      </w:r>
      <w:proofErr w:type="gramStart"/>
      <w:r w:rsidRPr="00DC21AA">
        <w:t>.(</w:t>
      </w:r>
      <w:proofErr w:type="gramEnd"/>
      <w:r w:rsidRPr="00DC21AA">
        <w:t>L4).</w:t>
      </w:r>
    </w:p>
    <w:p w14:paraId="78980B71" w14:textId="18D63952" w:rsidR="00DC21AA" w:rsidRPr="00DC21AA" w:rsidRDefault="00DC21AA" w:rsidP="00DC21AA">
      <w:pPr>
        <w:numPr>
          <w:ilvl w:val="0"/>
          <w:numId w:val="1"/>
        </w:numPr>
      </w:pPr>
      <w:r w:rsidRPr="00DC21AA">
        <w:t>As you can see, the only difference with the original model is the addition of a term proportional to a running average of the previous changes in market price. The constant of proportionality </w:t>
      </w:r>
      <w:r w:rsidRPr="00DC21AA">
        <w:rPr>
          <w:i/>
        </w:rPr>
        <w:t>d</w:t>
      </w:r>
      <w:r w:rsidRPr="00DC21AA">
        <w:t>, will determine whether the dealers are trend-followers or contrarians, and how strong this effect will be.</w:t>
      </w:r>
    </w:p>
    <w:p w14:paraId="7BFBF8F7" w14:textId="22665B3E" w:rsidR="00DC21AA" w:rsidRPr="00DC21AA" w:rsidRDefault="00DC21AA" w:rsidP="00DC21AA">
      <w:pPr>
        <w:numPr>
          <w:ilvl w:val="0"/>
          <w:numId w:val="1"/>
        </w:numPr>
      </w:pPr>
      <w:r w:rsidRPr="00DC21AA">
        <w:t xml:space="preserve">The running average </w:t>
      </w:r>
      <w:r w:rsidRPr="00DC21AA">
        <w:rPr>
          <w:i/>
        </w:rPr>
        <w:t>&lt;Delta P&gt;_M</w:t>
      </w:r>
      <w:r w:rsidRPr="00DC21AA">
        <w:t xml:space="preserve"> is a weighted average of the previous </w:t>
      </w:r>
      <w:r w:rsidRPr="00DC21AA">
        <w:rPr>
          <w:i/>
        </w:rPr>
        <w:t>M</w:t>
      </w:r>
      <w:r w:rsidRPr="00DC21AA">
        <w:t> price changes.</w:t>
      </w:r>
    </w:p>
    <w:p w14:paraId="0C8B12F2" w14:textId="307B1174" w:rsidR="00DC21AA" w:rsidRPr="00DC21AA" w:rsidRDefault="00DC21AA" w:rsidP="00DC21AA">
      <w:pPr>
        <w:numPr>
          <w:ilvl w:val="0"/>
          <w:numId w:val="1"/>
        </w:numPr>
      </w:pPr>
      <w:r w:rsidRPr="00DC21AA">
        <w:t xml:space="preserve">This weighted average is computed over the market price, and as such will only change when a transaction occurs. During the random-walk process this is a constant </w:t>
      </w:r>
      <w:r>
        <w:t xml:space="preserve">that </w:t>
      </w:r>
      <w:r w:rsidRPr="00DC21AA">
        <w:t>introduces a drift into the trajectories.</w:t>
      </w:r>
    </w:p>
    <w:p w14:paraId="4E628117" w14:textId="77777777" w:rsidR="00DC21AA" w:rsidRPr="00DC21AA" w:rsidRDefault="00DC21AA" w:rsidP="00DC21AA">
      <w:pPr>
        <w:numPr>
          <w:ilvl w:val="0"/>
          <w:numId w:val="1"/>
        </w:numPr>
      </w:pPr>
      <w:r w:rsidRPr="00DC21AA">
        <w:t xml:space="preserve">In what follows, we will refer to this model as model 2, and to the original </w:t>
      </w:r>
      <w:r w:rsidRPr="00DC21AA">
        <w:lastRenderedPageBreak/>
        <w:t>model with no trend-following dynamics as model 1.</w:t>
      </w:r>
    </w:p>
    <w:p w14:paraId="33FF2B85" w14:textId="2E84469D" w:rsidR="00DC21AA" w:rsidRPr="00DC21AA" w:rsidRDefault="00DC21AA" w:rsidP="00DC21AA">
      <w:pPr>
        <w:numPr>
          <w:ilvl w:val="0"/>
          <w:numId w:val="1"/>
        </w:numPr>
      </w:pPr>
      <w:r w:rsidRPr="00DC21AA">
        <w:t>In particular, notice that if either </w:t>
      </w:r>
      <w:r w:rsidRPr="00DC21AA">
        <w:rPr>
          <w:i/>
        </w:rPr>
        <w:t>d </w:t>
      </w:r>
      <w:r w:rsidRPr="00DC21AA">
        <w:t>or </w:t>
      </w:r>
      <w:r w:rsidRPr="00DC21AA">
        <w:rPr>
          <w:i/>
        </w:rPr>
        <w:t>M</w:t>
      </w:r>
      <w:r w:rsidRPr="00DC21AA">
        <w:t> </w:t>
      </w:r>
      <w:proofErr w:type="gramStart"/>
      <w:r>
        <w:t>are</w:t>
      </w:r>
      <w:proofErr w:type="gramEnd"/>
      <w:r w:rsidRPr="00DC21AA">
        <w:t xml:space="preserve"> equal to zero, then model 2 is reduced to model 1.</w:t>
      </w:r>
    </w:p>
    <w:p w14:paraId="5D6AA830" w14:textId="48E0B2CF" w:rsidR="00DC21AA" w:rsidRPr="00DC21AA" w:rsidRDefault="00DC21AA" w:rsidP="00DC21AA"/>
    <w:p w14:paraId="71D02C30" w14:textId="4730A8C4" w:rsidR="00DC21AA" w:rsidRPr="00CB716D" w:rsidRDefault="00DC21AA" w:rsidP="00DC21AA">
      <w:pPr>
        <w:rPr>
          <w:b/>
          <w:bCs/>
        </w:rPr>
      </w:pPr>
      <w:r>
        <w:rPr>
          <w:b/>
          <w:bCs/>
        </w:rPr>
        <w:t>Note 6</w:t>
      </w:r>
    </w:p>
    <w:p w14:paraId="02E431A9" w14:textId="77777777" w:rsidR="00DC21AA" w:rsidRPr="00DC21AA" w:rsidRDefault="00DC21AA" w:rsidP="00DC21AA">
      <w:pPr>
        <w:numPr>
          <w:ilvl w:val="0"/>
          <w:numId w:val="1"/>
        </w:numPr>
      </w:pPr>
      <w:r w:rsidRPr="00DC21AA">
        <w:t>As before, we can rewrite these two random walk processes as a single 2D random walk, by changing variables from p1 and p2 to the price difference D and average A.</w:t>
      </w:r>
    </w:p>
    <w:p w14:paraId="0751E2EF" w14:textId="31816447" w:rsidR="00DC21AA" w:rsidRPr="00DC21AA" w:rsidRDefault="00DC21AA" w:rsidP="00DC21AA">
      <w:pPr>
        <w:numPr>
          <w:ilvl w:val="0"/>
          <w:numId w:val="1"/>
        </w:numPr>
      </w:pPr>
      <w:r w:rsidRPr="00DC21AA">
        <w:t>The dynamics for D are exactly the same as before. This is because </w:t>
      </w:r>
      <w:r w:rsidRPr="00DC21AA">
        <w:rPr>
          <w:i/>
        </w:rPr>
        <w:t>d</w:t>
      </w:r>
      <w:r w:rsidRPr="00DC21AA">
        <w:t> is assumed to be a constant, such that the trend-following behavior is exactly the same for both dealers and cancels out when taking the difference in price.</w:t>
      </w:r>
    </w:p>
    <w:p w14:paraId="6B7BA9B0" w14:textId="77777777" w:rsidR="00DC21AA" w:rsidRPr="00DC21AA" w:rsidRDefault="00DC21AA" w:rsidP="00DC21AA">
      <w:pPr>
        <w:numPr>
          <w:ilvl w:val="0"/>
          <w:numId w:val="1"/>
        </w:numPr>
      </w:pPr>
      <w:r w:rsidRPr="00DC21AA">
        <w:t>The dynamical equations for A, on the other hand, acquire the extra drift or memory term.</w:t>
      </w:r>
    </w:p>
    <w:p w14:paraId="0229C4FC" w14:textId="6A00887F" w:rsidR="00DC21AA" w:rsidRPr="00DC21AA" w:rsidRDefault="00DC21AA" w:rsidP="00DC21AA">
      <w:pPr>
        <w:numPr>
          <w:ilvl w:val="0"/>
          <w:numId w:val="1"/>
        </w:numPr>
      </w:pPr>
      <w:r w:rsidRPr="00DC21AA">
        <w:t>The transaction criterion is uncha</w:t>
      </w:r>
      <w:r>
        <w:t>n</w:t>
      </w:r>
      <w:r w:rsidRPr="00DC21AA">
        <w:t>ged, so we stil</w:t>
      </w:r>
      <w:r>
        <w:t>l</w:t>
      </w:r>
      <w:r w:rsidRPr="00DC21AA">
        <w:t xml:space="preserve"> have two absorbing boundaries at D=+/- L.</w:t>
      </w:r>
    </w:p>
    <w:p w14:paraId="5A3C1224" w14:textId="41422881" w:rsidR="00DC21AA" w:rsidRPr="00DC21AA" w:rsidRDefault="00DC21AA" w:rsidP="00DC21AA">
      <w:pPr>
        <w:ind w:left="360"/>
      </w:pPr>
    </w:p>
    <w:p w14:paraId="062EF4A8" w14:textId="642A41C3" w:rsidR="00DC21AA" w:rsidRPr="00CB716D" w:rsidRDefault="00DC21AA" w:rsidP="00DC21AA">
      <w:pPr>
        <w:rPr>
          <w:b/>
          <w:bCs/>
        </w:rPr>
      </w:pPr>
      <w:r>
        <w:rPr>
          <w:b/>
          <w:bCs/>
        </w:rPr>
        <w:t>Note 7</w:t>
      </w:r>
    </w:p>
    <w:p w14:paraId="130C761F" w14:textId="3921ED58" w:rsidR="00DC21AA" w:rsidRPr="00DC21AA" w:rsidRDefault="00DC21AA" w:rsidP="00DC21AA">
      <w:pPr>
        <w:numPr>
          <w:ilvl w:val="0"/>
          <w:numId w:val="1"/>
        </w:numPr>
      </w:pPr>
      <w:r>
        <w:t xml:space="preserve">Let us define a function that </w:t>
      </w:r>
      <w:r w:rsidRPr="00DC21AA">
        <w:t>performs the random walk process for a single trade.</w:t>
      </w:r>
    </w:p>
    <w:p w14:paraId="601C4F2A" w14:textId="5EB8C962" w:rsidR="00DC21AA" w:rsidRPr="00DC21AA" w:rsidRDefault="00DC21AA" w:rsidP="00DC21AA">
      <w:pPr>
        <w:numPr>
          <w:ilvl w:val="0"/>
          <w:numId w:val="1"/>
        </w:numPr>
      </w:pPr>
      <w:r w:rsidRPr="00DC21AA">
        <w:t>Compared to the example for model 1, we h</w:t>
      </w:r>
      <w:r>
        <w:t xml:space="preserve">ave two new parameters, </w:t>
      </w:r>
      <w:r w:rsidRPr="00DC21AA">
        <w:rPr>
          <w:i/>
        </w:rPr>
        <w:t xml:space="preserve">d </w:t>
      </w:r>
      <w:r>
        <w:t xml:space="preserve">and </w:t>
      </w:r>
      <w:r w:rsidRPr="00DC21AA">
        <w:rPr>
          <w:i/>
        </w:rPr>
        <w:t>M</w:t>
      </w:r>
      <w:r w:rsidRPr="00DC21AA">
        <w:t>.</w:t>
      </w:r>
    </w:p>
    <w:p w14:paraId="3915D82C" w14:textId="4FC1A0BD" w:rsidR="00DC21AA" w:rsidRPr="00DC21AA" w:rsidRDefault="00DC21AA" w:rsidP="00DC21AA">
      <w:pPr>
        <w:numPr>
          <w:ilvl w:val="0"/>
          <w:numId w:val="1"/>
        </w:numPr>
      </w:pPr>
      <w:r>
        <w:t xml:space="preserve">Recall that </w:t>
      </w:r>
      <w:r w:rsidRPr="00DC21AA">
        <w:rPr>
          <w:i/>
        </w:rPr>
        <w:t>d</w:t>
      </w:r>
      <w:r w:rsidRPr="00DC21AA">
        <w:t xml:space="preserve"> determines whether the dealers are trend</w:t>
      </w:r>
      <w:r>
        <w:t xml:space="preserve">-followers or contrarians and </w:t>
      </w:r>
      <w:r w:rsidRPr="00DC21AA">
        <w:rPr>
          <w:i/>
        </w:rPr>
        <w:t>M</w:t>
      </w:r>
      <w:r w:rsidRPr="00DC21AA">
        <w:t xml:space="preserve"> is the number of points that are used in the running average of the previous market price increases, as defined in Eq. (L6).</w:t>
      </w:r>
    </w:p>
    <w:p w14:paraId="1612E8A1" w14:textId="77777777" w:rsidR="00DC21AA" w:rsidRPr="00DC21AA" w:rsidRDefault="00DC21AA" w:rsidP="00DC21AA">
      <w:pPr>
        <w:numPr>
          <w:ilvl w:val="0"/>
          <w:numId w:val="1"/>
        </w:numPr>
      </w:pPr>
      <w:r w:rsidRPr="00DC21AA">
        <w:t xml:space="preserve">The code to reproduce the RW is exactly the same one we used before, we have just one extra line to add the term proportional to </w:t>
      </w:r>
      <w:r w:rsidRPr="00DC21AA">
        <w:rPr>
          <w:i/>
        </w:rPr>
        <w:t>d</w:t>
      </w:r>
      <w:r w:rsidRPr="00DC21AA">
        <w:t xml:space="preserve"> times the running average to the price.</w:t>
      </w:r>
    </w:p>
    <w:p w14:paraId="6E731764" w14:textId="77777777" w:rsidR="00DC21AA" w:rsidRPr="00DC21AA" w:rsidRDefault="00DC21AA" w:rsidP="00DC21AA">
      <w:pPr>
        <w:numPr>
          <w:ilvl w:val="0"/>
          <w:numId w:val="1"/>
        </w:numPr>
      </w:pPr>
      <w:r w:rsidRPr="00DC21AA">
        <w:t xml:space="preserve">However, since this running average is a constant during one </w:t>
      </w:r>
      <w:proofErr w:type="gramStart"/>
      <w:r w:rsidRPr="00DC21AA">
        <w:t>random-walk</w:t>
      </w:r>
      <w:proofErr w:type="gramEnd"/>
      <w:r w:rsidRPr="00DC21AA">
        <w:t>, we do not need to calculate it, we can simply specify it as one of the function parameters. We are free to set its value arbitrarily.</w:t>
      </w:r>
    </w:p>
    <w:p w14:paraId="526C9464" w14:textId="28BF234B" w:rsidR="00DC21AA" w:rsidRPr="00DC21AA" w:rsidRDefault="00DC21AA" w:rsidP="00DC21AA">
      <w:pPr>
        <w:numPr>
          <w:ilvl w:val="0"/>
          <w:numId w:val="1"/>
        </w:numPr>
      </w:pPr>
      <w:r w:rsidRPr="00DC21AA">
        <w:t xml:space="preserve">Finally, remember that this function will return the trajectory in the 2D </w:t>
      </w:r>
      <w:r w:rsidRPr="00DC21AA">
        <w:lastRenderedPageBreak/>
        <w:t>(A</w:t>
      </w:r>
      <w:proofErr w:type="gramStart"/>
      <w:r w:rsidRPr="00DC21AA">
        <w:t>,D</w:t>
      </w:r>
      <w:proofErr w:type="gramEnd"/>
      <w:r w:rsidRPr="00DC21AA">
        <w:t>) space, not the values of the individual mid-prices for the two dealers.</w:t>
      </w:r>
    </w:p>
    <w:p w14:paraId="752B986E" w14:textId="77777777" w:rsidR="00DC21AA" w:rsidRPr="00632CE2" w:rsidRDefault="00DC21AA" w:rsidP="00DC21AA">
      <w:pPr>
        <w:rPr>
          <w:ins w:id="1" w:author="John Molina" w:date="2017-03-16T08:18:00Z"/>
        </w:rPr>
      </w:pPr>
    </w:p>
    <w:p w14:paraId="411E5B0C" w14:textId="1343903A" w:rsidR="00DC21AA" w:rsidRPr="00CB716D" w:rsidRDefault="00DC21AA" w:rsidP="00DC21AA">
      <w:pPr>
        <w:rPr>
          <w:b/>
          <w:bCs/>
        </w:rPr>
      </w:pPr>
      <w:r>
        <w:rPr>
          <w:b/>
          <w:bCs/>
        </w:rPr>
        <w:t>Note 8</w:t>
      </w:r>
    </w:p>
    <w:p w14:paraId="68205345" w14:textId="6D3A3AE0" w:rsidR="00DC21AA" w:rsidRPr="00DC21AA" w:rsidRDefault="00DC21AA" w:rsidP="00DC21AA">
      <w:pPr>
        <w:numPr>
          <w:ilvl w:val="0"/>
          <w:numId w:val="1"/>
        </w:numPr>
      </w:pPr>
      <w:r w:rsidRPr="00DC21AA">
        <w:t xml:space="preserve">Here we perform two random walks, one using model 1, </w:t>
      </w:r>
      <w:r w:rsidR="008174B9" w:rsidRPr="00DC21AA">
        <w:t>and the</w:t>
      </w:r>
      <w:r w:rsidRPr="00DC21AA">
        <w:t xml:space="preserve"> other using model 2. For model 2 we consider the dealers are trend-followers, with </w:t>
      </w:r>
      <w:r w:rsidRPr="008174B9">
        <w:rPr>
          <w:i/>
        </w:rPr>
        <w:t>d = 1.25</w:t>
      </w:r>
      <w:r w:rsidRPr="00DC21AA">
        <w:t xml:space="preserve">, and we set </w:t>
      </w:r>
      <w:r w:rsidRPr="008174B9">
        <w:rPr>
          <w:i/>
        </w:rPr>
        <w:t>M=1</w:t>
      </w:r>
      <w:r w:rsidRPr="00DC21AA">
        <w:t>, so that dealers only consider the latest price increase to calculate the current trend.</w:t>
      </w:r>
    </w:p>
    <w:p w14:paraId="3B2759A1" w14:textId="77777777" w:rsidR="00DC21AA" w:rsidRPr="00DC21AA" w:rsidRDefault="00DC21AA" w:rsidP="00DC21AA">
      <w:pPr>
        <w:numPr>
          <w:ilvl w:val="0"/>
          <w:numId w:val="1"/>
        </w:numPr>
      </w:pPr>
      <w:r w:rsidRPr="00DC21AA">
        <w:t>Apart from this, all other parameters are the same ones used in the previous lesson for model 1. In particular, we also take care to use the same random number sequence, by explicitly setting the seed before each RW. This will ensure that the sequence of up/down left/right steps are exactly he same.</w:t>
      </w:r>
    </w:p>
    <w:p w14:paraId="6FA64DFA" w14:textId="77777777" w:rsidR="00DC21AA" w:rsidRPr="00DC21AA" w:rsidRDefault="00DC21AA" w:rsidP="00DC21AA">
      <w:pPr>
        <w:numPr>
          <w:ilvl w:val="0"/>
          <w:numId w:val="1"/>
        </w:numPr>
      </w:pPr>
      <w:r w:rsidRPr="00DC21AA">
        <w:t>We can use the same code for performing both simulations. All we have to change is the value of the running average. For model 1 we set it to zero, as this term does not appear, and for model 2 set it to an arbitrary value of 0.003. This means that the dealers are under the assumption that the price previously increased by this amount.</w:t>
      </w:r>
    </w:p>
    <w:p w14:paraId="5A0A5D84" w14:textId="77777777" w:rsidR="00DC21AA" w:rsidRPr="00DC21AA" w:rsidRDefault="00DC21AA" w:rsidP="00DC21AA">
      <w:pPr>
        <w:numPr>
          <w:ilvl w:val="0"/>
          <w:numId w:val="1"/>
        </w:numPr>
      </w:pPr>
      <w:r w:rsidRPr="00DC21AA">
        <w:t>The trajectory data for model 1 is given in red, that of model 2 in blue.</w:t>
      </w:r>
    </w:p>
    <w:p w14:paraId="5AB267CB" w14:textId="77777777" w:rsidR="00DC21AA" w:rsidRPr="00DC21AA" w:rsidRDefault="00DC21AA" w:rsidP="00DC21AA">
      <w:pPr>
        <w:numPr>
          <w:ilvl w:val="0"/>
          <w:numId w:val="1"/>
        </w:numPr>
      </w:pPr>
      <w:r w:rsidRPr="00DC21AA">
        <w:t>As you can see, both trajectories start from the same point, marked as a square, and take exactly the same number of steps to reach the top boundary.</w:t>
      </w:r>
    </w:p>
    <w:p w14:paraId="0944C498" w14:textId="653DAEA3" w:rsidR="00DC21AA" w:rsidRPr="00DC21AA" w:rsidRDefault="00DC21AA" w:rsidP="00DC21AA">
      <w:pPr>
        <w:numPr>
          <w:ilvl w:val="0"/>
          <w:numId w:val="1"/>
        </w:numPr>
      </w:pPr>
      <w:r w:rsidRPr="00DC21AA">
        <w:t>The reason for this is str</w:t>
      </w:r>
      <w:r w:rsidR="008174B9">
        <w:t>aightforward: the dynamics of </w:t>
      </w:r>
      <w:r w:rsidR="008174B9" w:rsidRPr="008174B9">
        <w:rPr>
          <w:i/>
        </w:rPr>
        <w:t>D</w:t>
      </w:r>
      <w:r w:rsidRPr="00DC21AA">
        <w:t xml:space="preserve"> is the same in both model 1 and model 2. Thus, the transaction interval will be the same, since it is </w:t>
      </w:r>
      <w:r w:rsidRPr="008174B9">
        <w:rPr>
          <w:i/>
        </w:rPr>
        <w:t>D</w:t>
      </w:r>
      <w:r w:rsidRPr="00DC21AA">
        <w:t xml:space="preserve"> that determines the transaction condition.</w:t>
      </w:r>
    </w:p>
    <w:p w14:paraId="2E36B9A3" w14:textId="77777777" w:rsidR="00DC21AA" w:rsidRPr="00DC21AA" w:rsidRDefault="00DC21AA" w:rsidP="00DC21AA">
      <w:pPr>
        <w:numPr>
          <w:ilvl w:val="0"/>
          <w:numId w:val="1"/>
        </w:numPr>
      </w:pPr>
      <w:r w:rsidRPr="00DC21AA">
        <w:t>The difference then, lies in the motion along the horizontal axis</w:t>
      </w:r>
      <w:r w:rsidRPr="008174B9">
        <w:rPr>
          <w:i/>
        </w:rPr>
        <w:t xml:space="preserve"> A</w:t>
      </w:r>
      <w:r w:rsidRPr="00DC21AA">
        <w:t xml:space="preserve">. Here, the extra memory or drift term adds a "flow" in the positive </w:t>
      </w:r>
      <w:proofErr w:type="gramStart"/>
      <w:r w:rsidRPr="008174B9">
        <w:rPr>
          <w:i/>
        </w:rPr>
        <w:t>A</w:t>
      </w:r>
      <w:proofErr w:type="gramEnd"/>
      <w:r w:rsidRPr="00DC21AA">
        <w:t xml:space="preserve"> direction, essentially stretching the trajectories.</w:t>
      </w:r>
    </w:p>
    <w:p w14:paraId="047C6175" w14:textId="77777777" w:rsidR="00DC21AA" w:rsidRPr="00DC21AA" w:rsidRDefault="00DC21AA" w:rsidP="00DC21AA">
      <w:pPr>
        <w:numPr>
          <w:ilvl w:val="0"/>
          <w:numId w:val="1"/>
        </w:numPr>
      </w:pPr>
      <w:r w:rsidRPr="00DC21AA">
        <w:t>In the end, for this simulation, it results in the dealers making a transaction that increases the stock-price, whereas model 1 gave a decrease of the price.</w:t>
      </w:r>
    </w:p>
    <w:p w14:paraId="32B384AB" w14:textId="77777777" w:rsidR="00DC21AA" w:rsidRPr="00DC21AA" w:rsidRDefault="00DC21AA" w:rsidP="00DC21AA">
      <w:pPr>
        <w:numPr>
          <w:ilvl w:val="0"/>
          <w:numId w:val="1"/>
        </w:numPr>
      </w:pPr>
      <w:r w:rsidRPr="00DC21AA">
        <w:t xml:space="preserve">Since we simulated trend-followers under the assumption that the market </w:t>
      </w:r>
      <w:r w:rsidRPr="00DC21AA">
        <w:lastRenderedPageBreak/>
        <w:t>price previously increased, the result is probably not at all surprising.</w:t>
      </w:r>
    </w:p>
    <w:p w14:paraId="4497AAB5" w14:textId="1200FAAE" w:rsidR="00DC21AA" w:rsidRDefault="00DC21AA" w:rsidP="00DC21AA"/>
    <w:p w14:paraId="1FFBA0D1" w14:textId="14540CF4" w:rsidR="00D02958" w:rsidRPr="00CB716D" w:rsidRDefault="00D02958" w:rsidP="00D02958">
      <w:pPr>
        <w:rPr>
          <w:b/>
          <w:bCs/>
        </w:rPr>
      </w:pPr>
      <w:r>
        <w:rPr>
          <w:b/>
          <w:bCs/>
        </w:rPr>
        <w:t>Note 9</w:t>
      </w:r>
    </w:p>
    <w:p w14:paraId="71F2A0D1" w14:textId="77777777" w:rsidR="00D02958" w:rsidRPr="00D02958" w:rsidRDefault="00D02958" w:rsidP="00D02958">
      <w:pPr>
        <w:numPr>
          <w:ilvl w:val="0"/>
          <w:numId w:val="1"/>
        </w:numPr>
      </w:pPr>
      <w:r w:rsidRPr="00D02958">
        <w:t>Now let us perform a simulation of model 2 over many transactions.</w:t>
      </w:r>
    </w:p>
    <w:p w14:paraId="04105F7A" w14:textId="77777777" w:rsidR="00D02958" w:rsidRPr="00D02958" w:rsidRDefault="00D02958" w:rsidP="00D02958">
      <w:pPr>
        <w:numPr>
          <w:ilvl w:val="0"/>
          <w:numId w:val="1"/>
        </w:numPr>
      </w:pPr>
      <w:r w:rsidRPr="00D02958">
        <w:t>For this, we modify the code used to simulate model 1, in order to include the trend-following term in the price dynamics.</w:t>
      </w:r>
    </w:p>
    <w:p w14:paraId="032B6E04" w14:textId="77777777" w:rsidR="00D02958" w:rsidRPr="00D02958" w:rsidRDefault="00D02958" w:rsidP="00D02958">
      <w:pPr>
        <w:numPr>
          <w:ilvl w:val="0"/>
          <w:numId w:val="1"/>
        </w:numPr>
      </w:pPr>
      <w:r w:rsidRPr="00D02958">
        <w:t>Comparing with the model 1 code of the previous lesson, we have added a helper function '</w:t>
      </w:r>
      <w:proofErr w:type="spellStart"/>
      <w:r w:rsidRPr="00D02958">
        <w:t>avgprice</w:t>
      </w:r>
      <w:proofErr w:type="spellEnd"/>
      <w:r w:rsidRPr="00D02958">
        <w:t>' that will calculate the running average of the price increases for the previous M ticks, as given in Eq. (L6).</w:t>
      </w:r>
    </w:p>
    <w:p w14:paraId="342846C0" w14:textId="77777777" w:rsidR="00D02958" w:rsidRPr="00D02958" w:rsidRDefault="00D02958" w:rsidP="00D02958">
      <w:pPr>
        <w:numPr>
          <w:ilvl w:val="0"/>
          <w:numId w:val="1"/>
        </w:numPr>
      </w:pPr>
      <w:r w:rsidRPr="00D02958">
        <w:t>To simplify the code we have also added an additional array '</w:t>
      </w:r>
      <w:proofErr w:type="spellStart"/>
      <w:r w:rsidRPr="00D02958">
        <w:t>dmktprice</w:t>
      </w:r>
      <w:proofErr w:type="spellEnd"/>
      <w:r w:rsidRPr="00D02958">
        <w:t>', that will contain the trajectory data of the changes in market price.</w:t>
      </w:r>
    </w:p>
    <w:p w14:paraId="082F0F8B" w14:textId="1DCA182F" w:rsidR="00D02958" w:rsidRPr="00D02958" w:rsidRDefault="00D02958" w:rsidP="00D02958">
      <w:pPr>
        <w:numPr>
          <w:ilvl w:val="0"/>
          <w:numId w:val="1"/>
        </w:numPr>
      </w:pPr>
      <w:r w:rsidRPr="00D02958">
        <w:t>While this informati</w:t>
      </w:r>
      <w:r>
        <w:t>on can be obtained from the mar</w:t>
      </w:r>
      <w:r w:rsidRPr="00D02958">
        <w:t>ket price information itself, it will simplify the code</w:t>
      </w:r>
      <w:r>
        <w:t xml:space="preserve"> to have it as a separate variable</w:t>
      </w:r>
      <w:r w:rsidRPr="00D02958">
        <w:t>.</w:t>
      </w:r>
    </w:p>
    <w:p w14:paraId="1073FF2C" w14:textId="77777777" w:rsidR="00D02958" w:rsidRPr="00D02958" w:rsidRDefault="00D02958" w:rsidP="00D02958">
      <w:pPr>
        <w:numPr>
          <w:ilvl w:val="0"/>
          <w:numId w:val="1"/>
        </w:numPr>
      </w:pPr>
      <w:r w:rsidRPr="00D02958">
        <w:t>The main simulation code is exactly the same as before, except for the price update, which now includes a term proportional to the running average.</w:t>
      </w:r>
    </w:p>
    <w:p w14:paraId="4D10ECE3" w14:textId="77777777" w:rsidR="00D02958" w:rsidRPr="00D02958" w:rsidRDefault="00D02958" w:rsidP="00D02958">
      <w:pPr>
        <w:numPr>
          <w:ilvl w:val="0"/>
          <w:numId w:val="1"/>
        </w:numPr>
      </w:pPr>
      <w:r w:rsidRPr="00D02958">
        <w:t>At the end of each random walk, when the transaction is executed, we save the data for the change in market price and we update the running average.</w:t>
      </w:r>
    </w:p>
    <w:p w14:paraId="1D5C9942" w14:textId="77777777" w:rsidR="00D02958" w:rsidRPr="00D02958" w:rsidRDefault="00D02958" w:rsidP="00D02958">
      <w:pPr>
        <w:numPr>
          <w:ilvl w:val="0"/>
          <w:numId w:val="1"/>
        </w:numPr>
      </w:pPr>
      <w:r w:rsidRPr="00D02958">
        <w:t>To avoid waiting for the three or four minutes it takes for the simulation to finish, we have previously run the code and saved the results to a file for the analysis that follows.</w:t>
      </w:r>
    </w:p>
    <w:p w14:paraId="13553AC2" w14:textId="0F88D896" w:rsidR="00D02958" w:rsidRPr="00DC21AA" w:rsidRDefault="00D02958" w:rsidP="00D02958">
      <w:pPr>
        <w:ind w:left="720"/>
      </w:pPr>
    </w:p>
    <w:p w14:paraId="1C2D8051" w14:textId="4F74BACB" w:rsidR="00D02958" w:rsidRPr="00CB716D" w:rsidRDefault="00D02958" w:rsidP="00D02958">
      <w:pPr>
        <w:rPr>
          <w:b/>
          <w:bCs/>
        </w:rPr>
      </w:pPr>
      <w:r>
        <w:rPr>
          <w:b/>
          <w:bCs/>
        </w:rPr>
        <w:t>Note 10</w:t>
      </w:r>
    </w:p>
    <w:p w14:paraId="188F5E86" w14:textId="77777777" w:rsidR="00D02958" w:rsidRPr="00D02958" w:rsidRDefault="00D02958" w:rsidP="00D02958">
      <w:pPr>
        <w:numPr>
          <w:ilvl w:val="0"/>
          <w:numId w:val="1"/>
        </w:numPr>
      </w:pPr>
      <w:r w:rsidRPr="00D02958">
        <w:t>We load the saved data for model 2 as well as that of model 1, which was presented in the previous lesson.</w:t>
      </w:r>
    </w:p>
    <w:p w14:paraId="4F2A0010" w14:textId="3A688C94" w:rsidR="00D02958" w:rsidRPr="00D02958" w:rsidRDefault="00D02958" w:rsidP="00D02958">
      <w:pPr>
        <w:numPr>
          <w:ilvl w:val="0"/>
          <w:numId w:val="1"/>
        </w:numPr>
      </w:pPr>
      <w:r w:rsidRPr="00D02958">
        <w:t>As before, we are mainly interested in the price return </w:t>
      </w:r>
      <w:r w:rsidRPr="00D02958">
        <w:rPr>
          <w:i/>
        </w:rPr>
        <w:t>G_1 </w:t>
      </w:r>
      <w:r w:rsidRPr="00D02958">
        <w:t>and the time interval between two transactions, and we compute them using the helper functions defined at the beginning.</w:t>
      </w:r>
    </w:p>
    <w:p w14:paraId="1951474C" w14:textId="77777777" w:rsidR="00D02958" w:rsidRPr="00D02958" w:rsidRDefault="00D02958" w:rsidP="00D02958">
      <w:pPr>
        <w:numPr>
          <w:ilvl w:val="0"/>
          <w:numId w:val="1"/>
        </w:numPr>
      </w:pPr>
      <w:r w:rsidRPr="00D02958">
        <w:t>The three data sets, corresponding to the price, the price return, and the time intervals are plotted here for both models.</w:t>
      </w:r>
    </w:p>
    <w:p w14:paraId="5E28EE26" w14:textId="77777777" w:rsidR="00D02958" w:rsidRPr="00D02958" w:rsidRDefault="00D02958" w:rsidP="00D02958">
      <w:pPr>
        <w:numPr>
          <w:ilvl w:val="0"/>
          <w:numId w:val="1"/>
        </w:numPr>
      </w:pPr>
      <w:r w:rsidRPr="00D02958">
        <w:t>The data for the new model 2 is plotted in red, that of model 1 is in blue.</w:t>
      </w:r>
    </w:p>
    <w:p w14:paraId="634502D7" w14:textId="2714DD1B" w:rsidR="00D02958" w:rsidRPr="00D02958" w:rsidRDefault="00D02958" w:rsidP="00D02958">
      <w:pPr>
        <w:numPr>
          <w:ilvl w:val="0"/>
          <w:numId w:val="1"/>
        </w:numPr>
      </w:pPr>
      <w:r w:rsidRPr="00D02958">
        <w:lastRenderedPageBreak/>
        <w:t>Looking at the evolution of the price in time, we can start to identify the trend-following behavior of the dealers. This is reflected in the regi</w:t>
      </w:r>
      <w:r>
        <w:t>ons of sustained increase or de</w:t>
      </w:r>
      <w:r w:rsidRPr="00D02958">
        <w:t>crease in the price, which can last over several hundreds of ticks.</w:t>
      </w:r>
    </w:p>
    <w:p w14:paraId="698AE68B" w14:textId="77777777" w:rsidR="00D02958" w:rsidRPr="00D02958" w:rsidRDefault="00D02958" w:rsidP="00D02958">
      <w:pPr>
        <w:numPr>
          <w:ilvl w:val="0"/>
          <w:numId w:val="1"/>
        </w:numPr>
      </w:pPr>
      <w:r w:rsidRPr="00D02958">
        <w:t>From the price returns, we see that much larger returns are now possible. If model 1 could show returns of 5 times the standard deviation, with model 2 we have returns that are 15 times the standard deviation. If you recall the analysis we performed on real stock data you will understand how important this is.</w:t>
      </w:r>
    </w:p>
    <w:p w14:paraId="10BB46AE" w14:textId="77777777" w:rsidR="00D02958" w:rsidRPr="00D02958" w:rsidRDefault="00D02958" w:rsidP="00D02958">
      <w:pPr>
        <w:numPr>
          <w:ilvl w:val="0"/>
          <w:numId w:val="1"/>
        </w:numPr>
      </w:pPr>
      <w:r w:rsidRPr="00D02958">
        <w:t>Finally, it will not surprise you to learn that the transaction interval is exactly the same for both models. We have already explained this when we analyzed the 2D random walk corresponding to this process.</w:t>
      </w:r>
    </w:p>
    <w:p w14:paraId="18A05B53" w14:textId="3DA3D50F" w:rsidR="00D02958" w:rsidRDefault="00D02958" w:rsidP="00D02958">
      <w:pPr>
        <w:ind w:left="720"/>
      </w:pPr>
    </w:p>
    <w:p w14:paraId="7DFEB465" w14:textId="3A429138" w:rsidR="00D02958" w:rsidRPr="00CB716D" w:rsidRDefault="00D02958" w:rsidP="00D02958">
      <w:pPr>
        <w:rPr>
          <w:b/>
          <w:bCs/>
        </w:rPr>
      </w:pPr>
      <w:r>
        <w:rPr>
          <w:b/>
          <w:bCs/>
        </w:rPr>
        <w:t>Note 11</w:t>
      </w:r>
    </w:p>
    <w:p w14:paraId="72A44369" w14:textId="7A6CB3A0" w:rsidR="00D02958" w:rsidRPr="00D02958" w:rsidRDefault="00D02958" w:rsidP="00D02958">
      <w:pPr>
        <w:numPr>
          <w:ilvl w:val="0"/>
          <w:numId w:val="1"/>
        </w:numPr>
      </w:pPr>
      <w:r w:rsidRPr="00D02958">
        <w:t>Now, let us check whether this new dealer model, with trend-following behavior, gives a better prediction for the distribution of the price returns.</w:t>
      </w:r>
    </w:p>
    <w:p w14:paraId="22BB1346" w14:textId="1161E4DA" w:rsidR="00D02958" w:rsidRPr="00D02958" w:rsidRDefault="00D02958" w:rsidP="00D02958">
      <w:pPr>
        <w:numPr>
          <w:ilvl w:val="0"/>
          <w:numId w:val="1"/>
        </w:numPr>
      </w:pPr>
      <w:r w:rsidRPr="00D02958">
        <w:t>For th</w:t>
      </w:r>
      <w:r>
        <w:t>is, we reload the data for the T</w:t>
      </w:r>
      <w:r w:rsidRPr="00D02958">
        <w:t>oyota stock and plot the probability distribution function for both data sets.</w:t>
      </w:r>
    </w:p>
    <w:p w14:paraId="7DDF2F48" w14:textId="38BB7C2A" w:rsidR="00D02958" w:rsidRPr="00D02958" w:rsidRDefault="00D02958" w:rsidP="00D02958">
      <w:pPr>
        <w:numPr>
          <w:ilvl w:val="0"/>
          <w:numId w:val="1"/>
        </w:numPr>
      </w:pPr>
      <w:r w:rsidRPr="00D02958">
        <w:t>The simulation results are</w:t>
      </w:r>
      <w:r>
        <w:t xml:space="preserve"> represented in orange and the T</w:t>
      </w:r>
      <w:r w:rsidRPr="00D02958">
        <w:t>oyota data in blue. As a guide to the eye, we have also plotted an exponential distribution and a power law, with exponent </w:t>
      </w:r>
      <w:r>
        <w:t xml:space="preserve">of </w:t>
      </w:r>
      <w:r w:rsidRPr="00D02958">
        <w:t>−3.</w:t>
      </w:r>
    </w:p>
    <w:p w14:paraId="7625C89A" w14:textId="42EA1641" w:rsidR="00D02958" w:rsidRPr="00D02958" w:rsidRDefault="00D02958" w:rsidP="00D02958">
      <w:pPr>
        <w:numPr>
          <w:ilvl w:val="0"/>
          <w:numId w:val="1"/>
        </w:numPr>
      </w:pPr>
      <w:r w:rsidRPr="00D02958">
        <w:t>The previo</w:t>
      </w:r>
      <w:r>
        <w:t>us model</w:t>
      </w:r>
      <w:r w:rsidRPr="00D02958">
        <w:t xml:space="preserve"> </w:t>
      </w:r>
      <w:proofErr w:type="gramStart"/>
      <w:r w:rsidRPr="00D02958">
        <w:t>1,</w:t>
      </w:r>
      <w:proofErr w:type="gramEnd"/>
      <w:r w:rsidRPr="00D02958">
        <w:t xml:space="preserve"> resulted in an exponential distribution.</w:t>
      </w:r>
    </w:p>
    <w:p w14:paraId="228DA812" w14:textId="77777777" w:rsidR="00D02958" w:rsidRPr="00D02958" w:rsidRDefault="00D02958" w:rsidP="00D02958">
      <w:pPr>
        <w:numPr>
          <w:ilvl w:val="0"/>
          <w:numId w:val="1"/>
        </w:numPr>
      </w:pPr>
      <w:r w:rsidRPr="00D02958">
        <w:t>We see that the new model 2 indeed captures the behavior of real stock-market data.</w:t>
      </w:r>
    </w:p>
    <w:p w14:paraId="2F757236" w14:textId="77777777" w:rsidR="00D02958" w:rsidRPr="00D02958" w:rsidRDefault="00D02958" w:rsidP="00D02958">
      <w:pPr>
        <w:numPr>
          <w:ilvl w:val="0"/>
          <w:numId w:val="1"/>
        </w:numPr>
      </w:pPr>
      <w:r w:rsidRPr="00D02958">
        <w:t>I will stress that this is not just a happy accident from choosing this particular stock. Recall that we analyzed the returns for several different Japanese and American stocks, as well as two market indexes, and they all showed the same power law decay.</w:t>
      </w:r>
    </w:p>
    <w:p w14:paraId="47AB59E2" w14:textId="77777777" w:rsidR="00D02958" w:rsidRPr="00D02958" w:rsidRDefault="00D02958" w:rsidP="00D02958">
      <w:pPr>
        <w:numPr>
          <w:ilvl w:val="0"/>
          <w:numId w:val="1"/>
        </w:numPr>
      </w:pPr>
      <w:r w:rsidRPr="00D02958">
        <w:t>This behavior is universal.</w:t>
      </w:r>
    </w:p>
    <w:p w14:paraId="13A40BE5" w14:textId="77777777" w:rsidR="00D02958" w:rsidRPr="00D02958" w:rsidRDefault="00D02958" w:rsidP="00D02958">
      <w:pPr>
        <w:numPr>
          <w:ilvl w:val="0"/>
          <w:numId w:val="1"/>
        </w:numPr>
      </w:pPr>
      <w:r w:rsidRPr="00D02958">
        <w:t>Thus, simply adding a memory term into the dynamical equations has allowed us to reproduce the non-trivial behavior of real market data, and this with a model that only has two dealers!</w:t>
      </w:r>
    </w:p>
    <w:p w14:paraId="2F5B932F" w14:textId="11307BB7" w:rsidR="00D02958" w:rsidRPr="00D02958" w:rsidRDefault="00D02958" w:rsidP="00D02958">
      <w:pPr>
        <w:numPr>
          <w:ilvl w:val="0"/>
          <w:numId w:val="1"/>
        </w:numPr>
      </w:pPr>
      <w:r w:rsidRPr="00D02958">
        <w:lastRenderedPageBreak/>
        <w:t>You might remark that this comparison is not fair. The returns from the simulation are over tick time, whereas those for the real data are computed across a trading day. However, this behavior is quite robust to the change in time scale, as you can easily check for yourselves.</w:t>
      </w:r>
    </w:p>
    <w:p w14:paraId="14AF311B" w14:textId="77777777" w:rsidR="00D02958" w:rsidRDefault="00D02958" w:rsidP="00DC21AA"/>
    <w:p w14:paraId="048B1900" w14:textId="6548273A" w:rsidR="00D02958" w:rsidRPr="00CB716D" w:rsidRDefault="00D02958" w:rsidP="00D02958">
      <w:pPr>
        <w:rPr>
          <w:b/>
          <w:bCs/>
        </w:rPr>
      </w:pPr>
      <w:r>
        <w:rPr>
          <w:b/>
          <w:bCs/>
        </w:rPr>
        <w:t>Note 12</w:t>
      </w:r>
    </w:p>
    <w:p w14:paraId="077362F5" w14:textId="775E4C40" w:rsidR="00D02958" w:rsidRPr="00D02958" w:rsidRDefault="00D02958" w:rsidP="00D02958">
      <w:pPr>
        <w:numPr>
          <w:ilvl w:val="0"/>
          <w:numId w:val="1"/>
        </w:numPr>
      </w:pPr>
      <w:r w:rsidRPr="00D02958">
        <w:t>To end this lesson, I want to give you a better idea of how this trend-following behavior affects the dynamics of the stock price. For example, what is the difference between a trend-follower and a contrarian</w:t>
      </w:r>
      <w:r>
        <w:t>?</w:t>
      </w:r>
      <w:r w:rsidRPr="00D02958">
        <w:t xml:space="preserve"> Can just seeing how the stock is moving identify them?</w:t>
      </w:r>
    </w:p>
    <w:p w14:paraId="70A7FE68" w14:textId="5262C055" w:rsidR="00D02958" w:rsidRPr="00D02958" w:rsidRDefault="00D02958" w:rsidP="00D02958">
      <w:pPr>
        <w:numPr>
          <w:ilvl w:val="0"/>
          <w:numId w:val="1"/>
        </w:numPr>
      </w:pPr>
      <w:r w:rsidRPr="00D02958">
        <w:t>F</w:t>
      </w:r>
      <w:r>
        <w:t>or this, we will slightly modif</w:t>
      </w:r>
      <w:r w:rsidRPr="00D02958">
        <w:t>y our simulation code and consider that the </w:t>
      </w:r>
      <w:r w:rsidRPr="00D02958">
        <w:rPr>
          <w:i/>
        </w:rPr>
        <w:t>d</w:t>
      </w:r>
      <w:r w:rsidRPr="00D02958">
        <w:t> value is changing in time.</w:t>
      </w:r>
    </w:p>
    <w:p w14:paraId="77D7DED4" w14:textId="77777777" w:rsidR="00D02958" w:rsidRPr="00D02958" w:rsidRDefault="00D02958" w:rsidP="00D02958">
      <w:pPr>
        <w:numPr>
          <w:ilvl w:val="0"/>
          <w:numId w:val="1"/>
        </w:numPr>
      </w:pPr>
      <w:r w:rsidRPr="00D02958">
        <w:t>For the first 1000 ticks or transactions, we will set d&lt;0, which gives contrarian dealers.</w:t>
      </w:r>
    </w:p>
    <w:p w14:paraId="2F8C5F61" w14:textId="77777777" w:rsidR="00D02958" w:rsidRPr="00D02958" w:rsidRDefault="00D02958" w:rsidP="00D02958">
      <w:pPr>
        <w:numPr>
          <w:ilvl w:val="0"/>
          <w:numId w:val="1"/>
        </w:numPr>
      </w:pPr>
      <w:r w:rsidRPr="00D02958">
        <w:t>For the second 1000 ticks, we set d=0, which reduces to model 1, and gives simple random walk behavior for the price changes.</w:t>
      </w:r>
    </w:p>
    <w:p w14:paraId="3733E986" w14:textId="77777777" w:rsidR="00D02958" w:rsidRPr="00D02958" w:rsidRDefault="00D02958" w:rsidP="00D02958">
      <w:pPr>
        <w:numPr>
          <w:ilvl w:val="0"/>
          <w:numId w:val="1"/>
        </w:numPr>
      </w:pPr>
      <w:r w:rsidRPr="00D02958">
        <w:t>For the third 1000 ticks, we set d&gt;0, which gives trend-following dealers.</w:t>
      </w:r>
    </w:p>
    <w:p w14:paraId="5D9298FD" w14:textId="77777777" w:rsidR="00D02958" w:rsidRPr="00D02958" w:rsidRDefault="00D02958" w:rsidP="00D02958">
      <w:pPr>
        <w:numPr>
          <w:ilvl w:val="0"/>
          <w:numId w:val="1"/>
        </w:numPr>
      </w:pPr>
      <w:r w:rsidRPr="00D02958">
        <w:t>Finally, for the remaining ticks, we will set d depending on the current running average.</w:t>
      </w:r>
    </w:p>
    <w:p w14:paraId="5C03FD8C" w14:textId="77777777" w:rsidR="00D02958" w:rsidRPr="00D02958" w:rsidRDefault="00D02958" w:rsidP="00D02958">
      <w:pPr>
        <w:numPr>
          <w:ilvl w:val="0"/>
          <w:numId w:val="1"/>
        </w:numPr>
      </w:pPr>
      <w:r w:rsidRPr="00D02958">
        <w:t>If the running average is positive, which means the stock was increasing, we set d&gt;0 to model trend-followers.</w:t>
      </w:r>
    </w:p>
    <w:p w14:paraId="2022C352" w14:textId="77777777" w:rsidR="00D02958" w:rsidRPr="00D02958" w:rsidRDefault="00D02958" w:rsidP="00D02958">
      <w:pPr>
        <w:numPr>
          <w:ilvl w:val="0"/>
          <w:numId w:val="1"/>
        </w:numPr>
      </w:pPr>
      <w:r w:rsidRPr="00D02958">
        <w:t>If the running average is negative, which means the stock was decreasing, we set d&lt;0 to model contrarians.</w:t>
      </w:r>
    </w:p>
    <w:p w14:paraId="70ABE3FF" w14:textId="77777777" w:rsidR="00D02958" w:rsidRPr="00D02958" w:rsidRDefault="00D02958" w:rsidP="00D02958">
      <w:pPr>
        <w:numPr>
          <w:ilvl w:val="0"/>
          <w:numId w:val="1"/>
        </w:numPr>
      </w:pPr>
      <w:r w:rsidRPr="00D02958">
        <w:t>To accomplish all this, we define an additional function that will return this time varying d value, given the current tick time and running average. This is the '</w:t>
      </w:r>
      <w:proofErr w:type="spellStart"/>
      <w:r w:rsidRPr="00D02958">
        <w:t>dtime</w:t>
      </w:r>
      <w:proofErr w:type="spellEnd"/>
      <w:r w:rsidRPr="00D02958">
        <w:t>' function shown here</w:t>
      </w:r>
    </w:p>
    <w:p w14:paraId="0D56AB38" w14:textId="77777777" w:rsidR="00D02958" w:rsidRPr="00D02958" w:rsidRDefault="00D02958" w:rsidP="00D02958">
      <w:pPr>
        <w:numPr>
          <w:ilvl w:val="0"/>
          <w:numId w:val="1"/>
        </w:numPr>
      </w:pPr>
      <w:r w:rsidRPr="00D02958">
        <w:t>We have to be careful to make sure 'd' is recomputed at every tick, but other than that the code is unchanged.</w:t>
      </w:r>
    </w:p>
    <w:p w14:paraId="674ACD92" w14:textId="3C1105BD" w:rsidR="00D02958" w:rsidRPr="00D02958" w:rsidRDefault="00D02958" w:rsidP="00D02958">
      <w:pPr>
        <w:numPr>
          <w:ilvl w:val="0"/>
          <w:numId w:val="1"/>
        </w:numPr>
      </w:pPr>
      <w:r w:rsidRPr="00D02958">
        <w:t>In contrast to the prev</w:t>
      </w:r>
      <w:r>
        <w:t>i</w:t>
      </w:r>
      <w:r w:rsidRPr="00D02958">
        <w:t>ous cases, here we will take </w:t>
      </w:r>
      <w:r w:rsidRPr="00D02958">
        <w:rPr>
          <w:i/>
        </w:rPr>
        <w:t>M =20 </w:t>
      </w:r>
      <w:r w:rsidRPr="00D02958">
        <w:t xml:space="preserve">for the </w:t>
      </w:r>
      <w:r>
        <w:t xml:space="preserve">calculation of the </w:t>
      </w:r>
      <w:r w:rsidRPr="00D02958">
        <w:t>running average.</w:t>
      </w:r>
      <w:r>
        <w:t xml:space="preserve"> This means dealers take into account the history of the previous 20 ticks when determining the current trend.</w:t>
      </w:r>
    </w:p>
    <w:p w14:paraId="762BACA4" w14:textId="77777777" w:rsidR="00D02958" w:rsidRDefault="00D02958" w:rsidP="00DC21AA"/>
    <w:p w14:paraId="0E9E41EB" w14:textId="2B7DC270" w:rsidR="00781720" w:rsidRPr="00CB716D" w:rsidRDefault="00781720" w:rsidP="00781720">
      <w:pPr>
        <w:rPr>
          <w:b/>
          <w:bCs/>
        </w:rPr>
      </w:pPr>
      <w:r>
        <w:rPr>
          <w:b/>
          <w:bCs/>
        </w:rPr>
        <w:lastRenderedPageBreak/>
        <w:t>Note 13</w:t>
      </w:r>
    </w:p>
    <w:p w14:paraId="684BED75" w14:textId="77777777" w:rsidR="00781720" w:rsidRPr="00781720" w:rsidRDefault="00781720" w:rsidP="00781720">
      <w:pPr>
        <w:numPr>
          <w:ilvl w:val="0"/>
          <w:numId w:val="1"/>
        </w:numPr>
      </w:pPr>
      <w:r w:rsidRPr="00781720">
        <w:t>Let us analyze the simulation we previously described, with the trend-following nature of the dealers changing in time.</w:t>
      </w:r>
    </w:p>
    <w:p w14:paraId="43E197AA" w14:textId="77777777" w:rsidR="00781720" w:rsidRPr="00781720" w:rsidRDefault="00781720" w:rsidP="00781720">
      <w:pPr>
        <w:numPr>
          <w:ilvl w:val="0"/>
          <w:numId w:val="1"/>
        </w:numPr>
      </w:pPr>
      <w:r w:rsidRPr="00781720">
        <w:t>As before, we do not evaluate this in real-time, because it would take too long, but load the previously saved simulation data.</w:t>
      </w:r>
    </w:p>
    <w:p w14:paraId="40843FC1" w14:textId="30AB7BC8" w:rsidR="00781720" w:rsidRPr="00781720" w:rsidRDefault="00781720" w:rsidP="00781720">
      <w:pPr>
        <w:numPr>
          <w:ilvl w:val="0"/>
          <w:numId w:val="1"/>
        </w:numPr>
      </w:pPr>
      <w:r w:rsidRPr="00781720">
        <w:t>The top plot shows the evolution of the price as a function of tick time, while the bottom plot shows the price return </w:t>
      </w:r>
      <w:r w:rsidRPr="00781720">
        <w:rPr>
          <w:i/>
        </w:rPr>
        <w:t>G_1</w:t>
      </w:r>
      <w:r w:rsidRPr="00781720">
        <w:t>. The data are color-coded depending on the value of </w:t>
      </w:r>
      <w:r w:rsidRPr="00781720">
        <w:rPr>
          <w:i/>
        </w:rPr>
        <w:t>d</w:t>
      </w:r>
      <w:r w:rsidRPr="00781720">
        <w:t> used.</w:t>
      </w:r>
    </w:p>
    <w:p w14:paraId="2C8EB7A4" w14:textId="77777777" w:rsidR="00781720" w:rsidRPr="00781720" w:rsidRDefault="00781720" w:rsidP="00781720">
      <w:pPr>
        <w:numPr>
          <w:ilvl w:val="0"/>
          <w:numId w:val="1"/>
        </w:numPr>
      </w:pPr>
      <w:r w:rsidRPr="00781720">
        <w:t>In the red region, the dealers are contrarian, resulting in a stable price.</w:t>
      </w:r>
    </w:p>
    <w:p w14:paraId="7A27D0F6" w14:textId="6727DB05" w:rsidR="00781720" w:rsidRPr="00781720" w:rsidRDefault="00781720" w:rsidP="00781720">
      <w:pPr>
        <w:numPr>
          <w:ilvl w:val="0"/>
          <w:numId w:val="1"/>
        </w:numPr>
      </w:pPr>
      <w:r>
        <w:t xml:space="preserve">In the </w:t>
      </w:r>
      <w:r w:rsidRPr="00781720">
        <w:t>blue region, we turn of any trend-following</w:t>
      </w:r>
      <w:r>
        <w:t xml:space="preserve"> behavior</w:t>
      </w:r>
      <w:r w:rsidRPr="00781720">
        <w:t xml:space="preserve"> and the changes in price are given by a random walk.</w:t>
      </w:r>
    </w:p>
    <w:p w14:paraId="64886B05" w14:textId="77777777" w:rsidR="00781720" w:rsidRPr="00781720" w:rsidRDefault="00781720" w:rsidP="00781720">
      <w:pPr>
        <w:numPr>
          <w:ilvl w:val="0"/>
          <w:numId w:val="1"/>
        </w:numPr>
      </w:pPr>
      <w:r w:rsidRPr="00781720">
        <w:t>In the purple region, the dealers are trend-followers, which results in a highly unstable price variation over time.</w:t>
      </w:r>
    </w:p>
    <w:p w14:paraId="607E902E" w14:textId="57849110" w:rsidR="00781720" w:rsidRPr="00781720" w:rsidRDefault="00781720" w:rsidP="00781720">
      <w:pPr>
        <w:numPr>
          <w:ilvl w:val="0"/>
          <w:numId w:val="1"/>
        </w:numPr>
      </w:pPr>
      <w:r w:rsidRPr="00781720">
        <w:t>Finally, in the gray region, the instantaneous </w:t>
      </w:r>
      <w:r w:rsidRPr="00781720">
        <w:rPr>
          <w:i/>
        </w:rPr>
        <w:t>d</w:t>
      </w:r>
      <w:r w:rsidRPr="00781720">
        <w:t> value depends on the running average at that point. The dealers react as trend-followers when presented with an increasing price, whereas they are contrarians if the price is decreasing. This will results in an almost linear increase in the price at long times.</w:t>
      </w:r>
    </w:p>
    <w:p w14:paraId="726E2E18" w14:textId="77777777" w:rsidR="00781720" w:rsidRPr="00781720" w:rsidRDefault="00781720" w:rsidP="00781720">
      <w:pPr>
        <w:numPr>
          <w:ilvl w:val="0"/>
          <w:numId w:val="1"/>
        </w:numPr>
      </w:pPr>
      <w:r w:rsidRPr="00781720">
        <w:t>A superficial glance at the returns seems to indicate that nothing really changes.</w:t>
      </w:r>
    </w:p>
    <w:p w14:paraId="685380A7" w14:textId="2BA04745" w:rsidR="00781720" w:rsidRPr="00D02958" w:rsidRDefault="00781720" w:rsidP="00781720">
      <w:pPr>
        <w:numPr>
          <w:ilvl w:val="0"/>
          <w:numId w:val="1"/>
        </w:numPr>
      </w:pPr>
      <w:r w:rsidRPr="00781720">
        <w:t xml:space="preserve">However, we know that the distributions are not the same and clear evidence of time correlations can be observed in the data. This is not surprising, since the dynamics over regions with non-zero </w:t>
      </w:r>
      <w:r w:rsidRPr="00781720">
        <w:rPr>
          <w:i/>
        </w:rPr>
        <w:t>d</w:t>
      </w:r>
      <w:r w:rsidRPr="00781720">
        <w:t xml:space="preserve"> values contain memory effects caused by the trend-following/contrarian behavior of the dealers.</w:t>
      </w:r>
    </w:p>
    <w:p w14:paraId="0BD53D53" w14:textId="77777777" w:rsidR="00781720" w:rsidRPr="00DC21AA" w:rsidRDefault="00781720" w:rsidP="00DC21AA"/>
    <w:sectPr w:rsidR="00781720" w:rsidRPr="00DC21AA" w:rsidSect="00A27681">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Yu Mincho">
    <w:altName w:val="Arial Unicode MS"/>
    <w:charset w:val="80"/>
    <w:family w:val="auto"/>
    <w:pitch w:val="variable"/>
    <w:sig w:usb0="800002E7" w:usb1="2AC7FCFF" w:usb2="00000012" w:usb3="00000000" w:csb0="0002009F" w:csb1="00000000"/>
  </w:font>
  <w:font w:name="Courier New">
    <w:panose1 w:val="020703090202050204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Yu Gothic Light">
    <w:altName w:val="Arial Unicode MS"/>
    <w:charset w:val="80"/>
    <w:family w:val="auto"/>
    <w:pitch w:val="variable"/>
    <w:sig w:usb0="E00002FF" w:usb1="2AC7FDFF" w:usb2="00000016"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60AA0"/>
    <w:multiLevelType w:val="multilevel"/>
    <w:tmpl w:val="8272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2B0DE9"/>
    <w:multiLevelType w:val="multilevel"/>
    <w:tmpl w:val="A0882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3433E56"/>
    <w:multiLevelType w:val="multilevel"/>
    <w:tmpl w:val="6E703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7720C9"/>
    <w:multiLevelType w:val="multilevel"/>
    <w:tmpl w:val="E8BC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F4B60B6"/>
    <w:multiLevelType w:val="multilevel"/>
    <w:tmpl w:val="FCFA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E196E4F"/>
    <w:multiLevelType w:val="multilevel"/>
    <w:tmpl w:val="5B94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5C106D5"/>
    <w:multiLevelType w:val="multilevel"/>
    <w:tmpl w:val="6E400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01268FA"/>
    <w:multiLevelType w:val="multilevel"/>
    <w:tmpl w:val="2AE87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1635540"/>
    <w:multiLevelType w:val="multilevel"/>
    <w:tmpl w:val="8396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1BE7BB7"/>
    <w:multiLevelType w:val="multilevel"/>
    <w:tmpl w:val="C0C25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75563CC"/>
    <w:multiLevelType w:val="multilevel"/>
    <w:tmpl w:val="9E6C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846259C"/>
    <w:multiLevelType w:val="multilevel"/>
    <w:tmpl w:val="340A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93D25C0"/>
    <w:multiLevelType w:val="multilevel"/>
    <w:tmpl w:val="ED02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24E7C24"/>
    <w:multiLevelType w:val="multilevel"/>
    <w:tmpl w:val="8FC28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26974D5"/>
    <w:multiLevelType w:val="multilevel"/>
    <w:tmpl w:val="D43E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AF431EA"/>
    <w:multiLevelType w:val="multilevel"/>
    <w:tmpl w:val="3A58D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CDA7FEE"/>
    <w:multiLevelType w:val="multilevel"/>
    <w:tmpl w:val="29BC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E6A7067"/>
    <w:multiLevelType w:val="multilevel"/>
    <w:tmpl w:val="C916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F0B17A9"/>
    <w:multiLevelType w:val="multilevel"/>
    <w:tmpl w:val="C850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5B55037"/>
    <w:multiLevelType w:val="multilevel"/>
    <w:tmpl w:val="25C67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C062BB2"/>
    <w:multiLevelType w:val="multilevel"/>
    <w:tmpl w:val="EF34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D277E2D"/>
    <w:multiLevelType w:val="multilevel"/>
    <w:tmpl w:val="999A2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50363A9"/>
    <w:multiLevelType w:val="multilevel"/>
    <w:tmpl w:val="31725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83D3A6E"/>
    <w:multiLevelType w:val="multilevel"/>
    <w:tmpl w:val="9C98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E1022EA"/>
    <w:multiLevelType w:val="multilevel"/>
    <w:tmpl w:val="484E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187065B"/>
    <w:multiLevelType w:val="multilevel"/>
    <w:tmpl w:val="0706C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40E7CEC"/>
    <w:multiLevelType w:val="multilevel"/>
    <w:tmpl w:val="70A00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53A78F8"/>
    <w:multiLevelType w:val="multilevel"/>
    <w:tmpl w:val="2CAC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7CD40BE"/>
    <w:multiLevelType w:val="multilevel"/>
    <w:tmpl w:val="EA044D1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nsid w:val="79690766"/>
    <w:multiLevelType w:val="multilevel"/>
    <w:tmpl w:val="19A63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16"/>
  </w:num>
  <w:num w:numId="3">
    <w:abstractNumId w:val="4"/>
  </w:num>
  <w:num w:numId="4">
    <w:abstractNumId w:val="17"/>
  </w:num>
  <w:num w:numId="5">
    <w:abstractNumId w:val="6"/>
  </w:num>
  <w:num w:numId="6">
    <w:abstractNumId w:val="15"/>
  </w:num>
  <w:num w:numId="7">
    <w:abstractNumId w:val="2"/>
  </w:num>
  <w:num w:numId="8">
    <w:abstractNumId w:val="14"/>
  </w:num>
  <w:num w:numId="9">
    <w:abstractNumId w:val="18"/>
  </w:num>
  <w:num w:numId="10">
    <w:abstractNumId w:val="11"/>
  </w:num>
  <w:num w:numId="11">
    <w:abstractNumId w:val="22"/>
  </w:num>
  <w:num w:numId="12">
    <w:abstractNumId w:val="26"/>
  </w:num>
  <w:num w:numId="13">
    <w:abstractNumId w:val="3"/>
  </w:num>
  <w:num w:numId="14">
    <w:abstractNumId w:val="13"/>
  </w:num>
  <w:num w:numId="15">
    <w:abstractNumId w:val="25"/>
  </w:num>
  <w:num w:numId="16">
    <w:abstractNumId w:val="23"/>
  </w:num>
  <w:num w:numId="17">
    <w:abstractNumId w:val="28"/>
  </w:num>
  <w:num w:numId="1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num>
  <w:num w:numId="34">
    <w:abstractNumId w:val="24"/>
  </w:num>
  <w:num w:numId="35">
    <w:abstractNumId w:val="8"/>
  </w:num>
  <w:num w:numId="36">
    <w:abstractNumId w:val="27"/>
  </w:num>
  <w:num w:numId="37">
    <w:abstractNumId w:val="9"/>
  </w:num>
  <w:num w:numId="38">
    <w:abstractNumId w:val="7"/>
  </w:num>
  <w:num w:numId="39">
    <w:abstractNumId w:val="19"/>
  </w:num>
  <w:num w:numId="40">
    <w:abstractNumId w:val="0"/>
  </w:num>
  <w:num w:numId="41">
    <w:abstractNumId w:val="29"/>
  </w:num>
  <w:num w:numId="42">
    <w:abstractNumId w:val="1"/>
  </w:num>
  <w:num w:numId="43">
    <w:abstractNumId w:val="20"/>
  </w:num>
  <w:num w:numId="44">
    <w:abstractNumId w:val="5"/>
  </w:num>
  <w:num w:numId="45">
    <w:abstractNumId w:val="10"/>
  </w:num>
  <w:numIdMacAtCleanup w:val="16"/>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yoichi Yamamoto">
    <w15:presenceInfo w15:providerId="Windows Live" w15:userId="44483796c332ed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8"/>
  <w:bordersDoNotSurroundHeader/>
  <w:bordersDoNotSurroundFooter/>
  <w:proofState w:spelling="clean" w:grammar="clean"/>
  <w:trackRevisions/>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02E"/>
    <w:rsid w:val="000777A3"/>
    <w:rsid w:val="0009498A"/>
    <w:rsid w:val="000E4E6C"/>
    <w:rsid w:val="0013208D"/>
    <w:rsid w:val="00143301"/>
    <w:rsid w:val="00160A0D"/>
    <w:rsid w:val="00235696"/>
    <w:rsid w:val="00240798"/>
    <w:rsid w:val="00271153"/>
    <w:rsid w:val="00273E27"/>
    <w:rsid w:val="00292D45"/>
    <w:rsid w:val="0029502E"/>
    <w:rsid w:val="003170AC"/>
    <w:rsid w:val="00346706"/>
    <w:rsid w:val="003930D2"/>
    <w:rsid w:val="003E6CBA"/>
    <w:rsid w:val="00422F3C"/>
    <w:rsid w:val="004305B4"/>
    <w:rsid w:val="00457357"/>
    <w:rsid w:val="004A2052"/>
    <w:rsid w:val="004B2B03"/>
    <w:rsid w:val="004F4549"/>
    <w:rsid w:val="00586A86"/>
    <w:rsid w:val="005B662E"/>
    <w:rsid w:val="00632CE2"/>
    <w:rsid w:val="00661658"/>
    <w:rsid w:val="00687A1D"/>
    <w:rsid w:val="006D222B"/>
    <w:rsid w:val="00746EC2"/>
    <w:rsid w:val="00753D26"/>
    <w:rsid w:val="007763EE"/>
    <w:rsid w:val="00781720"/>
    <w:rsid w:val="00792E78"/>
    <w:rsid w:val="007B1C9A"/>
    <w:rsid w:val="007E4012"/>
    <w:rsid w:val="007F2F27"/>
    <w:rsid w:val="008174B9"/>
    <w:rsid w:val="00842487"/>
    <w:rsid w:val="00875CB8"/>
    <w:rsid w:val="00876081"/>
    <w:rsid w:val="00886275"/>
    <w:rsid w:val="008E7FCD"/>
    <w:rsid w:val="00910231"/>
    <w:rsid w:val="00935971"/>
    <w:rsid w:val="00980AE5"/>
    <w:rsid w:val="0098398A"/>
    <w:rsid w:val="009E5D15"/>
    <w:rsid w:val="00A27681"/>
    <w:rsid w:val="00A5274E"/>
    <w:rsid w:val="00A7671A"/>
    <w:rsid w:val="00AF46E0"/>
    <w:rsid w:val="00B24B70"/>
    <w:rsid w:val="00B30B99"/>
    <w:rsid w:val="00B559C2"/>
    <w:rsid w:val="00B7787C"/>
    <w:rsid w:val="00B94209"/>
    <w:rsid w:val="00BC6B65"/>
    <w:rsid w:val="00C857C5"/>
    <w:rsid w:val="00CB49A3"/>
    <w:rsid w:val="00CB716D"/>
    <w:rsid w:val="00CF6971"/>
    <w:rsid w:val="00CF76AB"/>
    <w:rsid w:val="00D02958"/>
    <w:rsid w:val="00D145C0"/>
    <w:rsid w:val="00D54E9E"/>
    <w:rsid w:val="00D75EBE"/>
    <w:rsid w:val="00DA7B4F"/>
    <w:rsid w:val="00DC21AA"/>
    <w:rsid w:val="00E740FE"/>
    <w:rsid w:val="00E93B08"/>
    <w:rsid w:val="00F47CF0"/>
    <w:rsid w:val="00F50457"/>
    <w:rsid w:val="00F764A1"/>
    <w:rsid w:val="00F85E2B"/>
    <w:rsid w:val="00FA09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03F84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3">
    <w:name w:val="heading 3"/>
    <w:basedOn w:val="Normal"/>
    <w:link w:val="Heading3Char"/>
    <w:uiPriority w:val="9"/>
    <w:qFormat/>
    <w:rsid w:val="0029502E"/>
    <w:pPr>
      <w:widowControl/>
      <w:spacing w:before="100" w:beforeAutospacing="1" w:after="100" w:afterAutospacing="1"/>
      <w:jc w:val="left"/>
      <w:outlineLvl w:val="2"/>
    </w:pPr>
    <w:rPr>
      <w:rFonts w:ascii="Times New Roman" w:hAnsi="Times New Roman" w:cs="Times New Roman"/>
      <w:b/>
      <w:bCs/>
      <w:kern w:val="0"/>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9502E"/>
    <w:rPr>
      <w:rFonts w:ascii="Times New Roman" w:hAnsi="Times New Roman" w:cs="Times New Roman"/>
      <w:b/>
      <w:bCs/>
      <w:kern w:val="0"/>
      <w:sz w:val="27"/>
      <w:szCs w:val="27"/>
    </w:rPr>
  </w:style>
  <w:style w:type="paragraph" w:styleId="NormalWeb">
    <w:name w:val="Normal (Web)"/>
    <w:basedOn w:val="Normal"/>
    <w:uiPriority w:val="99"/>
    <w:semiHidden/>
    <w:unhideWhenUsed/>
    <w:rsid w:val="0029502E"/>
    <w:pPr>
      <w:widowControl/>
      <w:spacing w:before="100" w:beforeAutospacing="1" w:after="100" w:afterAutospacing="1"/>
      <w:jc w:val="left"/>
    </w:pPr>
    <w:rPr>
      <w:rFonts w:ascii="Times New Roman" w:hAnsi="Times New Roman" w:cs="Times New Roman"/>
      <w:kern w:val="0"/>
    </w:rPr>
  </w:style>
  <w:style w:type="character" w:styleId="HTMLCode">
    <w:name w:val="HTML Code"/>
    <w:basedOn w:val="DefaultParagraphFont"/>
    <w:uiPriority w:val="99"/>
    <w:semiHidden/>
    <w:unhideWhenUsed/>
    <w:rsid w:val="0029502E"/>
    <w:rPr>
      <w:rFonts w:ascii="Courier New" w:eastAsiaTheme="minorEastAsia" w:hAnsi="Courier New" w:cs="Courier New"/>
      <w:sz w:val="20"/>
      <w:szCs w:val="20"/>
    </w:rPr>
  </w:style>
  <w:style w:type="character" w:customStyle="1" w:styleId="apple-converted-space">
    <w:name w:val="apple-converted-space"/>
    <w:basedOn w:val="DefaultParagraphFont"/>
    <w:rsid w:val="0029502E"/>
  </w:style>
  <w:style w:type="character" w:customStyle="1" w:styleId="mi">
    <w:name w:val="mi"/>
    <w:basedOn w:val="DefaultParagraphFont"/>
    <w:rsid w:val="00B559C2"/>
  </w:style>
  <w:style w:type="character" w:styleId="Hyperlink">
    <w:name w:val="Hyperlink"/>
    <w:basedOn w:val="DefaultParagraphFont"/>
    <w:uiPriority w:val="99"/>
    <w:unhideWhenUsed/>
    <w:rsid w:val="00B559C2"/>
    <w:rPr>
      <w:color w:val="0000FF"/>
      <w:u w:val="single"/>
    </w:rPr>
  </w:style>
  <w:style w:type="character" w:customStyle="1" w:styleId="mo">
    <w:name w:val="mo"/>
    <w:basedOn w:val="DefaultParagraphFont"/>
    <w:rsid w:val="00B559C2"/>
  </w:style>
  <w:style w:type="character" w:customStyle="1" w:styleId="mn">
    <w:name w:val="mn"/>
    <w:basedOn w:val="DefaultParagraphFont"/>
    <w:rsid w:val="00B559C2"/>
  </w:style>
  <w:style w:type="paragraph" w:styleId="BalloonText">
    <w:name w:val="Balloon Text"/>
    <w:basedOn w:val="Normal"/>
    <w:link w:val="BalloonTextChar"/>
    <w:uiPriority w:val="99"/>
    <w:semiHidden/>
    <w:unhideWhenUsed/>
    <w:rsid w:val="00235696"/>
    <w:rPr>
      <w:rFonts w:ascii="ＭＳ 明朝" w:eastAsia="ＭＳ 明朝"/>
      <w:sz w:val="18"/>
      <w:szCs w:val="18"/>
    </w:rPr>
  </w:style>
  <w:style w:type="character" w:customStyle="1" w:styleId="BalloonTextChar">
    <w:name w:val="Balloon Text Char"/>
    <w:basedOn w:val="DefaultParagraphFont"/>
    <w:link w:val="BalloonText"/>
    <w:uiPriority w:val="99"/>
    <w:semiHidden/>
    <w:rsid w:val="00235696"/>
    <w:rPr>
      <w:rFonts w:ascii="ＭＳ 明朝" w:eastAsia="ＭＳ 明朝"/>
      <w:sz w:val="18"/>
      <w:szCs w:val="18"/>
    </w:rPr>
  </w:style>
  <w:style w:type="paragraph" w:styleId="ListParagraph">
    <w:name w:val="List Paragraph"/>
    <w:basedOn w:val="Normal"/>
    <w:uiPriority w:val="34"/>
    <w:qFormat/>
    <w:rsid w:val="007E4012"/>
    <w:pPr>
      <w:ind w:leftChars="400" w:left="960"/>
    </w:pPr>
  </w:style>
  <w:style w:type="paragraph" w:styleId="HTMLPreformatted">
    <w:name w:val="HTML Preformatted"/>
    <w:basedOn w:val="Normal"/>
    <w:link w:val="HTMLPreformattedChar"/>
    <w:uiPriority w:val="99"/>
    <w:semiHidden/>
    <w:unhideWhenUsed/>
    <w:rsid w:val="00980A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980AE5"/>
    <w:rPr>
      <w:rFonts w:ascii="Courier New" w:hAnsi="Courier New" w:cs="Courier New"/>
      <w:kern w:val="0"/>
      <w:sz w:val="20"/>
      <w:szCs w:val="20"/>
    </w:rPr>
  </w:style>
  <w:style w:type="character" w:customStyle="1" w:styleId="c1">
    <w:name w:val="c1"/>
    <w:basedOn w:val="DefaultParagraphFont"/>
    <w:rsid w:val="00980AE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3">
    <w:name w:val="heading 3"/>
    <w:basedOn w:val="Normal"/>
    <w:link w:val="Heading3Char"/>
    <w:uiPriority w:val="9"/>
    <w:qFormat/>
    <w:rsid w:val="0029502E"/>
    <w:pPr>
      <w:widowControl/>
      <w:spacing w:before="100" w:beforeAutospacing="1" w:after="100" w:afterAutospacing="1"/>
      <w:jc w:val="left"/>
      <w:outlineLvl w:val="2"/>
    </w:pPr>
    <w:rPr>
      <w:rFonts w:ascii="Times New Roman" w:hAnsi="Times New Roman" w:cs="Times New Roman"/>
      <w:b/>
      <w:bCs/>
      <w:kern w:val="0"/>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9502E"/>
    <w:rPr>
      <w:rFonts w:ascii="Times New Roman" w:hAnsi="Times New Roman" w:cs="Times New Roman"/>
      <w:b/>
      <w:bCs/>
      <w:kern w:val="0"/>
      <w:sz w:val="27"/>
      <w:szCs w:val="27"/>
    </w:rPr>
  </w:style>
  <w:style w:type="paragraph" w:styleId="NormalWeb">
    <w:name w:val="Normal (Web)"/>
    <w:basedOn w:val="Normal"/>
    <w:uiPriority w:val="99"/>
    <w:semiHidden/>
    <w:unhideWhenUsed/>
    <w:rsid w:val="0029502E"/>
    <w:pPr>
      <w:widowControl/>
      <w:spacing w:before="100" w:beforeAutospacing="1" w:after="100" w:afterAutospacing="1"/>
      <w:jc w:val="left"/>
    </w:pPr>
    <w:rPr>
      <w:rFonts w:ascii="Times New Roman" w:hAnsi="Times New Roman" w:cs="Times New Roman"/>
      <w:kern w:val="0"/>
    </w:rPr>
  </w:style>
  <w:style w:type="character" w:styleId="HTMLCode">
    <w:name w:val="HTML Code"/>
    <w:basedOn w:val="DefaultParagraphFont"/>
    <w:uiPriority w:val="99"/>
    <w:semiHidden/>
    <w:unhideWhenUsed/>
    <w:rsid w:val="0029502E"/>
    <w:rPr>
      <w:rFonts w:ascii="Courier New" w:eastAsiaTheme="minorEastAsia" w:hAnsi="Courier New" w:cs="Courier New"/>
      <w:sz w:val="20"/>
      <w:szCs w:val="20"/>
    </w:rPr>
  </w:style>
  <w:style w:type="character" w:customStyle="1" w:styleId="apple-converted-space">
    <w:name w:val="apple-converted-space"/>
    <w:basedOn w:val="DefaultParagraphFont"/>
    <w:rsid w:val="0029502E"/>
  </w:style>
  <w:style w:type="character" w:customStyle="1" w:styleId="mi">
    <w:name w:val="mi"/>
    <w:basedOn w:val="DefaultParagraphFont"/>
    <w:rsid w:val="00B559C2"/>
  </w:style>
  <w:style w:type="character" w:styleId="Hyperlink">
    <w:name w:val="Hyperlink"/>
    <w:basedOn w:val="DefaultParagraphFont"/>
    <w:uiPriority w:val="99"/>
    <w:unhideWhenUsed/>
    <w:rsid w:val="00B559C2"/>
    <w:rPr>
      <w:color w:val="0000FF"/>
      <w:u w:val="single"/>
    </w:rPr>
  </w:style>
  <w:style w:type="character" w:customStyle="1" w:styleId="mo">
    <w:name w:val="mo"/>
    <w:basedOn w:val="DefaultParagraphFont"/>
    <w:rsid w:val="00B559C2"/>
  </w:style>
  <w:style w:type="character" w:customStyle="1" w:styleId="mn">
    <w:name w:val="mn"/>
    <w:basedOn w:val="DefaultParagraphFont"/>
    <w:rsid w:val="00B559C2"/>
  </w:style>
  <w:style w:type="paragraph" w:styleId="BalloonText">
    <w:name w:val="Balloon Text"/>
    <w:basedOn w:val="Normal"/>
    <w:link w:val="BalloonTextChar"/>
    <w:uiPriority w:val="99"/>
    <w:semiHidden/>
    <w:unhideWhenUsed/>
    <w:rsid w:val="00235696"/>
    <w:rPr>
      <w:rFonts w:ascii="ＭＳ 明朝" w:eastAsia="ＭＳ 明朝"/>
      <w:sz w:val="18"/>
      <w:szCs w:val="18"/>
    </w:rPr>
  </w:style>
  <w:style w:type="character" w:customStyle="1" w:styleId="BalloonTextChar">
    <w:name w:val="Balloon Text Char"/>
    <w:basedOn w:val="DefaultParagraphFont"/>
    <w:link w:val="BalloonText"/>
    <w:uiPriority w:val="99"/>
    <w:semiHidden/>
    <w:rsid w:val="00235696"/>
    <w:rPr>
      <w:rFonts w:ascii="ＭＳ 明朝" w:eastAsia="ＭＳ 明朝"/>
      <w:sz w:val="18"/>
      <w:szCs w:val="18"/>
    </w:rPr>
  </w:style>
  <w:style w:type="paragraph" w:styleId="ListParagraph">
    <w:name w:val="List Paragraph"/>
    <w:basedOn w:val="Normal"/>
    <w:uiPriority w:val="34"/>
    <w:qFormat/>
    <w:rsid w:val="007E4012"/>
    <w:pPr>
      <w:ind w:leftChars="400" w:left="960"/>
    </w:pPr>
  </w:style>
  <w:style w:type="paragraph" w:styleId="HTMLPreformatted">
    <w:name w:val="HTML Preformatted"/>
    <w:basedOn w:val="Normal"/>
    <w:link w:val="HTMLPreformattedChar"/>
    <w:uiPriority w:val="99"/>
    <w:semiHidden/>
    <w:unhideWhenUsed/>
    <w:rsid w:val="00980A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980AE5"/>
    <w:rPr>
      <w:rFonts w:ascii="Courier New" w:hAnsi="Courier New" w:cs="Courier New"/>
      <w:kern w:val="0"/>
      <w:sz w:val="20"/>
      <w:szCs w:val="20"/>
    </w:rPr>
  </w:style>
  <w:style w:type="character" w:customStyle="1" w:styleId="c1">
    <w:name w:val="c1"/>
    <w:basedOn w:val="DefaultParagraphFont"/>
    <w:rsid w:val="00980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7745">
      <w:bodyDiv w:val="1"/>
      <w:marLeft w:val="0"/>
      <w:marRight w:val="0"/>
      <w:marTop w:val="0"/>
      <w:marBottom w:val="0"/>
      <w:divBdr>
        <w:top w:val="none" w:sz="0" w:space="0" w:color="auto"/>
        <w:left w:val="none" w:sz="0" w:space="0" w:color="auto"/>
        <w:bottom w:val="none" w:sz="0" w:space="0" w:color="auto"/>
        <w:right w:val="none" w:sz="0" w:space="0" w:color="auto"/>
      </w:divBdr>
    </w:div>
    <w:div w:id="26107588">
      <w:bodyDiv w:val="1"/>
      <w:marLeft w:val="0"/>
      <w:marRight w:val="0"/>
      <w:marTop w:val="0"/>
      <w:marBottom w:val="0"/>
      <w:divBdr>
        <w:top w:val="none" w:sz="0" w:space="0" w:color="auto"/>
        <w:left w:val="none" w:sz="0" w:space="0" w:color="auto"/>
        <w:bottom w:val="none" w:sz="0" w:space="0" w:color="auto"/>
        <w:right w:val="none" w:sz="0" w:space="0" w:color="auto"/>
      </w:divBdr>
      <w:divsChild>
        <w:div w:id="591201779">
          <w:marLeft w:val="0"/>
          <w:marRight w:val="0"/>
          <w:marTop w:val="0"/>
          <w:marBottom w:val="0"/>
          <w:divBdr>
            <w:top w:val="none" w:sz="0" w:space="0" w:color="auto"/>
            <w:left w:val="none" w:sz="0" w:space="0" w:color="auto"/>
            <w:bottom w:val="none" w:sz="0" w:space="0" w:color="auto"/>
            <w:right w:val="none" w:sz="0" w:space="0" w:color="auto"/>
          </w:divBdr>
          <w:divsChild>
            <w:div w:id="1910847846">
              <w:marLeft w:val="0"/>
              <w:marRight w:val="0"/>
              <w:marTop w:val="0"/>
              <w:marBottom w:val="0"/>
              <w:divBdr>
                <w:top w:val="none" w:sz="0" w:space="0" w:color="auto"/>
                <w:left w:val="none" w:sz="0" w:space="0" w:color="auto"/>
                <w:bottom w:val="none" w:sz="0" w:space="0" w:color="auto"/>
                <w:right w:val="none" w:sz="0" w:space="0" w:color="auto"/>
              </w:divBdr>
              <w:divsChild>
                <w:div w:id="1790081893">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288975043">
          <w:marLeft w:val="0"/>
          <w:marRight w:val="0"/>
          <w:marTop w:val="0"/>
          <w:marBottom w:val="0"/>
          <w:divBdr>
            <w:top w:val="none" w:sz="0" w:space="0" w:color="auto"/>
            <w:left w:val="none" w:sz="0" w:space="0" w:color="auto"/>
            <w:bottom w:val="none" w:sz="0" w:space="0" w:color="auto"/>
            <w:right w:val="none" w:sz="0" w:space="0" w:color="auto"/>
          </w:divBdr>
          <w:divsChild>
            <w:div w:id="277954383">
              <w:marLeft w:val="0"/>
              <w:marRight w:val="0"/>
              <w:marTop w:val="0"/>
              <w:marBottom w:val="0"/>
              <w:divBdr>
                <w:top w:val="none" w:sz="0" w:space="0" w:color="auto"/>
                <w:left w:val="none" w:sz="0" w:space="0" w:color="auto"/>
                <w:bottom w:val="none" w:sz="0" w:space="0" w:color="auto"/>
                <w:right w:val="none" w:sz="0" w:space="0" w:color="auto"/>
              </w:divBdr>
              <w:divsChild>
                <w:div w:id="916093016">
                  <w:marLeft w:val="0"/>
                  <w:marRight w:val="0"/>
                  <w:marTop w:val="0"/>
                  <w:marBottom w:val="0"/>
                  <w:divBdr>
                    <w:top w:val="single" w:sz="6" w:space="5" w:color="auto"/>
                    <w:left w:val="none" w:sz="0" w:space="0" w:color="auto"/>
                    <w:bottom w:val="none" w:sz="0" w:space="0" w:color="auto"/>
                    <w:right w:val="none" w:sz="0" w:space="0" w:color="auto"/>
                  </w:divBdr>
                </w:div>
                <w:div w:id="1252931705">
                  <w:marLeft w:val="0"/>
                  <w:marRight w:val="0"/>
                  <w:marTop w:val="0"/>
                  <w:marBottom w:val="0"/>
                  <w:divBdr>
                    <w:top w:val="none" w:sz="0" w:space="0" w:color="auto"/>
                    <w:left w:val="none" w:sz="0" w:space="0" w:color="auto"/>
                    <w:bottom w:val="none" w:sz="0" w:space="0" w:color="auto"/>
                    <w:right w:val="none" w:sz="0" w:space="0" w:color="auto"/>
                  </w:divBdr>
                  <w:divsChild>
                    <w:div w:id="220749235">
                      <w:marLeft w:val="0"/>
                      <w:marRight w:val="0"/>
                      <w:marTop w:val="0"/>
                      <w:marBottom w:val="0"/>
                      <w:divBdr>
                        <w:top w:val="none" w:sz="0" w:space="0" w:color="auto"/>
                        <w:left w:val="none" w:sz="0" w:space="0" w:color="auto"/>
                        <w:bottom w:val="none" w:sz="0" w:space="0" w:color="auto"/>
                        <w:right w:val="none" w:sz="0" w:space="0" w:color="auto"/>
                      </w:divBdr>
                      <w:divsChild>
                        <w:div w:id="1948614188">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40133383">
      <w:bodyDiv w:val="1"/>
      <w:marLeft w:val="0"/>
      <w:marRight w:val="0"/>
      <w:marTop w:val="0"/>
      <w:marBottom w:val="0"/>
      <w:divBdr>
        <w:top w:val="none" w:sz="0" w:space="0" w:color="auto"/>
        <w:left w:val="none" w:sz="0" w:space="0" w:color="auto"/>
        <w:bottom w:val="none" w:sz="0" w:space="0" w:color="auto"/>
        <w:right w:val="none" w:sz="0" w:space="0" w:color="auto"/>
      </w:divBdr>
    </w:div>
    <w:div w:id="52239251">
      <w:bodyDiv w:val="1"/>
      <w:marLeft w:val="0"/>
      <w:marRight w:val="0"/>
      <w:marTop w:val="0"/>
      <w:marBottom w:val="0"/>
      <w:divBdr>
        <w:top w:val="none" w:sz="0" w:space="0" w:color="auto"/>
        <w:left w:val="none" w:sz="0" w:space="0" w:color="auto"/>
        <w:bottom w:val="none" w:sz="0" w:space="0" w:color="auto"/>
        <w:right w:val="none" w:sz="0" w:space="0" w:color="auto"/>
      </w:divBdr>
    </w:div>
    <w:div w:id="77025327">
      <w:bodyDiv w:val="1"/>
      <w:marLeft w:val="0"/>
      <w:marRight w:val="0"/>
      <w:marTop w:val="0"/>
      <w:marBottom w:val="0"/>
      <w:divBdr>
        <w:top w:val="none" w:sz="0" w:space="0" w:color="auto"/>
        <w:left w:val="none" w:sz="0" w:space="0" w:color="auto"/>
        <w:bottom w:val="none" w:sz="0" w:space="0" w:color="auto"/>
        <w:right w:val="none" w:sz="0" w:space="0" w:color="auto"/>
      </w:divBdr>
    </w:div>
    <w:div w:id="100221585">
      <w:bodyDiv w:val="1"/>
      <w:marLeft w:val="0"/>
      <w:marRight w:val="0"/>
      <w:marTop w:val="0"/>
      <w:marBottom w:val="0"/>
      <w:divBdr>
        <w:top w:val="none" w:sz="0" w:space="0" w:color="auto"/>
        <w:left w:val="none" w:sz="0" w:space="0" w:color="auto"/>
        <w:bottom w:val="none" w:sz="0" w:space="0" w:color="auto"/>
        <w:right w:val="none" w:sz="0" w:space="0" w:color="auto"/>
      </w:divBdr>
    </w:div>
    <w:div w:id="104663070">
      <w:bodyDiv w:val="1"/>
      <w:marLeft w:val="0"/>
      <w:marRight w:val="0"/>
      <w:marTop w:val="0"/>
      <w:marBottom w:val="0"/>
      <w:divBdr>
        <w:top w:val="none" w:sz="0" w:space="0" w:color="auto"/>
        <w:left w:val="none" w:sz="0" w:space="0" w:color="auto"/>
        <w:bottom w:val="none" w:sz="0" w:space="0" w:color="auto"/>
        <w:right w:val="none" w:sz="0" w:space="0" w:color="auto"/>
      </w:divBdr>
    </w:div>
    <w:div w:id="132449429">
      <w:bodyDiv w:val="1"/>
      <w:marLeft w:val="0"/>
      <w:marRight w:val="0"/>
      <w:marTop w:val="0"/>
      <w:marBottom w:val="0"/>
      <w:divBdr>
        <w:top w:val="none" w:sz="0" w:space="0" w:color="auto"/>
        <w:left w:val="none" w:sz="0" w:space="0" w:color="auto"/>
        <w:bottom w:val="none" w:sz="0" w:space="0" w:color="auto"/>
        <w:right w:val="none" w:sz="0" w:space="0" w:color="auto"/>
      </w:divBdr>
      <w:divsChild>
        <w:div w:id="2101171261">
          <w:marLeft w:val="0"/>
          <w:marRight w:val="0"/>
          <w:marTop w:val="0"/>
          <w:marBottom w:val="0"/>
          <w:divBdr>
            <w:top w:val="none" w:sz="0" w:space="0" w:color="auto"/>
            <w:left w:val="none" w:sz="0" w:space="0" w:color="auto"/>
            <w:bottom w:val="none" w:sz="0" w:space="0" w:color="auto"/>
            <w:right w:val="none" w:sz="0" w:space="0" w:color="auto"/>
          </w:divBdr>
          <w:divsChild>
            <w:div w:id="487869041">
              <w:marLeft w:val="0"/>
              <w:marRight w:val="0"/>
              <w:marTop w:val="0"/>
              <w:marBottom w:val="0"/>
              <w:divBdr>
                <w:top w:val="none" w:sz="0" w:space="0" w:color="auto"/>
                <w:left w:val="none" w:sz="0" w:space="0" w:color="auto"/>
                <w:bottom w:val="none" w:sz="0" w:space="0" w:color="auto"/>
                <w:right w:val="none" w:sz="0" w:space="0" w:color="auto"/>
              </w:divBdr>
              <w:divsChild>
                <w:div w:id="693069962">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2054301515">
          <w:marLeft w:val="0"/>
          <w:marRight w:val="0"/>
          <w:marTop w:val="0"/>
          <w:marBottom w:val="0"/>
          <w:divBdr>
            <w:top w:val="none" w:sz="0" w:space="0" w:color="auto"/>
            <w:left w:val="none" w:sz="0" w:space="0" w:color="auto"/>
            <w:bottom w:val="none" w:sz="0" w:space="0" w:color="auto"/>
            <w:right w:val="none" w:sz="0" w:space="0" w:color="auto"/>
          </w:divBdr>
          <w:divsChild>
            <w:div w:id="1924803377">
              <w:marLeft w:val="0"/>
              <w:marRight w:val="0"/>
              <w:marTop w:val="0"/>
              <w:marBottom w:val="0"/>
              <w:divBdr>
                <w:top w:val="none" w:sz="0" w:space="0" w:color="auto"/>
                <w:left w:val="none" w:sz="0" w:space="0" w:color="auto"/>
                <w:bottom w:val="none" w:sz="0" w:space="0" w:color="auto"/>
                <w:right w:val="none" w:sz="0" w:space="0" w:color="auto"/>
              </w:divBdr>
              <w:divsChild>
                <w:div w:id="928467214">
                  <w:marLeft w:val="0"/>
                  <w:marRight w:val="0"/>
                  <w:marTop w:val="0"/>
                  <w:marBottom w:val="0"/>
                  <w:divBdr>
                    <w:top w:val="single" w:sz="6" w:space="5" w:color="auto"/>
                    <w:left w:val="none" w:sz="0" w:space="0" w:color="auto"/>
                    <w:bottom w:val="none" w:sz="0" w:space="0" w:color="auto"/>
                    <w:right w:val="none" w:sz="0" w:space="0" w:color="auto"/>
                  </w:divBdr>
                </w:div>
                <w:div w:id="850725021">
                  <w:marLeft w:val="0"/>
                  <w:marRight w:val="0"/>
                  <w:marTop w:val="0"/>
                  <w:marBottom w:val="0"/>
                  <w:divBdr>
                    <w:top w:val="none" w:sz="0" w:space="0" w:color="auto"/>
                    <w:left w:val="none" w:sz="0" w:space="0" w:color="auto"/>
                    <w:bottom w:val="none" w:sz="0" w:space="0" w:color="auto"/>
                    <w:right w:val="none" w:sz="0" w:space="0" w:color="auto"/>
                  </w:divBdr>
                  <w:divsChild>
                    <w:div w:id="1712925080">
                      <w:marLeft w:val="0"/>
                      <w:marRight w:val="0"/>
                      <w:marTop w:val="0"/>
                      <w:marBottom w:val="0"/>
                      <w:divBdr>
                        <w:top w:val="none" w:sz="0" w:space="0" w:color="auto"/>
                        <w:left w:val="none" w:sz="0" w:space="0" w:color="auto"/>
                        <w:bottom w:val="none" w:sz="0" w:space="0" w:color="auto"/>
                        <w:right w:val="none" w:sz="0" w:space="0" w:color="auto"/>
                      </w:divBdr>
                      <w:divsChild>
                        <w:div w:id="1312557396">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136648821">
      <w:bodyDiv w:val="1"/>
      <w:marLeft w:val="0"/>
      <w:marRight w:val="0"/>
      <w:marTop w:val="0"/>
      <w:marBottom w:val="0"/>
      <w:divBdr>
        <w:top w:val="none" w:sz="0" w:space="0" w:color="auto"/>
        <w:left w:val="none" w:sz="0" w:space="0" w:color="auto"/>
        <w:bottom w:val="none" w:sz="0" w:space="0" w:color="auto"/>
        <w:right w:val="none" w:sz="0" w:space="0" w:color="auto"/>
      </w:divBdr>
      <w:divsChild>
        <w:div w:id="128476704">
          <w:marLeft w:val="0"/>
          <w:marRight w:val="0"/>
          <w:marTop w:val="0"/>
          <w:marBottom w:val="0"/>
          <w:divBdr>
            <w:top w:val="none" w:sz="0" w:space="0" w:color="auto"/>
            <w:left w:val="none" w:sz="0" w:space="0" w:color="auto"/>
            <w:bottom w:val="none" w:sz="0" w:space="0" w:color="auto"/>
            <w:right w:val="none" w:sz="0" w:space="0" w:color="auto"/>
          </w:divBdr>
        </w:div>
      </w:divsChild>
    </w:div>
    <w:div w:id="158348880">
      <w:bodyDiv w:val="1"/>
      <w:marLeft w:val="0"/>
      <w:marRight w:val="0"/>
      <w:marTop w:val="0"/>
      <w:marBottom w:val="0"/>
      <w:divBdr>
        <w:top w:val="none" w:sz="0" w:space="0" w:color="auto"/>
        <w:left w:val="none" w:sz="0" w:space="0" w:color="auto"/>
        <w:bottom w:val="none" w:sz="0" w:space="0" w:color="auto"/>
        <w:right w:val="none" w:sz="0" w:space="0" w:color="auto"/>
      </w:divBdr>
      <w:divsChild>
        <w:div w:id="841089159">
          <w:marLeft w:val="0"/>
          <w:marRight w:val="0"/>
          <w:marTop w:val="0"/>
          <w:marBottom w:val="0"/>
          <w:divBdr>
            <w:top w:val="none" w:sz="0" w:space="0" w:color="auto"/>
            <w:left w:val="none" w:sz="0" w:space="0" w:color="auto"/>
            <w:bottom w:val="none" w:sz="0" w:space="0" w:color="auto"/>
            <w:right w:val="none" w:sz="0" w:space="0" w:color="auto"/>
          </w:divBdr>
          <w:divsChild>
            <w:div w:id="245842223">
              <w:marLeft w:val="0"/>
              <w:marRight w:val="0"/>
              <w:marTop w:val="0"/>
              <w:marBottom w:val="0"/>
              <w:divBdr>
                <w:top w:val="none" w:sz="0" w:space="0" w:color="auto"/>
                <w:left w:val="none" w:sz="0" w:space="0" w:color="auto"/>
                <w:bottom w:val="none" w:sz="0" w:space="0" w:color="auto"/>
                <w:right w:val="none" w:sz="0" w:space="0" w:color="auto"/>
              </w:divBdr>
              <w:divsChild>
                <w:div w:id="257831800">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203136309">
          <w:marLeft w:val="0"/>
          <w:marRight w:val="0"/>
          <w:marTop w:val="0"/>
          <w:marBottom w:val="0"/>
          <w:divBdr>
            <w:top w:val="none" w:sz="0" w:space="0" w:color="auto"/>
            <w:left w:val="none" w:sz="0" w:space="0" w:color="auto"/>
            <w:bottom w:val="none" w:sz="0" w:space="0" w:color="auto"/>
            <w:right w:val="none" w:sz="0" w:space="0" w:color="auto"/>
          </w:divBdr>
          <w:divsChild>
            <w:div w:id="405691717">
              <w:marLeft w:val="0"/>
              <w:marRight w:val="0"/>
              <w:marTop w:val="0"/>
              <w:marBottom w:val="0"/>
              <w:divBdr>
                <w:top w:val="none" w:sz="0" w:space="0" w:color="auto"/>
                <w:left w:val="none" w:sz="0" w:space="0" w:color="auto"/>
                <w:bottom w:val="none" w:sz="0" w:space="0" w:color="auto"/>
                <w:right w:val="none" w:sz="0" w:space="0" w:color="auto"/>
              </w:divBdr>
              <w:divsChild>
                <w:div w:id="1355690792">
                  <w:marLeft w:val="0"/>
                  <w:marRight w:val="0"/>
                  <w:marTop w:val="0"/>
                  <w:marBottom w:val="0"/>
                  <w:divBdr>
                    <w:top w:val="single" w:sz="6" w:space="5" w:color="auto"/>
                    <w:left w:val="none" w:sz="0" w:space="0" w:color="auto"/>
                    <w:bottom w:val="none" w:sz="0" w:space="0" w:color="auto"/>
                    <w:right w:val="none" w:sz="0" w:space="0" w:color="auto"/>
                  </w:divBdr>
                </w:div>
                <w:div w:id="1393653872">
                  <w:marLeft w:val="0"/>
                  <w:marRight w:val="0"/>
                  <w:marTop w:val="0"/>
                  <w:marBottom w:val="0"/>
                  <w:divBdr>
                    <w:top w:val="none" w:sz="0" w:space="0" w:color="auto"/>
                    <w:left w:val="none" w:sz="0" w:space="0" w:color="auto"/>
                    <w:bottom w:val="none" w:sz="0" w:space="0" w:color="auto"/>
                    <w:right w:val="none" w:sz="0" w:space="0" w:color="auto"/>
                  </w:divBdr>
                  <w:divsChild>
                    <w:div w:id="1637754758">
                      <w:marLeft w:val="0"/>
                      <w:marRight w:val="0"/>
                      <w:marTop w:val="0"/>
                      <w:marBottom w:val="0"/>
                      <w:divBdr>
                        <w:top w:val="none" w:sz="0" w:space="0" w:color="auto"/>
                        <w:left w:val="none" w:sz="0" w:space="0" w:color="auto"/>
                        <w:bottom w:val="none" w:sz="0" w:space="0" w:color="auto"/>
                        <w:right w:val="none" w:sz="0" w:space="0" w:color="auto"/>
                      </w:divBdr>
                      <w:divsChild>
                        <w:div w:id="709888080">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174081474">
      <w:bodyDiv w:val="1"/>
      <w:marLeft w:val="0"/>
      <w:marRight w:val="0"/>
      <w:marTop w:val="0"/>
      <w:marBottom w:val="0"/>
      <w:divBdr>
        <w:top w:val="none" w:sz="0" w:space="0" w:color="auto"/>
        <w:left w:val="none" w:sz="0" w:space="0" w:color="auto"/>
        <w:bottom w:val="none" w:sz="0" w:space="0" w:color="auto"/>
        <w:right w:val="none" w:sz="0" w:space="0" w:color="auto"/>
      </w:divBdr>
    </w:div>
    <w:div w:id="214587373">
      <w:bodyDiv w:val="1"/>
      <w:marLeft w:val="0"/>
      <w:marRight w:val="0"/>
      <w:marTop w:val="0"/>
      <w:marBottom w:val="0"/>
      <w:divBdr>
        <w:top w:val="none" w:sz="0" w:space="0" w:color="auto"/>
        <w:left w:val="none" w:sz="0" w:space="0" w:color="auto"/>
        <w:bottom w:val="none" w:sz="0" w:space="0" w:color="auto"/>
        <w:right w:val="none" w:sz="0" w:space="0" w:color="auto"/>
      </w:divBdr>
    </w:div>
    <w:div w:id="223489812">
      <w:bodyDiv w:val="1"/>
      <w:marLeft w:val="0"/>
      <w:marRight w:val="0"/>
      <w:marTop w:val="0"/>
      <w:marBottom w:val="0"/>
      <w:divBdr>
        <w:top w:val="none" w:sz="0" w:space="0" w:color="auto"/>
        <w:left w:val="none" w:sz="0" w:space="0" w:color="auto"/>
        <w:bottom w:val="none" w:sz="0" w:space="0" w:color="auto"/>
        <w:right w:val="none" w:sz="0" w:space="0" w:color="auto"/>
      </w:divBdr>
    </w:div>
    <w:div w:id="226497228">
      <w:bodyDiv w:val="1"/>
      <w:marLeft w:val="0"/>
      <w:marRight w:val="0"/>
      <w:marTop w:val="0"/>
      <w:marBottom w:val="0"/>
      <w:divBdr>
        <w:top w:val="none" w:sz="0" w:space="0" w:color="auto"/>
        <w:left w:val="none" w:sz="0" w:space="0" w:color="auto"/>
        <w:bottom w:val="none" w:sz="0" w:space="0" w:color="auto"/>
        <w:right w:val="none" w:sz="0" w:space="0" w:color="auto"/>
      </w:divBdr>
      <w:divsChild>
        <w:div w:id="43985316">
          <w:marLeft w:val="0"/>
          <w:marRight w:val="0"/>
          <w:marTop w:val="0"/>
          <w:marBottom w:val="0"/>
          <w:divBdr>
            <w:top w:val="none" w:sz="0" w:space="0" w:color="auto"/>
            <w:left w:val="none" w:sz="0" w:space="0" w:color="auto"/>
            <w:bottom w:val="none" w:sz="0" w:space="0" w:color="auto"/>
            <w:right w:val="none" w:sz="0" w:space="0" w:color="auto"/>
          </w:divBdr>
          <w:divsChild>
            <w:div w:id="865797404">
              <w:marLeft w:val="0"/>
              <w:marRight w:val="0"/>
              <w:marTop w:val="0"/>
              <w:marBottom w:val="0"/>
              <w:divBdr>
                <w:top w:val="none" w:sz="0" w:space="0" w:color="auto"/>
                <w:left w:val="none" w:sz="0" w:space="0" w:color="auto"/>
                <w:bottom w:val="none" w:sz="0" w:space="0" w:color="auto"/>
                <w:right w:val="none" w:sz="0" w:space="0" w:color="auto"/>
              </w:divBdr>
              <w:divsChild>
                <w:div w:id="386951457">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136485130">
          <w:marLeft w:val="0"/>
          <w:marRight w:val="0"/>
          <w:marTop w:val="0"/>
          <w:marBottom w:val="0"/>
          <w:divBdr>
            <w:top w:val="none" w:sz="0" w:space="0" w:color="auto"/>
            <w:left w:val="none" w:sz="0" w:space="0" w:color="auto"/>
            <w:bottom w:val="none" w:sz="0" w:space="0" w:color="auto"/>
            <w:right w:val="none" w:sz="0" w:space="0" w:color="auto"/>
          </w:divBdr>
          <w:divsChild>
            <w:div w:id="860892919">
              <w:marLeft w:val="0"/>
              <w:marRight w:val="0"/>
              <w:marTop w:val="0"/>
              <w:marBottom w:val="0"/>
              <w:divBdr>
                <w:top w:val="none" w:sz="0" w:space="0" w:color="auto"/>
                <w:left w:val="none" w:sz="0" w:space="0" w:color="auto"/>
                <w:bottom w:val="none" w:sz="0" w:space="0" w:color="auto"/>
                <w:right w:val="none" w:sz="0" w:space="0" w:color="auto"/>
              </w:divBdr>
              <w:divsChild>
                <w:div w:id="222179671">
                  <w:marLeft w:val="0"/>
                  <w:marRight w:val="0"/>
                  <w:marTop w:val="0"/>
                  <w:marBottom w:val="0"/>
                  <w:divBdr>
                    <w:top w:val="single" w:sz="6" w:space="5" w:color="auto"/>
                    <w:left w:val="none" w:sz="0" w:space="0" w:color="auto"/>
                    <w:bottom w:val="none" w:sz="0" w:space="0" w:color="auto"/>
                    <w:right w:val="none" w:sz="0" w:space="0" w:color="auto"/>
                  </w:divBdr>
                </w:div>
                <w:div w:id="688607379">
                  <w:marLeft w:val="0"/>
                  <w:marRight w:val="0"/>
                  <w:marTop w:val="0"/>
                  <w:marBottom w:val="0"/>
                  <w:divBdr>
                    <w:top w:val="none" w:sz="0" w:space="0" w:color="auto"/>
                    <w:left w:val="none" w:sz="0" w:space="0" w:color="auto"/>
                    <w:bottom w:val="none" w:sz="0" w:space="0" w:color="auto"/>
                    <w:right w:val="none" w:sz="0" w:space="0" w:color="auto"/>
                  </w:divBdr>
                  <w:divsChild>
                    <w:div w:id="623385369">
                      <w:marLeft w:val="0"/>
                      <w:marRight w:val="0"/>
                      <w:marTop w:val="0"/>
                      <w:marBottom w:val="0"/>
                      <w:divBdr>
                        <w:top w:val="none" w:sz="0" w:space="0" w:color="auto"/>
                        <w:left w:val="none" w:sz="0" w:space="0" w:color="auto"/>
                        <w:bottom w:val="none" w:sz="0" w:space="0" w:color="auto"/>
                        <w:right w:val="none" w:sz="0" w:space="0" w:color="auto"/>
                      </w:divBdr>
                      <w:divsChild>
                        <w:div w:id="1897626136">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228803999">
      <w:bodyDiv w:val="1"/>
      <w:marLeft w:val="0"/>
      <w:marRight w:val="0"/>
      <w:marTop w:val="0"/>
      <w:marBottom w:val="0"/>
      <w:divBdr>
        <w:top w:val="none" w:sz="0" w:space="0" w:color="auto"/>
        <w:left w:val="none" w:sz="0" w:space="0" w:color="auto"/>
        <w:bottom w:val="none" w:sz="0" w:space="0" w:color="auto"/>
        <w:right w:val="none" w:sz="0" w:space="0" w:color="auto"/>
      </w:divBdr>
    </w:div>
    <w:div w:id="239216100">
      <w:bodyDiv w:val="1"/>
      <w:marLeft w:val="0"/>
      <w:marRight w:val="0"/>
      <w:marTop w:val="0"/>
      <w:marBottom w:val="0"/>
      <w:divBdr>
        <w:top w:val="none" w:sz="0" w:space="0" w:color="auto"/>
        <w:left w:val="none" w:sz="0" w:space="0" w:color="auto"/>
        <w:bottom w:val="none" w:sz="0" w:space="0" w:color="auto"/>
        <w:right w:val="none" w:sz="0" w:space="0" w:color="auto"/>
      </w:divBdr>
      <w:divsChild>
        <w:div w:id="1983851580">
          <w:marLeft w:val="0"/>
          <w:marRight w:val="0"/>
          <w:marTop w:val="0"/>
          <w:marBottom w:val="0"/>
          <w:divBdr>
            <w:top w:val="none" w:sz="0" w:space="0" w:color="auto"/>
            <w:left w:val="none" w:sz="0" w:space="0" w:color="auto"/>
            <w:bottom w:val="none" w:sz="0" w:space="0" w:color="auto"/>
            <w:right w:val="none" w:sz="0" w:space="0" w:color="auto"/>
          </w:divBdr>
          <w:divsChild>
            <w:div w:id="2083403339">
              <w:marLeft w:val="0"/>
              <w:marRight w:val="0"/>
              <w:marTop w:val="0"/>
              <w:marBottom w:val="0"/>
              <w:divBdr>
                <w:top w:val="none" w:sz="0" w:space="0" w:color="auto"/>
                <w:left w:val="none" w:sz="0" w:space="0" w:color="auto"/>
                <w:bottom w:val="none" w:sz="0" w:space="0" w:color="auto"/>
                <w:right w:val="none" w:sz="0" w:space="0" w:color="auto"/>
              </w:divBdr>
              <w:divsChild>
                <w:div w:id="100539684">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224269190">
          <w:marLeft w:val="0"/>
          <w:marRight w:val="0"/>
          <w:marTop w:val="0"/>
          <w:marBottom w:val="0"/>
          <w:divBdr>
            <w:top w:val="none" w:sz="0" w:space="0" w:color="auto"/>
            <w:left w:val="none" w:sz="0" w:space="0" w:color="auto"/>
            <w:bottom w:val="none" w:sz="0" w:space="0" w:color="auto"/>
            <w:right w:val="none" w:sz="0" w:space="0" w:color="auto"/>
          </w:divBdr>
          <w:divsChild>
            <w:div w:id="211501621">
              <w:marLeft w:val="0"/>
              <w:marRight w:val="0"/>
              <w:marTop w:val="0"/>
              <w:marBottom w:val="0"/>
              <w:divBdr>
                <w:top w:val="none" w:sz="0" w:space="0" w:color="auto"/>
                <w:left w:val="none" w:sz="0" w:space="0" w:color="auto"/>
                <w:bottom w:val="none" w:sz="0" w:space="0" w:color="auto"/>
                <w:right w:val="none" w:sz="0" w:space="0" w:color="auto"/>
              </w:divBdr>
              <w:divsChild>
                <w:div w:id="388194424">
                  <w:marLeft w:val="0"/>
                  <w:marRight w:val="0"/>
                  <w:marTop w:val="0"/>
                  <w:marBottom w:val="0"/>
                  <w:divBdr>
                    <w:top w:val="none" w:sz="0" w:space="0" w:color="auto"/>
                    <w:left w:val="none" w:sz="0" w:space="0" w:color="auto"/>
                    <w:bottom w:val="none" w:sz="0" w:space="0" w:color="auto"/>
                    <w:right w:val="none" w:sz="0" w:space="0" w:color="auto"/>
                  </w:divBdr>
                  <w:divsChild>
                    <w:div w:id="554463667">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244196051">
      <w:bodyDiv w:val="1"/>
      <w:marLeft w:val="0"/>
      <w:marRight w:val="0"/>
      <w:marTop w:val="0"/>
      <w:marBottom w:val="0"/>
      <w:divBdr>
        <w:top w:val="none" w:sz="0" w:space="0" w:color="auto"/>
        <w:left w:val="none" w:sz="0" w:space="0" w:color="auto"/>
        <w:bottom w:val="none" w:sz="0" w:space="0" w:color="auto"/>
        <w:right w:val="none" w:sz="0" w:space="0" w:color="auto"/>
      </w:divBdr>
    </w:div>
    <w:div w:id="244918893">
      <w:bodyDiv w:val="1"/>
      <w:marLeft w:val="0"/>
      <w:marRight w:val="0"/>
      <w:marTop w:val="0"/>
      <w:marBottom w:val="0"/>
      <w:divBdr>
        <w:top w:val="none" w:sz="0" w:space="0" w:color="auto"/>
        <w:left w:val="none" w:sz="0" w:space="0" w:color="auto"/>
        <w:bottom w:val="none" w:sz="0" w:space="0" w:color="auto"/>
        <w:right w:val="none" w:sz="0" w:space="0" w:color="auto"/>
      </w:divBdr>
      <w:divsChild>
        <w:div w:id="76249197">
          <w:marLeft w:val="0"/>
          <w:marRight w:val="0"/>
          <w:marTop w:val="0"/>
          <w:marBottom w:val="0"/>
          <w:divBdr>
            <w:top w:val="none" w:sz="0" w:space="0" w:color="auto"/>
            <w:left w:val="none" w:sz="0" w:space="0" w:color="auto"/>
            <w:bottom w:val="none" w:sz="0" w:space="0" w:color="auto"/>
            <w:right w:val="none" w:sz="0" w:space="0" w:color="auto"/>
          </w:divBdr>
          <w:divsChild>
            <w:div w:id="320276541">
              <w:marLeft w:val="0"/>
              <w:marRight w:val="0"/>
              <w:marTop w:val="0"/>
              <w:marBottom w:val="0"/>
              <w:divBdr>
                <w:top w:val="none" w:sz="0" w:space="0" w:color="auto"/>
                <w:left w:val="none" w:sz="0" w:space="0" w:color="auto"/>
                <w:bottom w:val="none" w:sz="0" w:space="0" w:color="auto"/>
                <w:right w:val="none" w:sz="0" w:space="0" w:color="auto"/>
              </w:divBdr>
              <w:divsChild>
                <w:div w:id="168833955">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832373230">
          <w:marLeft w:val="0"/>
          <w:marRight w:val="0"/>
          <w:marTop w:val="0"/>
          <w:marBottom w:val="0"/>
          <w:divBdr>
            <w:top w:val="none" w:sz="0" w:space="0" w:color="auto"/>
            <w:left w:val="none" w:sz="0" w:space="0" w:color="auto"/>
            <w:bottom w:val="none" w:sz="0" w:space="0" w:color="auto"/>
            <w:right w:val="none" w:sz="0" w:space="0" w:color="auto"/>
          </w:divBdr>
          <w:divsChild>
            <w:div w:id="580943745">
              <w:marLeft w:val="0"/>
              <w:marRight w:val="0"/>
              <w:marTop w:val="0"/>
              <w:marBottom w:val="0"/>
              <w:divBdr>
                <w:top w:val="none" w:sz="0" w:space="0" w:color="auto"/>
                <w:left w:val="none" w:sz="0" w:space="0" w:color="auto"/>
                <w:bottom w:val="none" w:sz="0" w:space="0" w:color="auto"/>
                <w:right w:val="none" w:sz="0" w:space="0" w:color="auto"/>
              </w:divBdr>
              <w:divsChild>
                <w:div w:id="632176721">
                  <w:marLeft w:val="0"/>
                  <w:marRight w:val="0"/>
                  <w:marTop w:val="0"/>
                  <w:marBottom w:val="0"/>
                  <w:divBdr>
                    <w:top w:val="single" w:sz="6" w:space="5" w:color="auto"/>
                    <w:left w:val="none" w:sz="0" w:space="0" w:color="auto"/>
                    <w:bottom w:val="none" w:sz="0" w:space="0" w:color="auto"/>
                    <w:right w:val="none" w:sz="0" w:space="0" w:color="auto"/>
                  </w:divBdr>
                </w:div>
                <w:div w:id="2113470792">
                  <w:marLeft w:val="0"/>
                  <w:marRight w:val="0"/>
                  <w:marTop w:val="0"/>
                  <w:marBottom w:val="0"/>
                  <w:divBdr>
                    <w:top w:val="none" w:sz="0" w:space="0" w:color="auto"/>
                    <w:left w:val="none" w:sz="0" w:space="0" w:color="auto"/>
                    <w:bottom w:val="none" w:sz="0" w:space="0" w:color="auto"/>
                    <w:right w:val="none" w:sz="0" w:space="0" w:color="auto"/>
                  </w:divBdr>
                  <w:divsChild>
                    <w:div w:id="1293707284">
                      <w:marLeft w:val="0"/>
                      <w:marRight w:val="0"/>
                      <w:marTop w:val="0"/>
                      <w:marBottom w:val="0"/>
                      <w:divBdr>
                        <w:top w:val="none" w:sz="0" w:space="0" w:color="auto"/>
                        <w:left w:val="none" w:sz="0" w:space="0" w:color="auto"/>
                        <w:bottom w:val="none" w:sz="0" w:space="0" w:color="auto"/>
                        <w:right w:val="none" w:sz="0" w:space="0" w:color="auto"/>
                      </w:divBdr>
                      <w:divsChild>
                        <w:div w:id="73627448">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252711281">
      <w:bodyDiv w:val="1"/>
      <w:marLeft w:val="0"/>
      <w:marRight w:val="0"/>
      <w:marTop w:val="0"/>
      <w:marBottom w:val="0"/>
      <w:divBdr>
        <w:top w:val="none" w:sz="0" w:space="0" w:color="auto"/>
        <w:left w:val="none" w:sz="0" w:space="0" w:color="auto"/>
        <w:bottom w:val="none" w:sz="0" w:space="0" w:color="auto"/>
        <w:right w:val="none" w:sz="0" w:space="0" w:color="auto"/>
      </w:divBdr>
    </w:div>
    <w:div w:id="273437679">
      <w:bodyDiv w:val="1"/>
      <w:marLeft w:val="0"/>
      <w:marRight w:val="0"/>
      <w:marTop w:val="0"/>
      <w:marBottom w:val="0"/>
      <w:divBdr>
        <w:top w:val="none" w:sz="0" w:space="0" w:color="auto"/>
        <w:left w:val="none" w:sz="0" w:space="0" w:color="auto"/>
        <w:bottom w:val="none" w:sz="0" w:space="0" w:color="auto"/>
        <w:right w:val="none" w:sz="0" w:space="0" w:color="auto"/>
      </w:divBdr>
    </w:div>
    <w:div w:id="280694257">
      <w:bodyDiv w:val="1"/>
      <w:marLeft w:val="0"/>
      <w:marRight w:val="0"/>
      <w:marTop w:val="0"/>
      <w:marBottom w:val="0"/>
      <w:divBdr>
        <w:top w:val="none" w:sz="0" w:space="0" w:color="auto"/>
        <w:left w:val="none" w:sz="0" w:space="0" w:color="auto"/>
        <w:bottom w:val="none" w:sz="0" w:space="0" w:color="auto"/>
        <w:right w:val="none" w:sz="0" w:space="0" w:color="auto"/>
      </w:divBdr>
    </w:div>
    <w:div w:id="313338786">
      <w:bodyDiv w:val="1"/>
      <w:marLeft w:val="0"/>
      <w:marRight w:val="0"/>
      <w:marTop w:val="0"/>
      <w:marBottom w:val="0"/>
      <w:divBdr>
        <w:top w:val="none" w:sz="0" w:space="0" w:color="auto"/>
        <w:left w:val="none" w:sz="0" w:space="0" w:color="auto"/>
        <w:bottom w:val="none" w:sz="0" w:space="0" w:color="auto"/>
        <w:right w:val="none" w:sz="0" w:space="0" w:color="auto"/>
      </w:divBdr>
    </w:div>
    <w:div w:id="330572463">
      <w:bodyDiv w:val="1"/>
      <w:marLeft w:val="0"/>
      <w:marRight w:val="0"/>
      <w:marTop w:val="0"/>
      <w:marBottom w:val="0"/>
      <w:divBdr>
        <w:top w:val="none" w:sz="0" w:space="0" w:color="auto"/>
        <w:left w:val="none" w:sz="0" w:space="0" w:color="auto"/>
        <w:bottom w:val="none" w:sz="0" w:space="0" w:color="auto"/>
        <w:right w:val="none" w:sz="0" w:space="0" w:color="auto"/>
      </w:divBdr>
    </w:div>
    <w:div w:id="372265697">
      <w:bodyDiv w:val="1"/>
      <w:marLeft w:val="0"/>
      <w:marRight w:val="0"/>
      <w:marTop w:val="0"/>
      <w:marBottom w:val="0"/>
      <w:divBdr>
        <w:top w:val="none" w:sz="0" w:space="0" w:color="auto"/>
        <w:left w:val="none" w:sz="0" w:space="0" w:color="auto"/>
        <w:bottom w:val="none" w:sz="0" w:space="0" w:color="auto"/>
        <w:right w:val="none" w:sz="0" w:space="0" w:color="auto"/>
      </w:divBdr>
    </w:div>
    <w:div w:id="383800594">
      <w:bodyDiv w:val="1"/>
      <w:marLeft w:val="0"/>
      <w:marRight w:val="0"/>
      <w:marTop w:val="0"/>
      <w:marBottom w:val="0"/>
      <w:divBdr>
        <w:top w:val="none" w:sz="0" w:space="0" w:color="auto"/>
        <w:left w:val="none" w:sz="0" w:space="0" w:color="auto"/>
        <w:bottom w:val="none" w:sz="0" w:space="0" w:color="auto"/>
        <w:right w:val="none" w:sz="0" w:space="0" w:color="auto"/>
      </w:divBdr>
      <w:divsChild>
        <w:div w:id="2000888109">
          <w:marLeft w:val="0"/>
          <w:marRight w:val="0"/>
          <w:marTop w:val="0"/>
          <w:marBottom w:val="0"/>
          <w:divBdr>
            <w:top w:val="none" w:sz="0" w:space="0" w:color="auto"/>
            <w:left w:val="none" w:sz="0" w:space="0" w:color="auto"/>
            <w:bottom w:val="none" w:sz="0" w:space="0" w:color="auto"/>
            <w:right w:val="none" w:sz="0" w:space="0" w:color="auto"/>
          </w:divBdr>
          <w:divsChild>
            <w:div w:id="1241060236">
              <w:marLeft w:val="0"/>
              <w:marRight w:val="0"/>
              <w:marTop w:val="0"/>
              <w:marBottom w:val="0"/>
              <w:divBdr>
                <w:top w:val="none" w:sz="0" w:space="0" w:color="auto"/>
                <w:left w:val="none" w:sz="0" w:space="0" w:color="auto"/>
                <w:bottom w:val="none" w:sz="0" w:space="0" w:color="auto"/>
                <w:right w:val="none" w:sz="0" w:space="0" w:color="auto"/>
              </w:divBdr>
              <w:divsChild>
                <w:div w:id="1679192037">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739838257">
          <w:marLeft w:val="0"/>
          <w:marRight w:val="0"/>
          <w:marTop w:val="0"/>
          <w:marBottom w:val="0"/>
          <w:divBdr>
            <w:top w:val="none" w:sz="0" w:space="0" w:color="auto"/>
            <w:left w:val="none" w:sz="0" w:space="0" w:color="auto"/>
            <w:bottom w:val="none" w:sz="0" w:space="0" w:color="auto"/>
            <w:right w:val="none" w:sz="0" w:space="0" w:color="auto"/>
          </w:divBdr>
          <w:divsChild>
            <w:div w:id="1850440150">
              <w:marLeft w:val="0"/>
              <w:marRight w:val="0"/>
              <w:marTop w:val="0"/>
              <w:marBottom w:val="0"/>
              <w:divBdr>
                <w:top w:val="none" w:sz="0" w:space="0" w:color="auto"/>
                <w:left w:val="none" w:sz="0" w:space="0" w:color="auto"/>
                <w:bottom w:val="none" w:sz="0" w:space="0" w:color="auto"/>
                <w:right w:val="none" w:sz="0" w:space="0" w:color="auto"/>
              </w:divBdr>
              <w:divsChild>
                <w:div w:id="1840996762">
                  <w:marLeft w:val="0"/>
                  <w:marRight w:val="0"/>
                  <w:marTop w:val="0"/>
                  <w:marBottom w:val="0"/>
                  <w:divBdr>
                    <w:top w:val="none" w:sz="0" w:space="0" w:color="auto"/>
                    <w:left w:val="none" w:sz="0" w:space="0" w:color="auto"/>
                    <w:bottom w:val="none" w:sz="0" w:space="0" w:color="auto"/>
                    <w:right w:val="none" w:sz="0" w:space="0" w:color="auto"/>
                  </w:divBdr>
                  <w:divsChild>
                    <w:div w:id="1521746280">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384985797">
      <w:bodyDiv w:val="1"/>
      <w:marLeft w:val="0"/>
      <w:marRight w:val="0"/>
      <w:marTop w:val="0"/>
      <w:marBottom w:val="0"/>
      <w:divBdr>
        <w:top w:val="none" w:sz="0" w:space="0" w:color="auto"/>
        <w:left w:val="none" w:sz="0" w:space="0" w:color="auto"/>
        <w:bottom w:val="none" w:sz="0" w:space="0" w:color="auto"/>
        <w:right w:val="none" w:sz="0" w:space="0" w:color="auto"/>
      </w:divBdr>
    </w:div>
    <w:div w:id="392703386">
      <w:bodyDiv w:val="1"/>
      <w:marLeft w:val="0"/>
      <w:marRight w:val="0"/>
      <w:marTop w:val="0"/>
      <w:marBottom w:val="0"/>
      <w:divBdr>
        <w:top w:val="none" w:sz="0" w:space="0" w:color="auto"/>
        <w:left w:val="none" w:sz="0" w:space="0" w:color="auto"/>
        <w:bottom w:val="none" w:sz="0" w:space="0" w:color="auto"/>
        <w:right w:val="none" w:sz="0" w:space="0" w:color="auto"/>
      </w:divBdr>
    </w:div>
    <w:div w:id="394088760">
      <w:bodyDiv w:val="1"/>
      <w:marLeft w:val="0"/>
      <w:marRight w:val="0"/>
      <w:marTop w:val="0"/>
      <w:marBottom w:val="0"/>
      <w:divBdr>
        <w:top w:val="none" w:sz="0" w:space="0" w:color="auto"/>
        <w:left w:val="none" w:sz="0" w:space="0" w:color="auto"/>
        <w:bottom w:val="none" w:sz="0" w:space="0" w:color="auto"/>
        <w:right w:val="none" w:sz="0" w:space="0" w:color="auto"/>
      </w:divBdr>
      <w:divsChild>
        <w:div w:id="1708216281">
          <w:marLeft w:val="0"/>
          <w:marRight w:val="0"/>
          <w:marTop w:val="0"/>
          <w:marBottom w:val="0"/>
          <w:divBdr>
            <w:top w:val="none" w:sz="0" w:space="0" w:color="auto"/>
            <w:left w:val="none" w:sz="0" w:space="0" w:color="auto"/>
            <w:bottom w:val="none" w:sz="0" w:space="0" w:color="auto"/>
            <w:right w:val="none" w:sz="0" w:space="0" w:color="auto"/>
          </w:divBdr>
          <w:divsChild>
            <w:div w:id="417555719">
              <w:marLeft w:val="0"/>
              <w:marRight w:val="0"/>
              <w:marTop w:val="0"/>
              <w:marBottom w:val="0"/>
              <w:divBdr>
                <w:top w:val="none" w:sz="0" w:space="0" w:color="auto"/>
                <w:left w:val="none" w:sz="0" w:space="0" w:color="auto"/>
                <w:bottom w:val="none" w:sz="0" w:space="0" w:color="auto"/>
                <w:right w:val="none" w:sz="0" w:space="0" w:color="auto"/>
              </w:divBdr>
              <w:divsChild>
                <w:div w:id="554856743">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808672833">
          <w:marLeft w:val="0"/>
          <w:marRight w:val="0"/>
          <w:marTop w:val="0"/>
          <w:marBottom w:val="0"/>
          <w:divBdr>
            <w:top w:val="none" w:sz="0" w:space="0" w:color="auto"/>
            <w:left w:val="none" w:sz="0" w:space="0" w:color="auto"/>
            <w:bottom w:val="none" w:sz="0" w:space="0" w:color="auto"/>
            <w:right w:val="none" w:sz="0" w:space="0" w:color="auto"/>
          </w:divBdr>
          <w:divsChild>
            <w:div w:id="1257250082">
              <w:marLeft w:val="0"/>
              <w:marRight w:val="0"/>
              <w:marTop w:val="0"/>
              <w:marBottom w:val="0"/>
              <w:divBdr>
                <w:top w:val="none" w:sz="0" w:space="0" w:color="auto"/>
                <w:left w:val="none" w:sz="0" w:space="0" w:color="auto"/>
                <w:bottom w:val="none" w:sz="0" w:space="0" w:color="auto"/>
                <w:right w:val="none" w:sz="0" w:space="0" w:color="auto"/>
              </w:divBdr>
              <w:divsChild>
                <w:div w:id="122627070">
                  <w:marLeft w:val="0"/>
                  <w:marRight w:val="0"/>
                  <w:marTop w:val="0"/>
                  <w:marBottom w:val="0"/>
                  <w:divBdr>
                    <w:top w:val="none" w:sz="0" w:space="0" w:color="auto"/>
                    <w:left w:val="none" w:sz="0" w:space="0" w:color="auto"/>
                    <w:bottom w:val="none" w:sz="0" w:space="0" w:color="auto"/>
                    <w:right w:val="none" w:sz="0" w:space="0" w:color="auto"/>
                  </w:divBdr>
                  <w:divsChild>
                    <w:div w:id="1390495295">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414865441">
      <w:bodyDiv w:val="1"/>
      <w:marLeft w:val="0"/>
      <w:marRight w:val="0"/>
      <w:marTop w:val="0"/>
      <w:marBottom w:val="0"/>
      <w:divBdr>
        <w:top w:val="none" w:sz="0" w:space="0" w:color="auto"/>
        <w:left w:val="none" w:sz="0" w:space="0" w:color="auto"/>
        <w:bottom w:val="none" w:sz="0" w:space="0" w:color="auto"/>
        <w:right w:val="none" w:sz="0" w:space="0" w:color="auto"/>
      </w:divBdr>
    </w:div>
    <w:div w:id="418258414">
      <w:bodyDiv w:val="1"/>
      <w:marLeft w:val="0"/>
      <w:marRight w:val="0"/>
      <w:marTop w:val="0"/>
      <w:marBottom w:val="0"/>
      <w:divBdr>
        <w:top w:val="none" w:sz="0" w:space="0" w:color="auto"/>
        <w:left w:val="none" w:sz="0" w:space="0" w:color="auto"/>
        <w:bottom w:val="none" w:sz="0" w:space="0" w:color="auto"/>
        <w:right w:val="none" w:sz="0" w:space="0" w:color="auto"/>
      </w:divBdr>
    </w:div>
    <w:div w:id="440537472">
      <w:bodyDiv w:val="1"/>
      <w:marLeft w:val="0"/>
      <w:marRight w:val="0"/>
      <w:marTop w:val="0"/>
      <w:marBottom w:val="0"/>
      <w:divBdr>
        <w:top w:val="none" w:sz="0" w:space="0" w:color="auto"/>
        <w:left w:val="none" w:sz="0" w:space="0" w:color="auto"/>
        <w:bottom w:val="none" w:sz="0" w:space="0" w:color="auto"/>
        <w:right w:val="none" w:sz="0" w:space="0" w:color="auto"/>
      </w:divBdr>
    </w:div>
    <w:div w:id="475418448">
      <w:bodyDiv w:val="1"/>
      <w:marLeft w:val="0"/>
      <w:marRight w:val="0"/>
      <w:marTop w:val="0"/>
      <w:marBottom w:val="0"/>
      <w:divBdr>
        <w:top w:val="none" w:sz="0" w:space="0" w:color="auto"/>
        <w:left w:val="none" w:sz="0" w:space="0" w:color="auto"/>
        <w:bottom w:val="none" w:sz="0" w:space="0" w:color="auto"/>
        <w:right w:val="none" w:sz="0" w:space="0" w:color="auto"/>
      </w:divBdr>
      <w:divsChild>
        <w:div w:id="2112697927">
          <w:marLeft w:val="0"/>
          <w:marRight w:val="0"/>
          <w:marTop w:val="0"/>
          <w:marBottom w:val="0"/>
          <w:divBdr>
            <w:top w:val="none" w:sz="0" w:space="0" w:color="auto"/>
            <w:left w:val="none" w:sz="0" w:space="0" w:color="auto"/>
            <w:bottom w:val="none" w:sz="0" w:space="0" w:color="auto"/>
            <w:right w:val="none" w:sz="0" w:space="0" w:color="auto"/>
          </w:divBdr>
          <w:divsChild>
            <w:div w:id="1316642736">
              <w:marLeft w:val="0"/>
              <w:marRight w:val="0"/>
              <w:marTop w:val="0"/>
              <w:marBottom w:val="0"/>
              <w:divBdr>
                <w:top w:val="none" w:sz="0" w:space="0" w:color="auto"/>
                <w:left w:val="none" w:sz="0" w:space="0" w:color="auto"/>
                <w:bottom w:val="none" w:sz="0" w:space="0" w:color="auto"/>
                <w:right w:val="none" w:sz="0" w:space="0" w:color="auto"/>
              </w:divBdr>
              <w:divsChild>
                <w:div w:id="1656571354">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951546470">
          <w:marLeft w:val="0"/>
          <w:marRight w:val="0"/>
          <w:marTop w:val="0"/>
          <w:marBottom w:val="0"/>
          <w:divBdr>
            <w:top w:val="none" w:sz="0" w:space="0" w:color="auto"/>
            <w:left w:val="none" w:sz="0" w:space="0" w:color="auto"/>
            <w:bottom w:val="none" w:sz="0" w:space="0" w:color="auto"/>
            <w:right w:val="none" w:sz="0" w:space="0" w:color="auto"/>
          </w:divBdr>
          <w:divsChild>
            <w:div w:id="252207184">
              <w:marLeft w:val="0"/>
              <w:marRight w:val="0"/>
              <w:marTop w:val="0"/>
              <w:marBottom w:val="0"/>
              <w:divBdr>
                <w:top w:val="none" w:sz="0" w:space="0" w:color="auto"/>
                <w:left w:val="none" w:sz="0" w:space="0" w:color="auto"/>
                <w:bottom w:val="none" w:sz="0" w:space="0" w:color="auto"/>
                <w:right w:val="none" w:sz="0" w:space="0" w:color="auto"/>
              </w:divBdr>
              <w:divsChild>
                <w:div w:id="1656303433">
                  <w:marLeft w:val="0"/>
                  <w:marRight w:val="0"/>
                  <w:marTop w:val="0"/>
                  <w:marBottom w:val="0"/>
                  <w:divBdr>
                    <w:top w:val="single" w:sz="6" w:space="5" w:color="auto"/>
                    <w:left w:val="none" w:sz="0" w:space="0" w:color="auto"/>
                    <w:bottom w:val="none" w:sz="0" w:space="0" w:color="auto"/>
                    <w:right w:val="none" w:sz="0" w:space="0" w:color="auto"/>
                  </w:divBdr>
                </w:div>
                <w:div w:id="1262955490">
                  <w:marLeft w:val="0"/>
                  <w:marRight w:val="0"/>
                  <w:marTop w:val="0"/>
                  <w:marBottom w:val="0"/>
                  <w:divBdr>
                    <w:top w:val="none" w:sz="0" w:space="0" w:color="auto"/>
                    <w:left w:val="none" w:sz="0" w:space="0" w:color="auto"/>
                    <w:bottom w:val="none" w:sz="0" w:space="0" w:color="auto"/>
                    <w:right w:val="none" w:sz="0" w:space="0" w:color="auto"/>
                  </w:divBdr>
                  <w:divsChild>
                    <w:div w:id="532228518">
                      <w:marLeft w:val="0"/>
                      <w:marRight w:val="0"/>
                      <w:marTop w:val="0"/>
                      <w:marBottom w:val="0"/>
                      <w:divBdr>
                        <w:top w:val="none" w:sz="0" w:space="0" w:color="auto"/>
                        <w:left w:val="none" w:sz="0" w:space="0" w:color="auto"/>
                        <w:bottom w:val="none" w:sz="0" w:space="0" w:color="auto"/>
                        <w:right w:val="none" w:sz="0" w:space="0" w:color="auto"/>
                      </w:divBdr>
                      <w:divsChild>
                        <w:div w:id="232474126">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486286654">
      <w:bodyDiv w:val="1"/>
      <w:marLeft w:val="0"/>
      <w:marRight w:val="0"/>
      <w:marTop w:val="0"/>
      <w:marBottom w:val="0"/>
      <w:divBdr>
        <w:top w:val="none" w:sz="0" w:space="0" w:color="auto"/>
        <w:left w:val="none" w:sz="0" w:space="0" w:color="auto"/>
        <w:bottom w:val="none" w:sz="0" w:space="0" w:color="auto"/>
        <w:right w:val="none" w:sz="0" w:space="0" w:color="auto"/>
      </w:divBdr>
      <w:divsChild>
        <w:div w:id="1287393639">
          <w:marLeft w:val="0"/>
          <w:marRight w:val="0"/>
          <w:marTop w:val="0"/>
          <w:marBottom w:val="0"/>
          <w:divBdr>
            <w:top w:val="none" w:sz="0" w:space="0" w:color="auto"/>
            <w:left w:val="none" w:sz="0" w:space="0" w:color="auto"/>
            <w:bottom w:val="none" w:sz="0" w:space="0" w:color="auto"/>
            <w:right w:val="none" w:sz="0" w:space="0" w:color="auto"/>
          </w:divBdr>
        </w:div>
      </w:divsChild>
    </w:div>
    <w:div w:id="514921429">
      <w:bodyDiv w:val="1"/>
      <w:marLeft w:val="0"/>
      <w:marRight w:val="0"/>
      <w:marTop w:val="0"/>
      <w:marBottom w:val="0"/>
      <w:divBdr>
        <w:top w:val="none" w:sz="0" w:space="0" w:color="auto"/>
        <w:left w:val="none" w:sz="0" w:space="0" w:color="auto"/>
        <w:bottom w:val="none" w:sz="0" w:space="0" w:color="auto"/>
        <w:right w:val="none" w:sz="0" w:space="0" w:color="auto"/>
      </w:divBdr>
      <w:divsChild>
        <w:div w:id="264965349">
          <w:marLeft w:val="0"/>
          <w:marRight w:val="0"/>
          <w:marTop w:val="0"/>
          <w:marBottom w:val="0"/>
          <w:divBdr>
            <w:top w:val="none" w:sz="0" w:space="0" w:color="auto"/>
            <w:left w:val="none" w:sz="0" w:space="0" w:color="auto"/>
            <w:bottom w:val="none" w:sz="0" w:space="0" w:color="auto"/>
            <w:right w:val="none" w:sz="0" w:space="0" w:color="auto"/>
          </w:divBdr>
          <w:divsChild>
            <w:div w:id="1567759482">
              <w:marLeft w:val="0"/>
              <w:marRight w:val="0"/>
              <w:marTop w:val="0"/>
              <w:marBottom w:val="0"/>
              <w:divBdr>
                <w:top w:val="none" w:sz="0" w:space="0" w:color="auto"/>
                <w:left w:val="none" w:sz="0" w:space="0" w:color="auto"/>
                <w:bottom w:val="none" w:sz="0" w:space="0" w:color="auto"/>
                <w:right w:val="none" w:sz="0" w:space="0" w:color="auto"/>
              </w:divBdr>
              <w:divsChild>
                <w:div w:id="1386833990">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318660395">
          <w:marLeft w:val="0"/>
          <w:marRight w:val="0"/>
          <w:marTop w:val="0"/>
          <w:marBottom w:val="0"/>
          <w:divBdr>
            <w:top w:val="none" w:sz="0" w:space="0" w:color="auto"/>
            <w:left w:val="none" w:sz="0" w:space="0" w:color="auto"/>
            <w:bottom w:val="none" w:sz="0" w:space="0" w:color="auto"/>
            <w:right w:val="none" w:sz="0" w:space="0" w:color="auto"/>
          </w:divBdr>
          <w:divsChild>
            <w:div w:id="129369579">
              <w:marLeft w:val="0"/>
              <w:marRight w:val="0"/>
              <w:marTop w:val="0"/>
              <w:marBottom w:val="0"/>
              <w:divBdr>
                <w:top w:val="none" w:sz="0" w:space="0" w:color="auto"/>
                <w:left w:val="none" w:sz="0" w:space="0" w:color="auto"/>
                <w:bottom w:val="none" w:sz="0" w:space="0" w:color="auto"/>
                <w:right w:val="none" w:sz="0" w:space="0" w:color="auto"/>
              </w:divBdr>
              <w:divsChild>
                <w:div w:id="1193420184">
                  <w:marLeft w:val="0"/>
                  <w:marRight w:val="0"/>
                  <w:marTop w:val="0"/>
                  <w:marBottom w:val="0"/>
                  <w:divBdr>
                    <w:top w:val="single" w:sz="6" w:space="5" w:color="auto"/>
                    <w:left w:val="none" w:sz="0" w:space="0" w:color="auto"/>
                    <w:bottom w:val="none" w:sz="0" w:space="0" w:color="auto"/>
                    <w:right w:val="none" w:sz="0" w:space="0" w:color="auto"/>
                  </w:divBdr>
                </w:div>
                <w:div w:id="1542159616">
                  <w:marLeft w:val="0"/>
                  <w:marRight w:val="0"/>
                  <w:marTop w:val="0"/>
                  <w:marBottom w:val="0"/>
                  <w:divBdr>
                    <w:top w:val="none" w:sz="0" w:space="0" w:color="auto"/>
                    <w:left w:val="none" w:sz="0" w:space="0" w:color="auto"/>
                    <w:bottom w:val="none" w:sz="0" w:space="0" w:color="auto"/>
                    <w:right w:val="none" w:sz="0" w:space="0" w:color="auto"/>
                  </w:divBdr>
                  <w:divsChild>
                    <w:div w:id="929392403">
                      <w:marLeft w:val="0"/>
                      <w:marRight w:val="0"/>
                      <w:marTop w:val="0"/>
                      <w:marBottom w:val="0"/>
                      <w:divBdr>
                        <w:top w:val="none" w:sz="0" w:space="0" w:color="auto"/>
                        <w:left w:val="none" w:sz="0" w:space="0" w:color="auto"/>
                        <w:bottom w:val="none" w:sz="0" w:space="0" w:color="auto"/>
                        <w:right w:val="none" w:sz="0" w:space="0" w:color="auto"/>
                      </w:divBdr>
                      <w:divsChild>
                        <w:div w:id="1015576432">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520823192">
      <w:bodyDiv w:val="1"/>
      <w:marLeft w:val="0"/>
      <w:marRight w:val="0"/>
      <w:marTop w:val="0"/>
      <w:marBottom w:val="0"/>
      <w:divBdr>
        <w:top w:val="none" w:sz="0" w:space="0" w:color="auto"/>
        <w:left w:val="none" w:sz="0" w:space="0" w:color="auto"/>
        <w:bottom w:val="none" w:sz="0" w:space="0" w:color="auto"/>
        <w:right w:val="none" w:sz="0" w:space="0" w:color="auto"/>
      </w:divBdr>
    </w:div>
    <w:div w:id="523590238">
      <w:bodyDiv w:val="1"/>
      <w:marLeft w:val="0"/>
      <w:marRight w:val="0"/>
      <w:marTop w:val="0"/>
      <w:marBottom w:val="0"/>
      <w:divBdr>
        <w:top w:val="none" w:sz="0" w:space="0" w:color="auto"/>
        <w:left w:val="none" w:sz="0" w:space="0" w:color="auto"/>
        <w:bottom w:val="none" w:sz="0" w:space="0" w:color="auto"/>
        <w:right w:val="none" w:sz="0" w:space="0" w:color="auto"/>
      </w:divBdr>
    </w:div>
    <w:div w:id="547228568">
      <w:bodyDiv w:val="1"/>
      <w:marLeft w:val="0"/>
      <w:marRight w:val="0"/>
      <w:marTop w:val="0"/>
      <w:marBottom w:val="0"/>
      <w:divBdr>
        <w:top w:val="none" w:sz="0" w:space="0" w:color="auto"/>
        <w:left w:val="none" w:sz="0" w:space="0" w:color="auto"/>
        <w:bottom w:val="none" w:sz="0" w:space="0" w:color="auto"/>
        <w:right w:val="none" w:sz="0" w:space="0" w:color="auto"/>
      </w:divBdr>
    </w:div>
    <w:div w:id="553926458">
      <w:bodyDiv w:val="1"/>
      <w:marLeft w:val="0"/>
      <w:marRight w:val="0"/>
      <w:marTop w:val="0"/>
      <w:marBottom w:val="0"/>
      <w:divBdr>
        <w:top w:val="none" w:sz="0" w:space="0" w:color="auto"/>
        <w:left w:val="none" w:sz="0" w:space="0" w:color="auto"/>
        <w:bottom w:val="none" w:sz="0" w:space="0" w:color="auto"/>
        <w:right w:val="none" w:sz="0" w:space="0" w:color="auto"/>
      </w:divBdr>
    </w:div>
    <w:div w:id="557741860">
      <w:bodyDiv w:val="1"/>
      <w:marLeft w:val="0"/>
      <w:marRight w:val="0"/>
      <w:marTop w:val="0"/>
      <w:marBottom w:val="0"/>
      <w:divBdr>
        <w:top w:val="none" w:sz="0" w:space="0" w:color="auto"/>
        <w:left w:val="none" w:sz="0" w:space="0" w:color="auto"/>
        <w:bottom w:val="none" w:sz="0" w:space="0" w:color="auto"/>
        <w:right w:val="none" w:sz="0" w:space="0" w:color="auto"/>
      </w:divBdr>
    </w:div>
    <w:div w:id="572591902">
      <w:bodyDiv w:val="1"/>
      <w:marLeft w:val="0"/>
      <w:marRight w:val="0"/>
      <w:marTop w:val="0"/>
      <w:marBottom w:val="0"/>
      <w:divBdr>
        <w:top w:val="none" w:sz="0" w:space="0" w:color="auto"/>
        <w:left w:val="none" w:sz="0" w:space="0" w:color="auto"/>
        <w:bottom w:val="none" w:sz="0" w:space="0" w:color="auto"/>
        <w:right w:val="none" w:sz="0" w:space="0" w:color="auto"/>
      </w:divBdr>
    </w:div>
    <w:div w:id="572816309">
      <w:bodyDiv w:val="1"/>
      <w:marLeft w:val="0"/>
      <w:marRight w:val="0"/>
      <w:marTop w:val="0"/>
      <w:marBottom w:val="0"/>
      <w:divBdr>
        <w:top w:val="none" w:sz="0" w:space="0" w:color="auto"/>
        <w:left w:val="none" w:sz="0" w:space="0" w:color="auto"/>
        <w:bottom w:val="none" w:sz="0" w:space="0" w:color="auto"/>
        <w:right w:val="none" w:sz="0" w:space="0" w:color="auto"/>
      </w:divBdr>
    </w:div>
    <w:div w:id="575671812">
      <w:bodyDiv w:val="1"/>
      <w:marLeft w:val="0"/>
      <w:marRight w:val="0"/>
      <w:marTop w:val="0"/>
      <w:marBottom w:val="0"/>
      <w:divBdr>
        <w:top w:val="none" w:sz="0" w:space="0" w:color="auto"/>
        <w:left w:val="none" w:sz="0" w:space="0" w:color="auto"/>
        <w:bottom w:val="none" w:sz="0" w:space="0" w:color="auto"/>
        <w:right w:val="none" w:sz="0" w:space="0" w:color="auto"/>
      </w:divBdr>
    </w:div>
    <w:div w:id="590966020">
      <w:bodyDiv w:val="1"/>
      <w:marLeft w:val="0"/>
      <w:marRight w:val="0"/>
      <w:marTop w:val="0"/>
      <w:marBottom w:val="0"/>
      <w:divBdr>
        <w:top w:val="none" w:sz="0" w:space="0" w:color="auto"/>
        <w:left w:val="none" w:sz="0" w:space="0" w:color="auto"/>
        <w:bottom w:val="none" w:sz="0" w:space="0" w:color="auto"/>
        <w:right w:val="none" w:sz="0" w:space="0" w:color="auto"/>
      </w:divBdr>
    </w:div>
    <w:div w:id="599607913">
      <w:bodyDiv w:val="1"/>
      <w:marLeft w:val="0"/>
      <w:marRight w:val="0"/>
      <w:marTop w:val="0"/>
      <w:marBottom w:val="0"/>
      <w:divBdr>
        <w:top w:val="none" w:sz="0" w:space="0" w:color="auto"/>
        <w:left w:val="none" w:sz="0" w:space="0" w:color="auto"/>
        <w:bottom w:val="none" w:sz="0" w:space="0" w:color="auto"/>
        <w:right w:val="none" w:sz="0" w:space="0" w:color="auto"/>
      </w:divBdr>
      <w:divsChild>
        <w:div w:id="262079693">
          <w:marLeft w:val="0"/>
          <w:marRight w:val="0"/>
          <w:marTop w:val="0"/>
          <w:marBottom w:val="0"/>
          <w:divBdr>
            <w:top w:val="none" w:sz="0" w:space="0" w:color="auto"/>
            <w:left w:val="none" w:sz="0" w:space="0" w:color="auto"/>
            <w:bottom w:val="none" w:sz="0" w:space="0" w:color="auto"/>
            <w:right w:val="none" w:sz="0" w:space="0" w:color="auto"/>
          </w:divBdr>
        </w:div>
      </w:divsChild>
    </w:div>
    <w:div w:id="636491458">
      <w:bodyDiv w:val="1"/>
      <w:marLeft w:val="0"/>
      <w:marRight w:val="0"/>
      <w:marTop w:val="0"/>
      <w:marBottom w:val="0"/>
      <w:divBdr>
        <w:top w:val="none" w:sz="0" w:space="0" w:color="auto"/>
        <w:left w:val="none" w:sz="0" w:space="0" w:color="auto"/>
        <w:bottom w:val="none" w:sz="0" w:space="0" w:color="auto"/>
        <w:right w:val="none" w:sz="0" w:space="0" w:color="auto"/>
      </w:divBdr>
    </w:div>
    <w:div w:id="638733656">
      <w:bodyDiv w:val="1"/>
      <w:marLeft w:val="0"/>
      <w:marRight w:val="0"/>
      <w:marTop w:val="0"/>
      <w:marBottom w:val="0"/>
      <w:divBdr>
        <w:top w:val="none" w:sz="0" w:space="0" w:color="auto"/>
        <w:left w:val="none" w:sz="0" w:space="0" w:color="auto"/>
        <w:bottom w:val="none" w:sz="0" w:space="0" w:color="auto"/>
        <w:right w:val="none" w:sz="0" w:space="0" w:color="auto"/>
      </w:divBdr>
      <w:divsChild>
        <w:div w:id="1000234830">
          <w:marLeft w:val="0"/>
          <w:marRight w:val="0"/>
          <w:marTop w:val="0"/>
          <w:marBottom w:val="0"/>
          <w:divBdr>
            <w:top w:val="none" w:sz="0" w:space="0" w:color="auto"/>
            <w:left w:val="none" w:sz="0" w:space="0" w:color="auto"/>
            <w:bottom w:val="none" w:sz="0" w:space="0" w:color="auto"/>
            <w:right w:val="none" w:sz="0" w:space="0" w:color="auto"/>
          </w:divBdr>
          <w:divsChild>
            <w:div w:id="1003121182">
              <w:marLeft w:val="0"/>
              <w:marRight w:val="0"/>
              <w:marTop w:val="0"/>
              <w:marBottom w:val="0"/>
              <w:divBdr>
                <w:top w:val="none" w:sz="0" w:space="0" w:color="auto"/>
                <w:left w:val="none" w:sz="0" w:space="0" w:color="auto"/>
                <w:bottom w:val="none" w:sz="0" w:space="0" w:color="auto"/>
                <w:right w:val="none" w:sz="0" w:space="0" w:color="auto"/>
              </w:divBdr>
              <w:divsChild>
                <w:div w:id="464397132">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488911499">
          <w:marLeft w:val="0"/>
          <w:marRight w:val="0"/>
          <w:marTop w:val="0"/>
          <w:marBottom w:val="0"/>
          <w:divBdr>
            <w:top w:val="none" w:sz="0" w:space="0" w:color="auto"/>
            <w:left w:val="none" w:sz="0" w:space="0" w:color="auto"/>
            <w:bottom w:val="none" w:sz="0" w:space="0" w:color="auto"/>
            <w:right w:val="none" w:sz="0" w:space="0" w:color="auto"/>
          </w:divBdr>
          <w:divsChild>
            <w:div w:id="522522973">
              <w:marLeft w:val="0"/>
              <w:marRight w:val="0"/>
              <w:marTop w:val="0"/>
              <w:marBottom w:val="0"/>
              <w:divBdr>
                <w:top w:val="none" w:sz="0" w:space="0" w:color="auto"/>
                <w:left w:val="none" w:sz="0" w:space="0" w:color="auto"/>
                <w:bottom w:val="none" w:sz="0" w:space="0" w:color="auto"/>
                <w:right w:val="none" w:sz="0" w:space="0" w:color="auto"/>
              </w:divBdr>
              <w:divsChild>
                <w:div w:id="1589001666">
                  <w:marLeft w:val="0"/>
                  <w:marRight w:val="0"/>
                  <w:marTop w:val="0"/>
                  <w:marBottom w:val="0"/>
                  <w:divBdr>
                    <w:top w:val="single" w:sz="6" w:space="5" w:color="auto"/>
                    <w:left w:val="none" w:sz="0" w:space="0" w:color="auto"/>
                    <w:bottom w:val="none" w:sz="0" w:space="0" w:color="auto"/>
                    <w:right w:val="none" w:sz="0" w:space="0" w:color="auto"/>
                  </w:divBdr>
                </w:div>
                <w:div w:id="449937011">
                  <w:marLeft w:val="0"/>
                  <w:marRight w:val="0"/>
                  <w:marTop w:val="0"/>
                  <w:marBottom w:val="0"/>
                  <w:divBdr>
                    <w:top w:val="none" w:sz="0" w:space="0" w:color="auto"/>
                    <w:left w:val="none" w:sz="0" w:space="0" w:color="auto"/>
                    <w:bottom w:val="none" w:sz="0" w:space="0" w:color="auto"/>
                    <w:right w:val="none" w:sz="0" w:space="0" w:color="auto"/>
                  </w:divBdr>
                  <w:divsChild>
                    <w:div w:id="1610166243">
                      <w:marLeft w:val="0"/>
                      <w:marRight w:val="0"/>
                      <w:marTop w:val="0"/>
                      <w:marBottom w:val="0"/>
                      <w:divBdr>
                        <w:top w:val="none" w:sz="0" w:space="0" w:color="auto"/>
                        <w:left w:val="none" w:sz="0" w:space="0" w:color="auto"/>
                        <w:bottom w:val="none" w:sz="0" w:space="0" w:color="auto"/>
                        <w:right w:val="none" w:sz="0" w:space="0" w:color="auto"/>
                      </w:divBdr>
                      <w:divsChild>
                        <w:div w:id="1594777642">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661085463">
      <w:bodyDiv w:val="1"/>
      <w:marLeft w:val="0"/>
      <w:marRight w:val="0"/>
      <w:marTop w:val="0"/>
      <w:marBottom w:val="0"/>
      <w:divBdr>
        <w:top w:val="none" w:sz="0" w:space="0" w:color="auto"/>
        <w:left w:val="none" w:sz="0" w:space="0" w:color="auto"/>
        <w:bottom w:val="none" w:sz="0" w:space="0" w:color="auto"/>
        <w:right w:val="none" w:sz="0" w:space="0" w:color="auto"/>
      </w:divBdr>
      <w:divsChild>
        <w:div w:id="159696">
          <w:marLeft w:val="0"/>
          <w:marRight w:val="0"/>
          <w:marTop w:val="0"/>
          <w:marBottom w:val="0"/>
          <w:divBdr>
            <w:top w:val="none" w:sz="0" w:space="0" w:color="auto"/>
            <w:left w:val="none" w:sz="0" w:space="0" w:color="auto"/>
            <w:bottom w:val="none" w:sz="0" w:space="0" w:color="auto"/>
            <w:right w:val="none" w:sz="0" w:space="0" w:color="auto"/>
          </w:divBdr>
          <w:divsChild>
            <w:div w:id="355665890">
              <w:marLeft w:val="0"/>
              <w:marRight w:val="0"/>
              <w:marTop w:val="0"/>
              <w:marBottom w:val="0"/>
              <w:divBdr>
                <w:top w:val="none" w:sz="0" w:space="0" w:color="auto"/>
                <w:left w:val="none" w:sz="0" w:space="0" w:color="auto"/>
                <w:bottom w:val="none" w:sz="0" w:space="0" w:color="auto"/>
                <w:right w:val="none" w:sz="0" w:space="0" w:color="auto"/>
              </w:divBdr>
              <w:divsChild>
                <w:div w:id="1076366124">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840699292">
          <w:marLeft w:val="0"/>
          <w:marRight w:val="0"/>
          <w:marTop w:val="0"/>
          <w:marBottom w:val="0"/>
          <w:divBdr>
            <w:top w:val="none" w:sz="0" w:space="0" w:color="auto"/>
            <w:left w:val="none" w:sz="0" w:space="0" w:color="auto"/>
            <w:bottom w:val="none" w:sz="0" w:space="0" w:color="auto"/>
            <w:right w:val="none" w:sz="0" w:space="0" w:color="auto"/>
          </w:divBdr>
          <w:divsChild>
            <w:div w:id="71465670">
              <w:marLeft w:val="0"/>
              <w:marRight w:val="0"/>
              <w:marTop w:val="0"/>
              <w:marBottom w:val="0"/>
              <w:divBdr>
                <w:top w:val="none" w:sz="0" w:space="0" w:color="auto"/>
                <w:left w:val="none" w:sz="0" w:space="0" w:color="auto"/>
                <w:bottom w:val="none" w:sz="0" w:space="0" w:color="auto"/>
                <w:right w:val="none" w:sz="0" w:space="0" w:color="auto"/>
              </w:divBdr>
              <w:divsChild>
                <w:div w:id="450587260">
                  <w:marLeft w:val="0"/>
                  <w:marRight w:val="0"/>
                  <w:marTop w:val="0"/>
                  <w:marBottom w:val="0"/>
                  <w:divBdr>
                    <w:top w:val="single" w:sz="6" w:space="5" w:color="auto"/>
                    <w:left w:val="none" w:sz="0" w:space="0" w:color="auto"/>
                    <w:bottom w:val="none" w:sz="0" w:space="0" w:color="auto"/>
                    <w:right w:val="none" w:sz="0" w:space="0" w:color="auto"/>
                  </w:divBdr>
                </w:div>
                <w:div w:id="193421602">
                  <w:marLeft w:val="0"/>
                  <w:marRight w:val="0"/>
                  <w:marTop w:val="0"/>
                  <w:marBottom w:val="0"/>
                  <w:divBdr>
                    <w:top w:val="none" w:sz="0" w:space="0" w:color="auto"/>
                    <w:left w:val="none" w:sz="0" w:space="0" w:color="auto"/>
                    <w:bottom w:val="none" w:sz="0" w:space="0" w:color="auto"/>
                    <w:right w:val="none" w:sz="0" w:space="0" w:color="auto"/>
                  </w:divBdr>
                  <w:divsChild>
                    <w:div w:id="1038772745">
                      <w:marLeft w:val="0"/>
                      <w:marRight w:val="0"/>
                      <w:marTop w:val="0"/>
                      <w:marBottom w:val="0"/>
                      <w:divBdr>
                        <w:top w:val="none" w:sz="0" w:space="0" w:color="auto"/>
                        <w:left w:val="none" w:sz="0" w:space="0" w:color="auto"/>
                        <w:bottom w:val="none" w:sz="0" w:space="0" w:color="auto"/>
                        <w:right w:val="none" w:sz="0" w:space="0" w:color="auto"/>
                      </w:divBdr>
                      <w:divsChild>
                        <w:div w:id="1172649145">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694120264">
      <w:bodyDiv w:val="1"/>
      <w:marLeft w:val="0"/>
      <w:marRight w:val="0"/>
      <w:marTop w:val="0"/>
      <w:marBottom w:val="0"/>
      <w:divBdr>
        <w:top w:val="none" w:sz="0" w:space="0" w:color="auto"/>
        <w:left w:val="none" w:sz="0" w:space="0" w:color="auto"/>
        <w:bottom w:val="none" w:sz="0" w:space="0" w:color="auto"/>
        <w:right w:val="none" w:sz="0" w:space="0" w:color="auto"/>
      </w:divBdr>
    </w:div>
    <w:div w:id="698318296">
      <w:bodyDiv w:val="1"/>
      <w:marLeft w:val="0"/>
      <w:marRight w:val="0"/>
      <w:marTop w:val="0"/>
      <w:marBottom w:val="0"/>
      <w:divBdr>
        <w:top w:val="none" w:sz="0" w:space="0" w:color="auto"/>
        <w:left w:val="none" w:sz="0" w:space="0" w:color="auto"/>
        <w:bottom w:val="none" w:sz="0" w:space="0" w:color="auto"/>
        <w:right w:val="none" w:sz="0" w:space="0" w:color="auto"/>
      </w:divBdr>
      <w:divsChild>
        <w:div w:id="1964580893">
          <w:marLeft w:val="0"/>
          <w:marRight w:val="0"/>
          <w:marTop w:val="0"/>
          <w:marBottom w:val="0"/>
          <w:divBdr>
            <w:top w:val="none" w:sz="0" w:space="0" w:color="auto"/>
            <w:left w:val="none" w:sz="0" w:space="0" w:color="auto"/>
            <w:bottom w:val="none" w:sz="0" w:space="0" w:color="auto"/>
            <w:right w:val="none" w:sz="0" w:space="0" w:color="auto"/>
          </w:divBdr>
          <w:divsChild>
            <w:div w:id="2056194228">
              <w:marLeft w:val="0"/>
              <w:marRight w:val="0"/>
              <w:marTop w:val="0"/>
              <w:marBottom w:val="0"/>
              <w:divBdr>
                <w:top w:val="none" w:sz="0" w:space="0" w:color="auto"/>
                <w:left w:val="none" w:sz="0" w:space="0" w:color="auto"/>
                <w:bottom w:val="none" w:sz="0" w:space="0" w:color="auto"/>
                <w:right w:val="none" w:sz="0" w:space="0" w:color="auto"/>
              </w:divBdr>
              <w:divsChild>
                <w:div w:id="1200361983">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44912730">
          <w:marLeft w:val="0"/>
          <w:marRight w:val="0"/>
          <w:marTop w:val="0"/>
          <w:marBottom w:val="0"/>
          <w:divBdr>
            <w:top w:val="none" w:sz="0" w:space="0" w:color="auto"/>
            <w:left w:val="none" w:sz="0" w:space="0" w:color="auto"/>
            <w:bottom w:val="none" w:sz="0" w:space="0" w:color="auto"/>
            <w:right w:val="none" w:sz="0" w:space="0" w:color="auto"/>
          </w:divBdr>
          <w:divsChild>
            <w:div w:id="1119495407">
              <w:marLeft w:val="0"/>
              <w:marRight w:val="0"/>
              <w:marTop w:val="0"/>
              <w:marBottom w:val="0"/>
              <w:divBdr>
                <w:top w:val="none" w:sz="0" w:space="0" w:color="auto"/>
                <w:left w:val="none" w:sz="0" w:space="0" w:color="auto"/>
                <w:bottom w:val="none" w:sz="0" w:space="0" w:color="auto"/>
                <w:right w:val="none" w:sz="0" w:space="0" w:color="auto"/>
              </w:divBdr>
              <w:divsChild>
                <w:div w:id="2029941830">
                  <w:marLeft w:val="0"/>
                  <w:marRight w:val="0"/>
                  <w:marTop w:val="0"/>
                  <w:marBottom w:val="0"/>
                  <w:divBdr>
                    <w:top w:val="none" w:sz="0" w:space="0" w:color="auto"/>
                    <w:left w:val="none" w:sz="0" w:space="0" w:color="auto"/>
                    <w:bottom w:val="none" w:sz="0" w:space="0" w:color="auto"/>
                    <w:right w:val="none" w:sz="0" w:space="0" w:color="auto"/>
                  </w:divBdr>
                  <w:divsChild>
                    <w:div w:id="251743020">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725950050">
      <w:bodyDiv w:val="1"/>
      <w:marLeft w:val="0"/>
      <w:marRight w:val="0"/>
      <w:marTop w:val="0"/>
      <w:marBottom w:val="0"/>
      <w:divBdr>
        <w:top w:val="none" w:sz="0" w:space="0" w:color="auto"/>
        <w:left w:val="none" w:sz="0" w:space="0" w:color="auto"/>
        <w:bottom w:val="none" w:sz="0" w:space="0" w:color="auto"/>
        <w:right w:val="none" w:sz="0" w:space="0" w:color="auto"/>
      </w:divBdr>
    </w:div>
    <w:div w:id="728501428">
      <w:bodyDiv w:val="1"/>
      <w:marLeft w:val="0"/>
      <w:marRight w:val="0"/>
      <w:marTop w:val="0"/>
      <w:marBottom w:val="0"/>
      <w:divBdr>
        <w:top w:val="none" w:sz="0" w:space="0" w:color="auto"/>
        <w:left w:val="none" w:sz="0" w:space="0" w:color="auto"/>
        <w:bottom w:val="none" w:sz="0" w:space="0" w:color="auto"/>
        <w:right w:val="none" w:sz="0" w:space="0" w:color="auto"/>
      </w:divBdr>
    </w:div>
    <w:div w:id="760878344">
      <w:bodyDiv w:val="1"/>
      <w:marLeft w:val="0"/>
      <w:marRight w:val="0"/>
      <w:marTop w:val="0"/>
      <w:marBottom w:val="0"/>
      <w:divBdr>
        <w:top w:val="none" w:sz="0" w:space="0" w:color="auto"/>
        <w:left w:val="none" w:sz="0" w:space="0" w:color="auto"/>
        <w:bottom w:val="none" w:sz="0" w:space="0" w:color="auto"/>
        <w:right w:val="none" w:sz="0" w:space="0" w:color="auto"/>
      </w:divBdr>
    </w:div>
    <w:div w:id="834883215">
      <w:bodyDiv w:val="1"/>
      <w:marLeft w:val="0"/>
      <w:marRight w:val="0"/>
      <w:marTop w:val="0"/>
      <w:marBottom w:val="0"/>
      <w:divBdr>
        <w:top w:val="none" w:sz="0" w:space="0" w:color="auto"/>
        <w:left w:val="none" w:sz="0" w:space="0" w:color="auto"/>
        <w:bottom w:val="none" w:sz="0" w:space="0" w:color="auto"/>
        <w:right w:val="none" w:sz="0" w:space="0" w:color="auto"/>
      </w:divBdr>
    </w:div>
    <w:div w:id="840775372">
      <w:bodyDiv w:val="1"/>
      <w:marLeft w:val="0"/>
      <w:marRight w:val="0"/>
      <w:marTop w:val="0"/>
      <w:marBottom w:val="0"/>
      <w:divBdr>
        <w:top w:val="none" w:sz="0" w:space="0" w:color="auto"/>
        <w:left w:val="none" w:sz="0" w:space="0" w:color="auto"/>
        <w:bottom w:val="none" w:sz="0" w:space="0" w:color="auto"/>
        <w:right w:val="none" w:sz="0" w:space="0" w:color="auto"/>
      </w:divBdr>
      <w:divsChild>
        <w:div w:id="1979843129">
          <w:marLeft w:val="0"/>
          <w:marRight w:val="0"/>
          <w:marTop w:val="0"/>
          <w:marBottom w:val="0"/>
          <w:divBdr>
            <w:top w:val="none" w:sz="0" w:space="0" w:color="auto"/>
            <w:left w:val="none" w:sz="0" w:space="0" w:color="auto"/>
            <w:bottom w:val="none" w:sz="0" w:space="0" w:color="auto"/>
            <w:right w:val="none" w:sz="0" w:space="0" w:color="auto"/>
          </w:divBdr>
          <w:divsChild>
            <w:div w:id="1720547149">
              <w:marLeft w:val="0"/>
              <w:marRight w:val="0"/>
              <w:marTop w:val="0"/>
              <w:marBottom w:val="0"/>
              <w:divBdr>
                <w:top w:val="none" w:sz="0" w:space="0" w:color="auto"/>
                <w:left w:val="none" w:sz="0" w:space="0" w:color="auto"/>
                <w:bottom w:val="none" w:sz="0" w:space="0" w:color="auto"/>
                <w:right w:val="none" w:sz="0" w:space="0" w:color="auto"/>
              </w:divBdr>
              <w:divsChild>
                <w:div w:id="1534882299">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083993764">
          <w:marLeft w:val="0"/>
          <w:marRight w:val="0"/>
          <w:marTop w:val="0"/>
          <w:marBottom w:val="0"/>
          <w:divBdr>
            <w:top w:val="none" w:sz="0" w:space="0" w:color="auto"/>
            <w:left w:val="none" w:sz="0" w:space="0" w:color="auto"/>
            <w:bottom w:val="none" w:sz="0" w:space="0" w:color="auto"/>
            <w:right w:val="none" w:sz="0" w:space="0" w:color="auto"/>
          </w:divBdr>
          <w:divsChild>
            <w:div w:id="351952954">
              <w:marLeft w:val="0"/>
              <w:marRight w:val="0"/>
              <w:marTop w:val="0"/>
              <w:marBottom w:val="0"/>
              <w:divBdr>
                <w:top w:val="none" w:sz="0" w:space="0" w:color="auto"/>
                <w:left w:val="none" w:sz="0" w:space="0" w:color="auto"/>
                <w:bottom w:val="none" w:sz="0" w:space="0" w:color="auto"/>
                <w:right w:val="none" w:sz="0" w:space="0" w:color="auto"/>
              </w:divBdr>
              <w:divsChild>
                <w:div w:id="1038509369">
                  <w:marLeft w:val="0"/>
                  <w:marRight w:val="0"/>
                  <w:marTop w:val="0"/>
                  <w:marBottom w:val="0"/>
                  <w:divBdr>
                    <w:top w:val="single" w:sz="6" w:space="5" w:color="auto"/>
                    <w:left w:val="none" w:sz="0" w:space="0" w:color="auto"/>
                    <w:bottom w:val="none" w:sz="0" w:space="0" w:color="auto"/>
                    <w:right w:val="none" w:sz="0" w:space="0" w:color="auto"/>
                  </w:divBdr>
                </w:div>
                <w:div w:id="1010715370">
                  <w:marLeft w:val="0"/>
                  <w:marRight w:val="0"/>
                  <w:marTop w:val="0"/>
                  <w:marBottom w:val="0"/>
                  <w:divBdr>
                    <w:top w:val="none" w:sz="0" w:space="0" w:color="auto"/>
                    <w:left w:val="none" w:sz="0" w:space="0" w:color="auto"/>
                    <w:bottom w:val="none" w:sz="0" w:space="0" w:color="auto"/>
                    <w:right w:val="none" w:sz="0" w:space="0" w:color="auto"/>
                  </w:divBdr>
                  <w:divsChild>
                    <w:div w:id="641155575">
                      <w:marLeft w:val="0"/>
                      <w:marRight w:val="0"/>
                      <w:marTop w:val="0"/>
                      <w:marBottom w:val="0"/>
                      <w:divBdr>
                        <w:top w:val="none" w:sz="0" w:space="0" w:color="auto"/>
                        <w:left w:val="none" w:sz="0" w:space="0" w:color="auto"/>
                        <w:bottom w:val="none" w:sz="0" w:space="0" w:color="auto"/>
                        <w:right w:val="none" w:sz="0" w:space="0" w:color="auto"/>
                      </w:divBdr>
                      <w:divsChild>
                        <w:div w:id="1563557962">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876507659">
      <w:bodyDiv w:val="1"/>
      <w:marLeft w:val="0"/>
      <w:marRight w:val="0"/>
      <w:marTop w:val="0"/>
      <w:marBottom w:val="0"/>
      <w:divBdr>
        <w:top w:val="none" w:sz="0" w:space="0" w:color="auto"/>
        <w:left w:val="none" w:sz="0" w:space="0" w:color="auto"/>
        <w:bottom w:val="none" w:sz="0" w:space="0" w:color="auto"/>
        <w:right w:val="none" w:sz="0" w:space="0" w:color="auto"/>
      </w:divBdr>
    </w:div>
    <w:div w:id="904992940">
      <w:bodyDiv w:val="1"/>
      <w:marLeft w:val="0"/>
      <w:marRight w:val="0"/>
      <w:marTop w:val="0"/>
      <w:marBottom w:val="0"/>
      <w:divBdr>
        <w:top w:val="none" w:sz="0" w:space="0" w:color="auto"/>
        <w:left w:val="none" w:sz="0" w:space="0" w:color="auto"/>
        <w:bottom w:val="none" w:sz="0" w:space="0" w:color="auto"/>
        <w:right w:val="none" w:sz="0" w:space="0" w:color="auto"/>
      </w:divBdr>
    </w:div>
    <w:div w:id="918173196">
      <w:bodyDiv w:val="1"/>
      <w:marLeft w:val="0"/>
      <w:marRight w:val="0"/>
      <w:marTop w:val="0"/>
      <w:marBottom w:val="0"/>
      <w:divBdr>
        <w:top w:val="none" w:sz="0" w:space="0" w:color="auto"/>
        <w:left w:val="none" w:sz="0" w:space="0" w:color="auto"/>
        <w:bottom w:val="none" w:sz="0" w:space="0" w:color="auto"/>
        <w:right w:val="none" w:sz="0" w:space="0" w:color="auto"/>
      </w:divBdr>
    </w:div>
    <w:div w:id="924534080">
      <w:bodyDiv w:val="1"/>
      <w:marLeft w:val="0"/>
      <w:marRight w:val="0"/>
      <w:marTop w:val="0"/>
      <w:marBottom w:val="0"/>
      <w:divBdr>
        <w:top w:val="none" w:sz="0" w:space="0" w:color="auto"/>
        <w:left w:val="none" w:sz="0" w:space="0" w:color="auto"/>
        <w:bottom w:val="none" w:sz="0" w:space="0" w:color="auto"/>
        <w:right w:val="none" w:sz="0" w:space="0" w:color="auto"/>
      </w:divBdr>
      <w:divsChild>
        <w:div w:id="1711226551">
          <w:marLeft w:val="0"/>
          <w:marRight w:val="0"/>
          <w:marTop w:val="0"/>
          <w:marBottom w:val="0"/>
          <w:divBdr>
            <w:top w:val="none" w:sz="0" w:space="0" w:color="auto"/>
            <w:left w:val="none" w:sz="0" w:space="0" w:color="auto"/>
            <w:bottom w:val="none" w:sz="0" w:space="0" w:color="auto"/>
            <w:right w:val="none" w:sz="0" w:space="0" w:color="auto"/>
          </w:divBdr>
          <w:divsChild>
            <w:div w:id="271327984">
              <w:marLeft w:val="0"/>
              <w:marRight w:val="0"/>
              <w:marTop w:val="0"/>
              <w:marBottom w:val="0"/>
              <w:divBdr>
                <w:top w:val="none" w:sz="0" w:space="0" w:color="auto"/>
                <w:left w:val="none" w:sz="0" w:space="0" w:color="auto"/>
                <w:bottom w:val="none" w:sz="0" w:space="0" w:color="auto"/>
                <w:right w:val="none" w:sz="0" w:space="0" w:color="auto"/>
              </w:divBdr>
              <w:divsChild>
                <w:div w:id="970743471">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499931334">
          <w:marLeft w:val="0"/>
          <w:marRight w:val="0"/>
          <w:marTop w:val="0"/>
          <w:marBottom w:val="0"/>
          <w:divBdr>
            <w:top w:val="none" w:sz="0" w:space="0" w:color="auto"/>
            <w:left w:val="none" w:sz="0" w:space="0" w:color="auto"/>
            <w:bottom w:val="none" w:sz="0" w:space="0" w:color="auto"/>
            <w:right w:val="none" w:sz="0" w:space="0" w:color="auto"/>
          </w:divBdr>
          <w:divsChild>
            <w:div w:id="476806567">
              <w:marLeft w:val="0"/>
              <w:marRight w:val="0"/>
              <w:marTop w:val="0"/>
              <w:marBottom w:val="0"/>
              <w:divBdr>
                <w:top w:val="none" w:sz="0" w:space="0" w:color="auto"/>
                <w:left w:val="none" w:sz="0" w:space="0" w:color="auto"/>
                <w:bottom w:val="none" w:sz="0" w:space="0" w:color="auto"/>
                <w:right w:val="none" w:sz="0" w:space="0" w:color="auto"/>
              </w:divBdr>
              <w:divsChild>
                <w:div w:id="260918548">
                  <w:marLeft w:val="0"/>
                  <w:marRight w:val="0"/>
                  <w:marTop w:val="0"/>
                  <w:marBottom w:val="0"/>
                  <w:divBdr>
                    <w:top w:val="single" w:sz="6" w:space="5" w:color="auto"/>
                    <w:left w:val="none" w:sz="0" w:space="0" w:color="auto"/>
                    <w:bottom w:val="none" w:sz="0" w:space="0" w:color="auto"/>
                    <w:right w:val="none" w:sz="0" w:space="0" w:color="auto"/>
                  </w:divBdr>
                </w:div>
                <w:div w:id="938683459">
                  <w:marLeft w:val="0"/>
                  <w:marRight w:val="0"/>
                  <w:marTop w:val="0"/>
                  <w:marBottom w:val="0"/>
                  <w:divBdr>
                    <w:top w:val="none" w:sz="0" w:space="0" w:color="auto"/>
                    <w:left w:val="none" w:sz="0" w:space="0" w:color="auto"/>
                    <w:bottom w:val="none" w:sz="0" w:space="0" w:color="auto"/>
                    <w:right w:val="none" w:sz="0" w:space="0" w:color="auto"/>
                  </w:divBdr>
                  <w:divsChild>
                    <w:div w:id="1152797509">
                      <w:marLeft w:val="0"/>
                      <w:marRight w:val="0"/>
                      <w:marTop w:val="0"/>
                      <w:marBottom w:val="0"/>
                      <w:divBdr>
                        <w:top w:val="none" w:sz="0" w:space="0" w:color="auto"/>
                        <w:left w:val="none" w:sz="0" w:space="0" w:color="auto"/>
                        <w:bottom w:val="none" w:sz="0" w:space="0" w:color="auto"/>
                        <w:right w:val="none" w:sz="0" w:space="0" w:color="auto"/>
                      </w:divBdr>
                      <w:divsChild>
                        <w:div w:id="119686594">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954674609">
      <w:bodyDiv w:val="1"/>
      <w:marLeft w:val="0"/>
      <w:marRight w:val="0"/>
      <w:marTop w:val="0"/>
      <w:marBottom w:val="0"/>
      <w:divBdr>
        <w:top w:val="none" w:sz="0" w:space="0" w:color="auto"/>
        <w:left w:val="none" w:sz="0" w:space="0" w:color="auto"/>
        <w:bottom w:val="none" w:sz="0" w:space="0" w:color="auto"/>
        <w:right w:val="none" w:sz="0" w:space="0" w:color="auto"/>
      </w:divBdr>
      <w:divsChild>
        <w:div w:id="96799589">
          <w:marLeft w:val="0"/>
          <w:marRight w:val="0"/>
          <w:marTop w:val="0"/>
          <w:marBottom w:val="0"/>
          <w:divBdr>
            <w:top w:val="none" w:sz="0" w:space="0" w:color="auto"/>
            <w:left w:val="none" w:sz="0" w:space="0" w:color="auto"/>
            <w:bottom w:val="none" w:sz="0" w:space="0" w:color="auto"/>
            <w:right w:val="none" w:sz="0" w:space="0" w:color="auto"/>
          </w:divBdr>
          <w:divsChild>
            <w:div w:id="100608767">
              <w:marLeft w:val="0"/>
              <w:marRight w:val="0"/>
              <w:marTop w:val="0"/>
              <w:marBottom w:val="0"/>
              <w:divBdr>
                <w:top w:val="none" w:sz="0" w:space="0" w:color="auto"/>
                <w:left w:val="none" w:sz="0" w:space="0" w:color="auto"/>
                <w:bottom w:val="none" w:sz="0" w:space="0" w:color="auto"/>
                <w:right w:val="none" w:sz="0" w:space="0" w:color="auto"/>
              </w:divBdr>
              <w:divsChild>
                <w:div w:id="2133014879">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416246220">
          <w:marLeft w:val="0"/>
          <w:marRight w:val="0"/>
          <w:marTop w:val="0"/>
          <w:marBottom w:val="0"/>
          <w:divBdr>
            <w:top w:val="none" w:sz="0" w:space="0" w:color="auto"/>
            <w:left w:val="none" w:sz="0" w:space="0" w:color="auto"/>
            <w:bottom w:val="none" w:sz="0" w:space="0" w:color="auto"/>
            <w:right w:val="none" w:sz="0" w:space="0" w:color="auto"/>
          </w:divBdr>
          <w:divsChild>
            <w:div w:id="1401294140">
              <w:marLeft w:val="0"/>
              <w:marRight w:val="0"/>
              <w:marTop w:val="0"/>
              <w:marBottom w:val="0"/>
              <w:divBdr>
                <w:top w:val="none" w:sz="0" w:space="0" w:color="auto"/>
                <w:left w:val="none" w:sz="0" w:space="0" w:color="auto"/>
                <w:bottom w:val="none" w:sz="0" w:space="0" w:color="auto"/>
                <w:right w:val="none" w:sz="0" w:space="0" w:color="auto"/>
              </w:divBdr>
              <w:divsChild>
                <w:div w:id="897202405">
                  <w:marLeft w:val="0"/>
                  <w:marRight w:val="0"/>
                  <w:marTop w:val="0"/>
                  <w:marBottom w:val="0"/>
                  <w:divBdr>
                    <w:top w:val="none" w:sz="0" w:space="0" w:color="auto"/>
                    <w:left w:val="none" w:sz="0" w:space="0" w:color="auto"/>
                    <w:bottom w:val="none" w:sz="0" w:space="0" w:color="auto"/>
                    <w:right w:val="none" w:sz="0" w:space="0" w:color="auto"/>
                  </w:divBdr>
                  <w:divsChild>
                    <w:div w:id="970406163">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977757055">
      <w:bodyDiv w:val="1"/>
      <w:marLeft w:val="0"/>
      <w:marRight w:val="0"/>
      <w:marTop w:val="0"/>
      <w:marBottom w:val="0"/>
      <w:divBdr>
        <w:top w:val="none" w:sz="0" w:space="0" w:color="auto"/>
        <w:left w:val="none" w:sz="0" w:space="0" w:color="auto"/>
        <w:bottom w:val="none" w:sz="0" w:space="0" w:color="auto"/>
        <w:right w:val="none" w:sz="0" w:space="0" w:color="auto"/>
      </w:divBdr>
    </w:div>
    <w:div w:id="985890179">
      <w:bodyDiv w:val="1"/>
      <w:marLeft w:val="0"/>
      <w:marRight w:val="0"/>
      <w:marTop w:val="0"/>
      <w:marBottom w:val="0"/>
      <w:divBdr>
        <w:top w:val="none" w:sz="0" w:space="0" w:color="auto"/>
        <w:left w:val="none" w:sz="0" w:space="0" w:color="auto"/>
        <w:bottom w:val="none" w:sz="0" w:space="0" w:color="auto"/>
        <w:right w:val="none" w:sz="0" w:space="0" w:color="auto"/>
      </w:divBdr>
    </w:div>
    <w:div w:id="987168775">
      <w:bodyDiv w:val="1"/>
      <w:marLeft w:val="0"/>
      <w:marRight w:val="0"/>
      <w:marTop w:val="0"/>
      <w:marBottom w:val="0"/>
      <w:divBdr>
        <w:top w:val="none" w:sz="0" w:space="0" w:color="auto"/>
        <w:left w:val="none" w:sz="0" w:space="0" w:color="auto"/>
        <w:bottom w:val="none" w:sz="0" w:space="0" w:color="auto"/>
        <w:right w:val="none" w:sz="0" w:space="0" w:color="auto"/>
      </w:divBdr>
      <w:divsChild>
        <w:div w:id="1515806928">
          <w:marLeft w:val="0"/>
          <w:marRight w:val="0"/>
          <w:marTop w:val="0"/>
          <w:marBottom w:val="0"/>
          <w:divBdr>
            <w:top w:val="none" w:sz="0" w:space="0" w:color="auto"/>
            <w:left w:val="none" w:sz="0" w:space="0" w:color="auto"/>
            <w:bottom w:val="none" w:sz="0" w:space="0" w:color="auto"/>
            <w:right w:val="none" w:sz="0" w:space="0" w:color="auto"/>
          </w:divBdr>
        </w:div>
      </w:divsChild>
    </w:div>
    <w:div w:id="1031493372">
      <w:bodyDiv w:val="1"/>
      <w:marLeft w:val="0"/>
      <w:marRight w:val="0"/>
      <w:marTop w:val="0"/>
      <w:marBottom w:val="0"/>
      <w:divBdr>
        <w:top w:val="none" w:sz="0" w:space="0" w:color="auto"/>
        <w:left w:val="none" w:sz="0" w:space="0" w:color="auto"/>
        <w:bottom w:val="none" w:sz="0" w:space="0" w:color="auto"/>
        <w:right w:val="none" w:sz="0" w:space="0" w:color="auto"/>
      </w:divBdr>
    </w:div>
    <w:div w:id="1035010760">
      <w:bodyDiv w:val="1"/>
      <w:marLeft w:val="0"/>
      <w:marRight w:val="0"/>
      <w:marTop w:val="0"/>
      <w:marBottom w:val="0"/>
      <w:divBdr>
        <w:top w:val="none" w:sz="0" w:space="0" w:color="auto"/>
        <w:left w:val="none" w:sz="0" w:space="0" w:color="auto"/>
        <w:bottom w:val="none" w:sz="0" w:space="0" w:color="auto"/>
        <w:right w:val="none" w:sz="0" w:space="0" w:color="auto"/>
      </w:divBdr>
    </w:div>
    <w:div w:id="1051424142">
      <w:bodyDiv w:val="1"/>
      <w:marLeft w:val="0"/>
      <w:marRight w:val="0"/>
      <w:marTop w:val="0"/>
      <w:marBottom w:val="0"/>
      <w:divBdr>
        <w:top w:val="none" w:sz="0" w:space="0" w:color="auto"/>
        <w:left w:val="none" w:sz="0" w:space="0" w:color="auto"/>
        <w:bottom w:val="none" w:sz="0" w:space="0" w:color="auto"/>
        <w:right w:val="none" w:sz="0" w:space="0" w:color="auto"/>
      </w:divBdr>
    </w:div>
    <w:div w:id="1066487442">
      <w:bodyDiv w:val="1"/>
      <w:marLeft w:val="0"/>
      <w:marRight w:val="0"/>
      <w:marTop w:val="0"/>
      <w:marBottom w:val="0"/>
      <w:divBdr>
        <w:top w:val="none" w:sz="0" w:space="0" w:color="auto"/>
        <w:left w:val="none" w:sz="0" w:space="0" w:color="auto"/>
        <w:bottom w:val="none" w:sz="0" w:space="0" w:color="auto"/>
        <w:right w:val="none" w:sz="0" w:space="0" w:color="auto"/>
      </w:divBdr>
      <w:divsChild>
        <w:div w:id="2006980785">
          <w:marLeft w:val="0"/>
          <w:marRight w:val="0"/>
          <w:marTop w:val="0"/>
          <w:marBottom w:val="0"/>
          <w:divBdr>
            <w:top w:val="none" w:sz="0" w:space="0" w:color="auto"/>
            <w:left w:val="none" w:sz="0" w:space="0" w:color="auto"/>
            <w:bottom w:val="none" w:sz="0" w:space="0" w:color="auto"/>
            <w:right w:val="none" w:sz="0" w:space="0" w:color="auto"/>
          </w:divBdr>
          <w:divsChild>
            <w:div w:id="701906808">
              <w:marLeft w:val="0"/>
              <w:marRight w:val="0"/>
              <w:marTop w:val="0"/>
              <w:marBottom w:val="0"/>
              <w:divBdr>
                <w:top w:val="none" w:sz="0" w:space="0" w:color="auto"/>
                <w:left w:val="none" w:sz="0" w:space="0" w:color="auto"/>
                <w:bottom w:val="none" w:sz="0" w:space="0" w:color="auto"/>
                <w:right w:val="none" w:sz="0" w:space="0" w:color="auto"/>
              </w:divBdr>
              <w:divsChild>
                <w:div w:id="1208755554">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868788412">
          <w:marLeft w:val="0"/>
          <w:marRight w:val="0"/>
          <w:marTop w:val="0"/>
          <w:marBottom w:val="0"/>
          <w:divBdr>
            <w:top w:val="none" w:sz="0" w:space="0" w:color="auto"/>
            <w:left w:val="none" w:sz="0" w:space="0" w:color="auto"/>
            <w:bottom w:val="none" w:sz="0" w:space="0" w:color="auto"/>
            <w:right w:val="none" w:sz="0" w:space="0" w:color="auto"/>
          </w:divBdr>
          <w:divsChild>
            <w:div w:id="2106027879">
              <w:marLeft w:val="0"/>
              <w:marRight w:val="0"/>
              <w:marTop w:val="0"/>
              <w:marBottom w:val="0"/>
              <w:divBdr>
                <w:top w:val="none" w:sz="0" w:space="0" w:color="auto"/>
                <w:left w:val="none" w:sz="0" w:space="0" w:color="auto"/>
                <w:bottom w:val="none" w:sz="0" w:space="0" w:color="auto"/>
                <w:right w:val="none" w:sz="0" w:space="0" w:color="auto"/>
              </w:divBdr>
              <w:divsChild>
                <w:div w:id="1219050575">
                  <w:marLeft w:val="0"/>
                  <w:marRight w:val="0"/>
                  <w:marTop w:val="0"/>
                  <w:marBottom w:val="0"/>
                  <w:divBdr>
                    <w:top w:val="single" w:sz="6" w:space="5" w:color="auto"/>
                    <w:left w:val="none" w:sz="0" w:space="0" w:color="auto"/>
                    <w:bottom w:val="none" w:sz="0" w:space="0" w:color="auto"/>
                    <w:right w:val="none" w:sz="0" w:space="0" w:color="auto"/>
                  </w:divBdr>
                </w:div>
                <w:div w:id="592249215">
                  <w:marLeft w:val="0"/>
                  <w:marRight w:val="0"/>
                  <w:marTop w:val="0"/>
                  <w:marBottom w:val="0"/>
                  <w:divBdr>
                    <w:top w:val="none" w:sz="0" w:space="0" w:color="auto"/>
                    <w:left w:val="none" w:sz="0" w:space="0" w:color="auto"/>
                    <w:bottom w:val="none" w:sz="0" w:space="0" w:color="auto"/>
                    <w:right w:val="none" w:sz="0" w:space="0" w:color="auto"/>
                  </w:divBdr>
                  <w:divsChild>
                    <w:div w:id="54813817">
                      <w:marLeft w:val="0"/>
                      <w:marRight w:val="0"/>
                      <w:marTop w:val="0"/>
                      <w:marBottom w:val="0"/>
                      <w:divBdr>
                        <w:top w:val="none" w:sz="0" w:space="0" w:color="auto"/>
                        <w:left w:val="none" w:sz="0" w:space="0" w:color="auto"/>
                        <w:bottom w:val="none" w:sz="0" w:space="0" w:color="auto"/>
                        <w:right w:val="none" w:sz="0" w:space="0" w:color="auto"/>
                      </w:divBdr>
                      <w:divsChild>
                        <w:div w:id="770465859">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1069571235">
      <w:bodyDiv w:val="1"/>
      <w:marLeft w:val="0"/>
      <w:marRight w:val="0"/>
      <w:marTop w:val="0"/>
      <w:marBottom w:val="0"/>
      <w:divBdr>
        <w:top w:val="none" w:sz="0" w:space="0" w:color="auto"/>
        <w:left w:val="none" w:sz="0" w:space="0" w:color="auto"/>
        <w:bottom w:val="none" w:sz="0" w:space="0" w:color="auto"/>
        <w:right w:val="none" w:sz="0" w:space="0" w:color="auto"/>
      </w:divBdr>
    </w:div>
    <w:div w:id="1070543394">
      <w:bodyDiv w:val="1"/>
      <w:marLeft w:val="0"/>
      <w:marRight w:val="0"/>
      <w:marTop w:val="0"/>
      <w:marBottom w:val="0"/>
      <w:divBdr>
        <w:top w:val="none" w:sz="0" w:space="0" w:color="auto"/>
        <w:left w:val="none" w:sz="0" w:space="0" w:color="auto"/>
        <w:bottom w:val="none" w:sz="0" w:space="0" w:color="auto"/>
        <w:right w:val="none" w:sz="0" w:space="0" w:color="auto"/>
      </w:divBdr>
    </w:div>
    <w:div w:id="1075056177">
      <w:bodyDiv w:val="1"/>
      <w:marLeft w:val="0"/>
      <w:marRight w:val="0"/>
      <w:marTop w:val="0"/>
      <w:marBottom w:val="0"/>
      <w:divBdr>
        <w:top w:val="none" w:sz="0" w:space="0" w:color="auto"/>
        <w:left w:val="none" w:sz="0" w:space="0" w:color="auto"/>
        <w:bottom w:val="none" w:sz="0" w:space="0" w:color="auto"/>
        <w:right w:val="none" w:sz="0" w:space="0" w:color="auto"/>
      </w:divBdr>
      <w:divsChild>
        <w:div w:id="1513298922">
          <w:marLeft w:val="0"/>
          <w:marRight w:val="0"/>
          <w:marTop w:val="0"/>
          <w:marBottom w:val="0"/>
          <w:divBdr>
            <w:top w:val="none" w:sz="0" w:space="0" w:color="auto"/>
            <w:left w:val="none" w:sz="0" w:space="0" w:color="auto"/>
            <w:bottom w:val="none" w:sz="0" w:space="0" w:color="auto"/>
            <w:right w:val="none" w:sz="0" w:space="0" w:color="auto"/>
          </w:divBdr>
          <w:divsChild>
            <w:div w:id="990254567">
              <w:marLeft w:val="0"/>
              <w:marRight w:val="0"/>
              <w:marTop w:val="0"/>
              <w:marBottom w:val="0"/>
              <w:divBdr>
                <w:top w:val="none" w:sz="0" w:space="0" w:color="auto"/>
                <w:left w:val="none" w:sz="0" w:space="0" w:color="auto"/>
                <w:bottom w:val="none" w:sz="0" w:space="0" w:color="auto"/>
                <w:right w:val="none" w:sz="0" w:space="0" w:color="auto"/>
              </w:divBdr>
              <w:divsChild>
                <w:div w:id="1505435205">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74982517">
          <w:marLeft w:val="0"/>
          <w:marRight w:val="0"/>
          <w:marTop w:val="0"/>
          <w:marBottom w:val="0"/>
          <w:divBdr>
            <w:top w:val="none" w:sz="0" w:space="0" w:color="auto"/>
            <w:left w:val="none" w:sz="0" w:space="0" w:color="auto"/>
            <w:bottom w:val="none" w:sz="0" w:space="0" w:color="auto"/>
            <w:right w:val="none" w:sz="0" w:space="0" w:color="auto"/>
          </w:divBdr>
          <w:divsChild>
            <w:div w:id="1443916998">
              <w:marLeft w:val="0"/>
              <w:marRight w:val="0"/>
              <w:marTop w:val="0"/>
              <w:marBottom w:val="0"/>
              <w:divBdr>
                <w:top w:val="none" w:sz="0" w:space="0" w:color="auto"/>
                <w:left w:val="none" w:sz="0" w:space="0" w:color="auto"/>
                <w:bottom w:val="none" w:sz="0" w:space="0" w:color="auto"/>
                <w:right w:val="none" w:sz="0" w:space="0" w:color="auto"/>
              </w:divBdr>
              <w:divsChild>
                <w:div w:id="655647496">
                  <w:marLeft w:val="0"/>
                  <w:marRight w:val="0"/>
                  <w:marTop w:val="0"/>
                  <w:marBottom w:val="0"/>
                  <w:divBdr>
                    <w:top w:val="none" w:sz="0" w:space="0" w:color="auto"/>
                    <w:left w:val="none" w:sz="0" w:space="0" w:color="auto"/>
                    <w:bottom w:val="none" w:sz="0" w:space="0" w:color="auto"/>
                    <w:right w:val="none" w:sz="0" w:space="0" w:color="auto"/>
                  </w:divBdr>
                  <w:divsChild>
                    <w:div w:id="1742436795">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1077165703">
      <w:bodyDiv w:val="1"/>
      <w:marLeft w:val="0"/>
      <w:marRight w:val="0"/>
      <w:marTop w:val="0"/>
      <w:marBottom w:val="0"/>
      <w:divBdr>
        <w:top w:val="none" w:sz="0" w:space="0" w:color="auto"/>
        <w:left w:val="none" w:sz="0" w:space="0" w:color="auto"/>
        <w:bottom w:val="none" w:sz="0" w:space="0" w:color="auto"/>
        <w:right w:val="none" w:sz="0" w:space="0" w:color="auto"/>
      </w:divBdr>
      <w:divsChild>
        <w:div w:id="1346059809">
          <w:marLeft w:val="0"/>
          <w:marRight w:val="0"/>
          <w:marTop w:val="0"/>
          <w:marBottom w:val="0"/>
          <w:divBdr>
            <w:top w:val="none" w:sz="0" w:space="0" w:color="auto"/>
            <w:left w:val="none" w:sz="0" w:space="0" w:color="auto"/>
            <w:bottom w:val="none" w:sz="0" w:space="0" w:color="auto"/>
            <w:right w:val="none" w:sz="0" w:space="0" w:color="auto"/>
          </w:divBdr>
          <w:divsChild>
            <w:div w:id="839351410">
              <w:marLeft w:val="0"/>
              <w:marRight w:val="0"/>
              <w:marTop w:val="0"/>
              <w:marBottom w:val="0"/>
              <w:divBdr>
                <w:top w:val="none" w:sz="0" w:space="0" w:color="auto"/>
                <w:left w:val="none" w:sz="0" w:space="0" w:color="auto"/>
                <w:bottom w:val="none" w:sz="0" w:space="0" w:color="auto"/>
                <w:right w:val="none" w:sz="0" w:space="0" w:color="auto"/>
              </w:divBdr>
              <w:divsChild>
                <w:div w:id="1479375228">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39940586">
          <w:marLeft w:val="0"/>
          <w:marRight w:val="0"/>
          <w:marTop w:val="0"/>
          <w:marBottom w:val="0"/>
          <w:divBdr>
            <w:top w:val="none" w:sz="0" w:space="0" w:color="auto"/>
            <w:left w:val="none" w:sz="0" w:space="0" w:color="auto"/>
            <w:bottom w:val="none" w:sz="0" w:space="0" w:color="auto"/>
            <w:right w:val="none" w:sz="0" w:space="0" w:color="auto"/>
          </w:divBdr>
          <w:divsChild>
            <w:div w:id="1381053123">
              <w:marLeft w:val="0"/>
              <w:marRight w:val="0"/>
              <w:marTop w:val="0"/>
              <w:marBottom w:val="0"/>
              <w:divBdr>
                <w:top w:val="none" w:sz="0" w:space="0" w:color="auto"/>
                <w:left w:val="none" w:sz="0" w:space="0" w:color="auto"/>
                <w:bottom w:val="none" w:sz="0" w:space="0" w:color="auto"/>
                <w:right w:val="none" w:sz="0" w:space="0" w:color="auto"/>
              </w:divBdr>
              <w:divsChild>
                <w:div w:id="331419414">
                  <w:marLeft w:val="0"/>
                  <w:marRight w:val="0"/>
                  <w:marTop w:val="0"/>
                  <w:marBottom w:val="0"/>
                  <w:divBdr>
                    <w:top w:val="single" w:sz="6" w:space="5" w:color="auto"/>
                    <w:left w:val="none" w:sz="0" w:space="0" w:color="auto"/>
                    <w:bottom w:val="none" w:sz="0" w:space="0" w:color="auto"/>
                    <w:right w:val="none" w:sz="0" w:space="0" w:color="auto"/>
                  </w:divBdr>
                </w:div>
                <w:div w:id="895244163">
                  <w:marLeft w:val="0"/>
                  <w:marRight w:val="0"/>
                  <w:marTop w:val="0"/>
                  <w:marBottom w:val="0"/>
                  <w:divBdr>
                    <w:top w:val="none" w:sz="0" w:space="0" w:color="auto"/>
                    <w:left w:val="none" w:sz="0" w:space="0" w:color="auto"/>
                    <w:bottom w:val="none" w:sz="0" w:space="0" w:color="auto"/>
                    <w:right w:val="none" w:sz="0" w:space="0" w:color="auto"/>
                  </w:divBdr>
                  <w:divsChild>
                    <w:div w:id="147215284">
                      <w:marLeft w:val="0"/>
                      <w:marRight w:val="0"/>
                      <w:marTop w:val="0"/>
                      <w:marBottom w:val="0"/>
                      <w:divBdr>
                        <w:top w:val="none" w:sz="0" w:space="0" w:color="auto"/>
                        <w:left w:val="none" w:sz="0" w:space="0" w:color="auto"/>
                        <w:bottom w:val="none" w:sz="0" w:space="0" w:color="auto"/>
                        <w:right w:val="none" w:sz="0" w:space="0" w:color="auto"/>
                      </w:divBdr>
                      <w:divsChild>
                        <w:div w:id="1124232503">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1088305605">
      <w:bodyDiv w:val="1"/>
      <w:marLeft w:val="0"/>
      <w:marRight w:val="0"/>
      <w:marTop w:val="0"/>
      <w:marBottom w:val="0"/>
      <w:divBdr>
        <w:top w:val="none" w:sz="0" w:space="0" w:color="auto"/>
        <w:left w:val="none" w:sz="0" w:space="0" w:color="auto"/>
        <w:bottom w:val="none" w:sz="0" w:space="0" w:color="auto"/>
        <w:right w:val="none" w:sz="0" w:space="0" w:color="auto"/>
      </w:divBdr>
    </w:div>
    <w:div w:id="1121261916">
      <w:bodyDiv w:val="1"/>
      <w:marLeft w:val="0"/>
      <w:marRight w:val="0"/>
      <w:marTop w:val="0"/>
      <w:marBottom w:val="0"/>
      <w:divBdr>
        <w:top w:val="none" w:sz="0" w:space="0" w:color="auto"/>
        <w:left w:val="none" w:sz="0" w:space="0" w:color="auto"/>
        <w:bottom w:val="none" w:sz="0" w:space="0" w:color="auto"/>
        <w:right w:val="none" w:sz="0" w:space="0" w:color="auto"/>
      </w:divBdr>
    </w:div>
    <w:div w:id="1124693797">
      <w:bodyDiv w:val="1"/>
      <w:marLeft w:val="0"/>
      <w:marRight w:val="0"/>
      <w:marTop w:val="0"/>
      <w:marBottom w:val="0"/>
      <w:divBdr>
        <w:top w:val="none" w:sz="0" w:space="0" w:color="auto"/>
        <w:left w:val="none" w:sz="0" w:space="0" w:color="auto"/>
        <w:bottom w:val="none" w:sz="0" w:space="0" w:color="auto"/>
        <w:right w:val="none" w:sz="0" w:space="0" w:color="auto"/>
      </w:divBdr>
    </w:div>
    <w:div w:id="1139687480">
      <w:bodyDiv w:val="1"/>
      <w:marLeft w:val="0"/>
      <w:marRight w:val="0"/>
      <w:marTop w:val="0"/>
      <w:marBottom w:val="0"/>
      <w:divBdr>
        <w:top w:val="none" w:sz="0" w:space="0" w:color="auto"/>
        <w:left w:val="none" w:sz="0" w:space="0" w:color="auto"/>
        <w:bottom w:val="none" w:sz="0" w:space="0" w:color="auto"/>
        <w:right w:val="none" w:sz="0" w:space="0" w:color="auto"/>
      </w:divBdr>
      <w:divsChild>
        <w:div w:id="1767535160">
          <w:marLeft w:val="0"/>
          <w:marRight w:val="0"/>
          <w:marTop w:val="0"/>
          <w:marBottom w:val="0"/>
          <w:divBdr>
            <w:top w:val="none" w:sz="0" w:space="0" w:color="auto"/>
            <w:left w:val="none" w:sz="0" w:space="0" w:color="auto"/>
            <w:bottom w:val="none" w:sz="0" w:space="0" w:color="auto"/>
            <w:right w:val="none" w:sz="0" w:space="0" w:color="auto"/>
          </w:divBdr>
          <w:divsChild>
            <w:div w:id="171920979">
              <w:marLeft w:val="0"/>
              <w:marRight w:val="0"/>
              <w:marTop w:val="0"/>
              <w:marBottom w:val="0"/>
              <w:divBdr>
                <w:top w:val="none" w:sz="0" w:space="0" w:color="auto"/>
                <w:left w:val="none" w:sz="0" w:space="0" w:color="auto"/>
                <w:bottom w:val="none" w:sz="0" w:space="0" w:color="auto"/>
                <w:right w:val="none" w:sz="0" w:space="0" w:color="auto"/>
              </w:divBdr>
              <w:divsChild>
                <w:div w:id="307974373">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377434784">
          <w:marLeft w:val="0"/>
          <w:marRight w:val="0"/>
          <w:marTop w:val="0"/>
          <w:marBottom w:val="0"/>
          <w:divBdr>
            <w:top w:val="none" w:sz="0" w:space="0" w:color="auto"/>
            <w:left w:val="none" w:sz="0" w:space="0" w:color="auto"/>
            <w:bottom w:val="none" w:sz="0" w:space="0" w:color="auto"/>
            <w:right w:val="none" w:sz="0" w:space="0" w:color="auto"/>
          </w:divBdr>
          <w:divsChild>
            <w:div w:id="1280258896">
              <w:marLeft w:val="0"/>
              <w:marRight w:val="0"/>
              <w:marTop w:val="0"/>
              <w:marBottom w:val="0"/>
              <w:divBdr>
                <w:top w:val="none" w:sz="0" w:space="0" w:color="auto"/>
                <w:left w:val="none" w:sz="0" w:space="0" w:color="auto"/>
                <w:bottom w:val="none" w:sz="0" w:space="0" w:color="auto"/>
                <w:right w:val="none" w:sz="0" w:space="0" w:color="auto"/>
              </w:divBdr>
              <w:divsChild>
                <w:div w:id="1423574268">
                  <w:marLeft w:val="0"/>
                  <w:marRight w:val="0"/>
                  <w:marTop w:val="0"/>
                  <w:marBottom w:val="0"/>
                  <w:divBdr>
                    <w:top w:val="none" w:sz="0" w:space="0" w:color="auto"/>
                    <w:left w:val="none" w:sz="0" w:space="0" w:color="auto"/>
                    <w:bottom w:val="none" w:sz="0" w:space="0" w:color="auto"/>
                    <w:right w:val="none" w:sz="0" w:space="0" w:color="auto"/>
                  </w:divBdr>
                  <w:divsChild>
                    <w:div w:id="1948923042">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1147208507">
      <w:bodyDiv w:val="1"/>
      <w:marLeft w:val="0"/>
      <w:marRight w:val="0"/>
      <w:marTop w:val="0"/>
      <w:marBottom w:val="0"/>
      <w:divBdr>
        <w:top w:val="none" w:sz="0" w:space="0" w:color="auto"/>
        <w:left w:val="none" w:sz="0" w:space="0" w:color="auto"/>
        <w:bottom w:val="none" w:sz="0" w:space="0" w:color="auto"/>
        <w:right w:val="none" w:sz="0" w:space="0" w:color="auto"/>
      </w:divBdr>
      <w:divsChild>
        <w:div w:id="227153412">
          <w:marLeft w:val="0"/>
          <w:marRight w:val="0"/>
          <w:marTop w:val="0"/>
          <w:marBottom w:val="0"/>
          <w:divBdr>
            <w:top w:val="none" w:sz="0" w:space="0" w:color="auto"/>
            <w:left w:val="none" w:sz="0" w:space="0" w:color="auto"/>
            <w:bottom w:val="none" w:sz="0" w:space="0" w:color="auto"/>
            <w:right w:val="none" w:sz="0" w:space="0" w:color="auto"/>
          </w:divBdr>
          <w:divsChild>
            <w:div w:id="863984323">
              <w:marLeft w:val="0"/>
              <w:marRight w:val="0"/>
              <w:marTop w:val="0"/>
              <w:marBottom w:val="0"/>
              <w:divBdr>
                <w:top w:val="none" w:sz="0" w:space="0" w:color="auto"/>
                <w:left w:val="none" w:sz="0" w:space="0" w:color="auto"/>
                <w:bottom w:val="none" w:sz="0" w:space="0" w:color="auto"/>
                <w:right w:val="none" w:sz="0" w:space="0" w:color="auto"/>
              </w:divBdr>
              <w:divsChild>
                <w:div w:id="1563130623">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038235260">
          <w:marLeft w:val="0"/>
          <w:marRight w:val="0"/>
          <w:marTop w:val="0"/>
          <w:marBottom w:val="0"/>
          <w:divBdr>
            <w:top w:val="none" w:sz="0" w:space="0" w:color="auto"/>
            <w:left w:val="none" w:sz="0" w:space="0" w:color="auto"/>
            <w:bottom w:val="none" w:sz="0" w:space="0" w:color="auto"/>
            <w:right w:val="none" w:sz="0" w:space="0" w:color="auto"/>
          </w:divBdr>
          <w:divsChild>
            <w:div w:id="2125464588">
              <w:marLeft w:val="0"/>
              <w:marRight w:val="0"/>
              <w:marTop w:val="0"/>
              <w:marBottom w:val="0"/>
              <w:divBdr>
                <w:top w:val="none" w:sz="0" w:space="0" w:color="auto"/>
                <w:left w:val="none" w:sz="0" w:space="0" w:color="auto"/>
                <w:bottom w:val="none" w:sz="0" w:space="0" w:color="auto"/>
                <w:right w:val="none" w:sz="0" w:space="0" w:color="auto"/>
              </w:divBdr>
              <w:divsChild>
                <w:div w:id="748695017">
                  <w:marLeft w:val="0"/>
                  <w:marRight w:val="0"/>
                  <w:marTop w:val="0"/>
                  <w:marBottom w:val="0"/>
                  <w:divBdr>
                    <w:top w:val="single" w:sz="6" w:space="5" w:color="auto"/>
                    <w:left w:val="none" w:sz="0" w:space="0" w:color="auto"/>
                    <w:bottom w:val="none" w:sz="0" w:space="0" w:color="auto"/>
                    <w:right w:val="none" w:sz="0" w:space="0" w:color="auto"/>
                  </w:divBdr>
                </w:div>
                <w:div w:id="136339706">
                  <w:marLeft w:val="0"/>
                  <w:marRight w:val="0"/>
                  <w:marTop w:val="0"/>
                  <w:marBottom w:val="0"/>
                  <w:divBdr>
                    <w:top w:val="none" w:sz="0" w:space="0" w:color="auto"/>
                    <w:left w:val="none" w:sz="0" w:space="0" w:color="auto"/>
                    <w:bottom w:val="none" w:sz="0" w:space="0" w:color="auto"/>
                    <w:right w:val="none" w:sz="0" w:space="0" w:color="auto"/>
                  </w:divBdr>
                  <w:divsChild>
                    <w:div w:id="164519666">
                      <w:marLeft w:val="0"/>
                      <w:marRight w:val="0"/>
                      <w:marTop w:val="0"/>
                      <w:marBottom w:val="0"/>
                      <w:divBdr>
                        <w:top w:val="none" w:sz="0" w:space="0" w:color="auto"/>
                        <w:left w:val="none" w:sz="0" w:space="0" w:color="auto"/>
                        <w:bottom w:val="none" w:sz="0" w:space="0" w:color="auto"/>
                        <w:right w:val="none" w:sz="0" w:space="0" w:color="auto"/>
                      </w:divBdr>
                      <w:divsChild>
                        <w:div w:id="1793356725">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1165242633">
      <w:bodyDiv w:val="1"/>
      <w:marLeft w:val="0"/>
      <w:marRight w:val="0"/>
      <w:marTop w:val="0"/>
      <w:marBottom w:val="0"/>
      <w:divBdr>
        <w:top w:val="none" w:sz="0" w:space="0" w:color="auto"/>
        <w:left w:val="none" w:sz="0" w:space="0" w:color="auto"/>
        <w:bottom w:val="none" w:sz="0" w:space="0" w:color="auto"/>
        <w:right w:val="none" w:sz="0" w:space="0" w:color="auto"/>
      </w:divBdr>
    </w:div>
    <w:div w:id="1179739809">
      <w:bodyDiv w:val="1"/>
      <w:marLeft w:val="0"/>
      <w:marRight w:val="0"/>
      <w:marTop w:val="0"/>
      <w:marBottom w:val="0"/>
      <w:divBdr>
        <w:top w:val="none" w:sz="0" w:space="0" w:color="auto"/>
        <w:left w:val="none" w:sz="0" w:space="0" w:color="auto"/>
        <w:bottom w:val="none" w:sz="0" w:space="0" w:color="auto"/>
        <w:right w:val="none" w:sz="0" w:space="0" w:color="auto"/>
      </w:divBdr>
      <w:divsChild>
        <w:div w:id="112016880">
          <w:marLeft w:val="0"/>
          <w:marRight w:val="0"/>
          <w:marTop w:val="0"/>
          <w:marBottom w:val="0"/>
          <w:divBdr>
            <w:top w:val="none" w:sz="0" w:space="0" w:color="auto"/>
            <w:left w:val="none" w:sz="0" w:space="0" w:color="auto"/>
            <w:bottom w:val="none" w:sz="0" w:space="0" w:color="auto"/>
            <w:right w:val="none" w:sz="0" w:space="0" w:color="auto"/>
          </w:divBdr>
        </w:div>
      </w:divsChild>
    </w:div>
    <w:div w:id="1193765718">
      <w:bodyDiv w:val="1"/>
      <w:marLeft w:val="0"/>
      <w:marRight w:val="0"/>
      <w:marTop w:val="0"/>
      <w:marBottom w:val="0"/>
      <w:divBdr>
        <w:top w:val="none" w:sz="0" w:space="0" w:color="auto"/>
        <w:left w:val="none" w:sz="0" w:space="0" w:color="auto"/>
        <w:bottom w:val="none" w:sz="0" w:space="0" w:color="auto"/>
        <w:right w:val="none" w:sz="0" w:space="0" w:color="auto"/>
      </w:divBdr>
    </w:div>
    <w:div w:id="1206335797">
      <w:bodyDiv w:val="1"/>
      <w:marLeft w:val="0"/>
      <w:marRight w:val="0"/>
      <w:marTop w:val="0"/>
      <w:marBottom w:val="0"/>
      <w:divBdr>
        <w:top w:val="none" w:sz="0" w:space="0" w:color="auto"/>
        <w:left w:val="none" w:sz="0" w:space="0" w:color="auto"/>
        <w:bottom w:val="none" w:sz="0" w:space="0" w:color="auto"/>
        <w:right w:val="none" w:sz="0" w:space="0" w:color="auto"/>
      </w:divBdr>
    </w:div>
    <w:div w:id="1235630854">
      <w:bodyDiv w:val="1"/>
      <w:marLeft w:val="0"/>
      <w:marRight w:val="0"/>
      <w:marTop w:val="0"/>
      <w:marBottom w:val="0"/>
      <w:divBdr>
        <w:top w:val="none" w:sz="0" w:space="0" w:color="auto"/>
        <w:left w:val="none" w:sz="0" w:space="0" w:color="auto"/>
        <w:bottom w:val="none" w:sz="0" w:space="0" w:color="auto"/>
        <w:right w:val="none" w:sz="0" w:space="0" w:color="auto"/>
      </w:divBdr>
    </w:div>
    <w:div w:id="1256597308">
      <w:bodyDiv w:val="1"/>
      <w:marLeft w:val="0"/>
      <w:marRight w:val="0"/>
      <w:marTop w:val="0"/>
      <w:marBottom w:val="0"/>
      <w:divBdr>
        <w:top w:val="none" w:sz="0" w:space="0" w:color="auto"/>
        <w:left w:val="none" w:sz="0" w:space="0" w:color="auto"/>
        <w:bottom w:val="none" w:sz="0" w:space="0" w:color="auto"/>
        <w:right w:val="none" w:sz="0" w:space="0" w:color="auto"/>
      </w:divBdr>
    </w:div>
    <w:div w:id="1262227155">
      <w:bodyDiv w:val="1"/>
      <w:marLeft w:val="0"/>
      <w:marRight w:val="0"/>
      <w:marTop w:val="0"/>
      <w:marBottom w:val="0"/>
      <w:divBdr>
        <w:top w:val="none" w:sz="0" w:space="0" w:color="auto"/>
        <w:left w:val="none" w:sz="0" w:space="0" w:color="auto"/>
        <w:bottom w:val="none" w:sz="0" w:space="0" w:color="auto"/>
        <w:right w:val="none" w:sz="0" w:space="0" w:color="auto"/>
      </w:divBdr>
    </w:div>
    <w:div w:id="1267956161">
      <w:bodyDiv w:val="1"/>
      <w:marLeft w:val="0"/>
      <w:marRight w:val="0"/>
      <w:marTop w:val="0"/>
      <w:marBottom w:val="0"/>
      <w:divBdr>
        <w:top w:val="none" w:sz="0" w:space="0" w:color="auto"/>
        <w:left w:val="none" w:sz="0" w:space="0" w:color="auto"/>
        <w:bottom w:val="none" w:sz="0" w:space="0" w:color="auto"/>
        <w:right w:val="none" w:sz="0" w:space="0" w:color="auto"/>
      </w:divBdr>
      <w:divsChild>
        <w:div w:id="791364184">
          <w:marLeft w:val="0"/>
          <w:marRight w:val="0"/>
          <w:marTop w:val="0"/>
          <w:marBottom w:val="0"/>
          <w:divBdr>
            <w:top w:val="none" w:sz="0" w:space="0" w:color="auto"/>
            <w:left w:val="none" w:sz="0" w:space="0" w:color="auto"/>
            <w:bottom w:val="none" w:sz="0" w:space="0" w:color="auto"/>
            <w:right w:val="none" w:sz="0" w:space="0" w:color="auto"/>
          </w:divBdr>
        </w:div>
      </w:divsChild>
    </w:div>
    <w:div w:id="1331523885">
      <w:bodyDiv w:val="1"/>
      <w:marLeft w:val="0"/>
      <w:marRight w:val="0"/>
      <w:marTop w:val="0"/>
      <w:marBottom w:val="0"/>
      <w:divBdr>
        <w:top w:val="none" w:sz="0" w:space="0" w:color="auto"/>
        <w:left w:val="none" w:sz="0" w:space="0" w:color="auto"/>
        <w:bottom w:val="none" w:sz="0" w:space="0" w:color="auto"/>
        <w:right w:val="none" w:sz="0" w:space="0" w:color="auto"/>
      </w:divBdr>
    </w:div>
    <w:div w:id="1347900448">
      <w:bodyDiv w:val="1"/>
      <w:marLeft w:val="0"/>
      <w:marRight w:val="0"/>
      <w:marTop w:val="0"/>
      <w:marBottom w:val="0"/>
      <w:divBdr>
        <w:top w:val="none" w:sz="0" w:space="0" w:color="auto"/>
        <w:left w:val="none" w:sz="0" w:space="0" w:color="auto"/>
        <w:bottom w:val="none" w:sz="0" w:space="0" w:color="auto"/>
        <w:right w:val="none" w:sz="0" w:space="0" w:color="auto"/>
      </w:divBdr>
      <w:divsChild>
        <w:div w:id="37125868">
          <w:marLeft w:val="0"/>
          <w:marRight w:val="0"/>
          <w:marTop w:val="0"/>
          <w:marBottom w:val="0"/>
          <w:divBdr>
            <w:top w:val="none" w:sz="0" w:space="0" w:color="auto"/>
            <w:left w:val="none" w:sz="0" w:space="0" w:color="auto"/>
            <w:bottom w:val="none" w:sz="0" w:space="0" w:color="auto"/>
            <w:right w:val="none" w:sz="0" w:space="0" w:color="auto"/>
          </w:divBdr>
          <w:divsChild>
            <w:div w:id="1832677224">
              <w:marLeft w:val="0"/>
              <w:marRight w:val="0"/>
              <w:marTop w:val="0"/>
              <w:marBottom w:val="0"/>
              <w:divBdr>
                <w:top w:val="none" w:sz="0" w:space="0" w:color="auto"/>
                <w:left w:val="none" w:sz="0" w:space="0" w:color="auto"/>
                <w:bottom w:val="none" w:sz="0" w:space="0" w:color="auto"/>
                <w:right w:val="none" w:sz="0" w:space="0" w:color="auto"/>
              </w:divBdr>
              <w:divsChild>
                <w:div w:id="1544828771">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843934090">
          <w:marLeft w:val="0"/>
          <w:marRight w:val="0"/>
          <w:marTop w:val="0"/>
          <w:marBottom w:val="0"/>
          <w:divBdr>
            <w:top w:val="none" w:sz="0" w:space="0" w:color="auto"/>
            <w:left w:val="none" w:sz="0" w:space="0" w:color="auto"/>
            <w:bottom w:val="none" w:sz="0" w:space="0" w:color="auto"/>
            <w:right w:val="none" w:sz="0" w:space="0" w:color="auto"/>
          </w:divBdr>
          <w:divsChild>
            <w:div w:id="1871910689">
              <w:marLeft w:val="0"/>
              <w:marRight w:val="0"/>
              <w:marTop w:val="0"/>
              <w:marBottom w:val="0"/>
              <w:divBdr>
                <w:top w:val="none" w:sz="0" w:space="0" w:color="auto"/>
                <w:left w:val="none" w:sz="0" w:space="0" w:color="auto"/>
                <w:bottom w:val="none" w:sz="0" w:space="0" w:color="auto"/>
                <w:right w:val="none" w:sz="0" w:space="0" w:color="auto"/>
              </w:divBdr>
              <w:divsChild>
                <w:div w:id="1265652080">
                  <w:marLeft w:val="0"/>
                  <w:marRight w:val="0"/>
                  <w:marTop w:val="0"/>
                  <w:marBottom w:val="0"/>
                  <w:divBdr>
                    <w:top w:val="single" w:sz="6" w:space="5" w:color="auto"/>
                    <w:left w:val="none" w:sz="0" w:space="0" w:color="auto"/>
                    <w:bottom w:val="none" w:sz="0" w:space="0" w:color="auto"/>
                    <w:right w:val="none" w:sz="0" w:space="0" w:color="auto"/>
                  </w:divBdr>
                </w:div>
                <w:div w:id="1387486127">
                  <w:marLeft w:val="0"/>
                  <w:marRight w:val="0"/>
                  <w:marTop w:val="0"/>
                  <w:marBottom w:val="0"/>
                  <w:divBdr>
                    <w:top w:val="none" w:sz="0" w:space="0" w:color="auto"/>
                    <w:left w:val="none" w:sz="0" w:space="0" w:color="auto"/>
                    <w:bottom w:val="none" w:sz="0" w:space="0" w:color="auto"/>
                    <w:right w:val="none" w:sz="0" w:space="0" w:color="auto"/>
                  </w:divBdr>
                  <w:divsChild>
                    <w:div w:id="1789810886">
                      <w:marLeft w:val="0"/>
                      <w:marRight w:val="0"/>
                      <w:marTop w:val="0"/>
                      <w:marBottom w:val="0"/>
                      <w:divBdr>
                        <w:top w:val="none" w:sz="0" w:space="0" w:color="auto"/>
                        <w:left w:val="none" w:sz="0" w:space="0" w:color="auto"/>
                        <w:bottom w:val="none" w:sz="0" w:space="0" w:color="auto"/>
                        <w:right w:val="none" w:sz="0" w:space="0" w:color="auto"/>
                      </w:divBdr>
                      <w:divsChild>
                        <w:div w:id="1662199046">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1353068415">
      <w:bodyDiv w:val="1"/>
      <w:marLeft w:val="0"/>
      <w:marRight w:val="0"/>
      <w:marTop w:val="0"/>
      <w:marBottom w:val="0"/>
      <w:divBdr>
        <w:top w:val="none" w:sz="0" w:space="0" w:color="auto"/>
        <w:left w:val="none" w:sz="0" w:space="0" w:color="auto"/>
        <w:bottom w:val="none" w:sz="0" w:space="0" w:color="auto"/>
        <w:right w:val="none" w:sz="0" w:space="0" w:color="auto"/>
      </w:divBdr>
    </w:div>
    <w:div w:id="1355768522">
      <w:bodyDiv w:val="1"/>
      <w:marLeft w:val="0"/>
      <w:marRight w:val="0"/>
      <w:marTop w:val="0"/>
      <w:marBottom w:val="0"/>
      <w:divBdr>
        <w:top w:val="none" w:sz="0" w:space="0" w:color="auto"/>
        <w:left w:val="none" w:sz="0" w:space="0" w:color="auto"/>
        <w:bottom w:val="none" w:sz="0" w:space="0" w:color="auto"/>
        <w:right w:val="none" w:sz="0" w:space="0" w:color="auto"/>
      </w:divBdr>
      <w:divsChild>
        <w:div w:id="1373577440">
          <w:marLeft w:val="0"/>
          <w:marRight w:val="0"/>
          <w:marTop w:val="0"/>
          <w:marBottom w:val="0"/>
          <w:divBdr>
            <w:top w:val="none" w:sz="0" w:space="0" w:color="auto"/>
            <w:left w:val="none" w:sz="0" w:space="0" w:color="auto"/>
            <w:bottom w:val="none" w:sz="0" w:space="0" w:color="auto"/>
            <w:right w:val="none" w:sz="0" w:space="0" w:color="auto"/>
          </w:divBdr>
        </w:div>
      </w:divsChild>
    </w:div>
    <w:div w:id="1368947086">
      <w:bodyDiv w:val="1"/>
      <w:marLeft w:val="0"/>
      <w:marRight w:val="0"/>
      <w:marTop w:val="0"/>
      <w:marBottom w:val="0"/>
      <w:divBdr>
        <w:top w:val="none" w:sz="0" w:space="0" w:color="auto"/>
        <w:left w:val="none" w:sz="0" w:space="0" w:color="auto"/>
        <w:bottom w:val="none" w:sz="0" w:space="0" w:color="auto"/>
        <w:right w:val="none" w:sz="0" w:space="0" w:color="auto"/>
      </w:divBdr>
    </w:div>
    <w:div w:id="1385521003">
      <w:bodyDiv w:val="1"/>
      <w:marLeft w:val="0"/>
      <w:marRight w:val="0"/>
      <w:marTop w:val="0"/>
      <w:marBottom w:val="0"/>
      <w:divBdr>
        <w:top w:val="none" w:sz="0" w:space="0" w:color="auto"/>
        <w:left w:val="none" w:sz="0" w:space="0" w:color="auto"/>
        <w:bottom w:val="none" w:sz="0" w:space="0" w:color="auto"/>
        <w:right w:val="none" w:sz="0" w:space="0" w:color="auto"/>
      </w:divBdr>
    </w:div>
    <w:div w:id="1397122390">
      <w:bodyDiv w:val="1"/>
      <w:marLeft w:val="0"/>
      <w:marRight w:val="0"/>
      <w:marTop w:val="0"/>
      <w:marBottom w:val="0"/>
      <w:divBdr>
        <w:top w:val="none" w:sz="0" w:space="0" w:color="auto"/>
        <w:left w:val="none" w:sz="0" w:space="0" w:color="auto"/>
        <w:bottom w:val="none" w:sz="0" w:space="0" w:color="auto"/>
        <w:right w:val="none" w:sz="0" w:space="0" w:color="auto"/>
      </w:divBdr>
      <w:divsChild>
        <w:div w:id="1716657377">
          <w:marLeft w:val="0"/>
          <w:marRight w:val="0"/>
          <w:marTop w:val="0"/>
          <w:marBottom w:val="0"/>
          <w:divBdr>
            <w:top w:val="none" w:sz="0" w:space="0" w:color="auto"/>
            <w:left w:val="none" w:sz="0" w:space="0" w:color="auto"/>
            <w:bottom w:val="none" w:sz="0" w:space="0" w:color="auto"/>
            <w:right w:val="none" w:sz="0" w:space="0" w:color="auto"/>
          </w:divBdr>
          <w:divsChild>
            <w:div w:id="1681737759">
              <w:marLeft w:val="0"/>
              <w:marRight w:val="0"/>
              <w:marTop w:val="0"/>
              <w:marBottom w:val="0"/>
              <w:divBdr>
                <w:top w:val="none" w:sz="0" w:space="0" w:color="auto"/>
                <w:left w:val="none" w:sz="0" w:space="0" w:color="auto"/>
                <w:bottom w:val="none" w:sz="0" w:space="0" w:color="auto"/>
                <w:right w:val="none" w:sz="0" w:space="0" w:color="auto"/>
              </w:divBdr>
              <w:divsChild>
                <w:div w:id="222523936">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543253331">
          <w:marLeft w:val="0"/>
          <w:marRight w:val="0"/>
          <w:marTop w:val="0"/>
          <w:marBottom w:val="0"/>
          <w:divBdr>
            <w:top w:val="none" w:sz="0" w:space="0" w:color="auto"/>
            <w:left w:val="none" w:sz="0" w:space="0" w:color="auto"/>
            <w:bottom w:val="none" w:sz="0" w:space="0" w:color="auto"/>
            <w:right w:val="none" w:sz="0" w:space="0" w:color="auto"/>
          </w:divBdr>
          <w:divsChild>
            <w:div w:id="747732526">
              <w:marLeft w:val="0"/>
              <w:marRight w:val="0"/>
              <w:marTop w:val="0"/>
              <w:marBottom w:val="0"/>
              <w:divBdr>
                <w:top w:val="none" w:sz="0" w:space="0" w:color="auto"/>
                <w:left w:val="none" w:sz="0" w:space="0" w:color="auto"/>
                <w:bottom w:val="none" w:sz="0" w:space="0" w:color="auto"/>
                <w:right w:val="none" w:sz="0" w:space="0" w:color="auto"/>
              </w:divBdr>
              <w:divsChild>
                <w:div w:id="1872372717">
                  <w:marLeft w:val="0"/>
                  <w:marRight w:val="0"/>
                  <w:marTop w:val="0"/>
                  <w:marBottom w:val="0"/>
                  <w:divBdr>
                    <w:top w:val="single" w:sz="6" w:space="5" w:color="auto"/>
                    <w:left w:val="none" w:sz="0" w:space="0" w:color="auto"/>
                    <w:bottom w:val="none" w:sz="0" w:space="0" w:color="auto"/>
                    <w:right w:val="none" w:sz="0" w:space="0" w:color="auto"/>
                  </w:divBdr>
                </w:div>
                <w:div w:id="1312055841">
                  <w:marLeft w:val="0"/>
                  <w:marRight w:val="0"/>
                  <w:marTop w:val="0"/>
                  <w:marBottom w:val="0"/>
                  <w:divBdr>
                    <w:top w:val="none" w:sz="0" w:space="0" w:color="auto"/>
                    <w:left w:val="none" w:sz="0" w:space="0" w:color="auto"/>
                    <w:bottom w:val="none" w:sz="0" w:space="0" w:color="auto"/>
                    <w:right w:val="none" w:sz="0" w:space="0" w:color="auto"/>
                  </w:divBdr>
                  <w:divsChild>
                    <w:div w:id="1177424038">
                      <w:marLeft w:val="0"/>
                      <w:marRight w:val="0"/>
                      <w:marTop w:val="0"/>
                      <w:marBottom w:val="0"/>
                      <w:divBdr>
                        <w:top w:val="none" w:sz="0" w:space="0" w:color="auto"/>
                        <w:left w:val="none" w:sz="0" w:space="0" w:color="auto"/>
                        <w:bottom w:val="none" w:sz="0" w:space="0" w:color="auto"/>
                        <w:right w:val="none" w:sz="0" w:space="0" w:color="auto"/>
                      </w:divBdr>
                      <w:divsChild>
                        <w:div w:id="1529678490">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1402366188">
      <w:bodyDiv w:val="1"/>
      <w:marLeft w:val="0"/>
      <w:marRight w:val="0"/>
      <w:marTop w:val="0"/>
      <w:marBottom w:val="0"/>
      <w:divBdr>
        <w:top w:val="none" w:sz="0" w:space="0" w:color="auto"/>
        <w:left w:val="none" w:sz="0" w:space="0" w:color="auto"/>
        <w:bottom w:val="none" w:sz="0" w:space="0" w:color="auto"/>
        <w:right w:val="none" w:sz="0" w:space="0" w:color="auto"/>
      </w:divBdr>
    </w:div>
    <w:div w:id="1409883757">
      <w:bodyDiv w:val="1"/>
      <w:marLeft w:val="0"/>
      <w:marRight w:val="0"/>
      <w:marTop w:val="0"/>
      <w:marBottom w:val="0"/>
      <w:divBdr>
        <w:top w:val="none" w:sz="0" w:space="0" w:color="auto"/>
        <w:left w:val="none" w:sz="0" w:space="0" w:color="auto"/>
        <w:bottom w:val="none" w:sz="0" w:space="0" w:color="auto"/>
        <w:right w:val="none" w:sz="0" w:space="0" w:color="auto"/>
      </w:divBdr>
    </w:div>
    <w:div w:id="1440445413">
      <w:bodyDiv w:val="1"/>
      <w:marLeft w:val="0"/>
      <w:marRight w:val="0"/>
      <w:marTop w:val="0"/>
      <w:marBottom w:val="0"/>
      <w:divBdr>
        <w:top w:val="none" w:sz="0" w:space="0" w:color="auto"/>
        <w:left w:val="none" w:sz="0" w:space="0" w:color="auto"/>
        <w:bottom w:val="none" w:sz="0" w:space="0" w:color="auto"/>
        <w:right w:val="none" w:sz="0" w:space="0" w:color="auto"/>
      </w:divBdr>
    </w:div>
    <w:div w:id="1474324374">
      <w:bodyDiv w:val="1"/>
      <w:marLeft w:val="0"/>
      <w:marRight w:val="0"/>
      <w:marTop w:val="0"/>
      <w:marBottom w:val="0"/>
      <w:divBdr>
        <w:top w:val="none" w:sz="0" w:space="0" w:color="auto"/>
        <w:left w:val="none" w:sz="0" w:space="0" w:color="auto"/>
        <w:bottom w:val="none" w:sz="0" w:space="0" w:color="auto"/>
        <w:right w:val="none" w:sz="0" w:space="0" w:color="auto"/>
      </w:divBdr>
      <w:divsChild>
        <w:div w:id="347953780">
          <w:marLeft w:val="0"/>
          <w:marRight w:val="0"/>
          <w:marTop w:val="0"/>
          <w:marBottom w:val="0"/>
          <w:divBdr>
            <w:top w:val="none" w:sz="0" w:space="0" w:color="auto"/>
            <w:left w:val="none" w:sz="0" w:space="0" w:color="auto"/>
            <w:bottom w:val="none" w:sz="0" w:space="0" w:color="auto"/>
            <w:right w:val="none" w:sz="0" w:space="0" w:color="auto"/>
          </w:divBdr>
          <w:divsChild>
            <w:div w:id="1947348005">
              <w:marLeft w:val="0"/>
              <w:marRight w:val="0"/>
              <w:marTop w:val="0"/>
              <w:marBottom w:val="0"/>
              <w:divBdr>
                <w:top w:val="none" w:sz="0" w:space="0" w:color="auto"/>
                <w:left w:val="none" w:sz="0" w:space="0" w:color="auto"/>
                <w:bottom w:val="none" w:sz="0" w:space="0" w:color="auto"/>
                <w:right w:val="none" w:sz="0" w:space="0" w:color="auto"/>
              </w:divBdr>
              <w:divsChild>
                <w:div w:id="1346831627">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270402122">
          <w:marLeft w:val="0"/>
          <w:marRight w:val="0"/>
          <w:marTop w:val="0"/>
          <w:marBottom w:val="0"/>
          <w:divBdr>
            <w:top w:val="none" w:sz="0" w:space="0" w:color="auto"/>
            <w:left w:val="none" w:sz="0" w:space="0" w:color="auto"/>
            <w:bottom w:val="none" w:sz="0" w:space="0" w:color="auto"/>
            <w:right w:val="none" w:sz="0" w:space="0" w:color="auto"/>
          </w:divBdr>
          <w:divsChild>
            <w:div w:id="1089546657">
              <w:marLeft w:val="0"/>
              <w:marRight w:val="0"/>
              <w:marTop w:val="0"/>
              <w:marBottom w:val="0"/>
              <w:divBdr>
                <w:top w:val="none" w:sz="0" w:space="0" w:color="auto"/>
                <w:left w:val="none" w:sz="0" w:space="0" w:color="auto"/>
                <w:bottom w:val="none" w:sz="0" w:space="0" w:color="auto"/>
                <w:right w:val="none" w:sz="0" w:space="0" w:color="auto"/>
              </w:divBdr>
              <w:divsChild>
                <w:div w:id="797725375">
                  <w:marLeft w:val="0"/>
                  <w:marRight w:val="0"/>
                  <w:marTop w:val="0"/>
                  <w:marBottom w:val="0"/>
                  <w:divBdr>
                    <w:top w:val="single" w:sz="6" w:space="5" w:color="auto"/>
                    <w:left w:val="none" w:sz="0" w:space="0" w:color="auto"/>
                    <w:bottom w:val="none" w:sz="0" w:space="0" w:color="auto"/>
                    <w:right w:val="none" w:sz="0" w:space="0" w:color="auto"/>
                  </w:divBdr>
                </w:div>
                <w:div w:id="269972940">
                  <w:marLeft w:val="0"/>
                  <w:marRight w:val="0"/>
                  <w:marTop w:val="0"/>
                  <w:marBottom w:val="0"/>
                  <w:divBdr>
                    <w:top w:val="none" w:sz="0" w:space="0" w:color="auto"/>
                    <w:left w:val="none" w:sz="0" w:space="0" w:color="auto"/>
                    <w:bottom w:val="none" w:sz="0" w:space="0" w:color="auto"/>
                    <w:right w:val="none" w:sz="0" w:space="0" w:color="auto"/>
                  </w:divBdr>
                  <w:divsChild>
                    <w:div w:id="1260528746">
                      <w:marLeft w:val="0"/>
                      <w:marRight w:val="0"/>
                      <w:marTop w:val="0"/>
                      <w:marBottom w:val="0"/>
                      <w:divBdr>
                        <w:top w:val="none" w:sz="0" w:space="0" w:color="auto"/>
                        <w:left w:val="none" w:sz="0" w:space="0" w:color="auto"/>
                        <w:bottom w:val="none" w:sz="0" w:space="0" w:color="auto"/>
                        <w:right w:val="none" w:sz="0" w:space="0" w:color="auto"/>
                      </w:divBdr>
                      <w:divsChild>
                        <w:div w:id="341517099">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1522743561">
      <w:bodyDiv w:val="1"/>
      <w:marLeft w:val="0"/>
      <w:marRight w:val="0"/>
      <w:marTop w:val="0"/>
      <w:marBottom w:val="0"/>
      <w:divBdr>
        <w:top w:val="none" w:sz="0" w:space="0" w:color="auto"/>
        <w:left w:val="none" w:sz="0" w:space="0" w:color="auto"/>
        <w:bottom w:val="none" w:sz="0" w:space="0" w:color="auto"/>
        <w:right w:val="none" w:sz="0" w:space="0" w:color="auto"/>
      </w:divBdr>
    </w:div>
    <w:div w:id="1527331237">
      <w:bodyDiv w:val="1"/>
      <w:marLeft w:val="0"/>
      <w:marRight w:val="0"/>
      <w:marTop w:val="0"/>
      <w:marBottom w:val="0"/>
      <w:divBdr>
        <w:top w:val="none" w:sz="0" w:space="0" w:color="auto"/>
        <w:left w:val="none" w:sz="0" w:space="0" w:color="auto"/>
        <w:bottom w:val="none" w:sz="0" w:space="0" w:color="auto"/>
        <w:right w:val="none" w:sz="0" w:space="0" w:color="auto"/>
      </w:divBdr>
      <w:divsChild>
        <w:div w:id="89089763">
          <w:marLeft w:val="0"/>
          <w:marRight w:val="0"/>
          <w:marTop w:val="0"/>
          <w:marBottom w:val="0"/>
          <w:divBdr>
            <w:top w:val="none" w:sz="0" w:space="0" w:color="auto"/>
            <w:left w:val="none" w:sz="0" w:space="0" w:color="auto"/>
            <w:bottom w:val="none" w:sz="0" w:space="0" w:color="auto"/>
            <w:right w:val="none" w:sz="0" w:space="0" w:color="auto"/>
          </w:divBdr>
          <w:divsChild>
            <w:div w:id="1908300983">
              <w:marLeft w:val="0"/>
              <w:marRight w:val="0"/>
              <w:marTop w:val="0"/>
              <w:marBottom w:val="0"/>
              <w:divBdr>
                <w:top w:val="none" w:sz="0" w:space="0" w:color="auto"/>
                <w:left w:val="none" w:sz="0" w:space="0" w:color="auto"/>
                <w:bottom w:val="none" w:sz="0" w:space="0" w:color="auto"/>
                <w:right w:val="none" w:sz="0" w:space="0" w:color="auto"/>
              </w:divBdr>
              <w:divsChild>
                <w:div w:id="2108840539">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642611826">
          <w:marLeft w:val="0"/>
          <w:marRight w:val="0"/>
          <w:marTop w:val="0"/>
          <w:marBottom w:val="0"/>
          <w:divBdr>
            <w:top w:val="none" w:sz="0" w:space="0" w:color="auto"/>
            <w:left w:val="none" w:sz="0" w:space="0" w:color="auto"/>
            <w:bottom w:val="none" w:sz="0" w:space="0" w:color="auto"/>
            <w:right w:val="none" w:sz="0" w:space="0" w:color="auto"/>
          </w:divBdr>
          <w:divsChild>
            <w:div w:id="1257516725">
              <w:marLeft w:val="0"/>
              <w:marRight w:val="0"/>
              <w:marTop w:val="0"/>
              <w:marBottom w:val="0"/>
              <w:divBdr>
                <w:top w:val="none" w:sz="0" w:space="0" w:color="auto"/>
                <w:left w:val="none" w:sz="0" w:space="0" w:color="auto"/>
                <w:bottom w:val="none" w:sz="0" w:space="0" w:color="auto"/>
                <w:right w:val="none" w:sz="0" w:space="0" w:color="auto"/>
              </w:divBdr>
              <w:divsChild>
                <w:div w:id="1074008124">
                  <w:marLeft w:val="0"/>
                  <w:marRight w:val="0"/>
                  <w:marTop w:val="0"/>
                  <w:marBottom w:val="0"/>
                  <w:divBdr>
                    <w:top w:val="single" w:sz="6" w:space="5" w:color="auto"/>
                    <w:left w:val="none" w:sz="0" w:space="0" w:color="auto"/>
                    <w:bottom w:val="none" w:sz="0" w:space="0" w:color="auto"/>
                    <w:right w:val="none" w:sz="0" w:space="0" w:color="auto"/>
                  </w:divBdr>
                </w:div>
                <w:div w:id="1550799529">
                  <w:marLeft w:val="0"/>
                  <w:marRight w:val="0"/>
                  <w:marTop w:val="0"/>
                  <w:marBottom w:val="0"/>
                  <w:divBdr>
                    <w:top w:val="none" w:sz="0" w:space="0" w:color="auto"/>
                    <w:left w:val="none" w:sz="0" w:space="0" w:color="auto"/>
                    <w:bottom w:val="none" w:sz="0" w:space="0" w:color="auto"/>
                    <w:right w:val="none" w:sz="0" w:space="0" w:color="auto"/>
                  </w:divBdr>
                  <w:divsChild>
                    <w:div w:id="263925162">
                      <w:marLeft w:val="0"/>
                      <w:marRight w:val="0"/>
                      <w:marTop w:val="0"/>
                      <w:marBottom w:val="0"/>
                      <w:divBdr>
                        <w:top w:val="none" w:sz="0" w:space="0" w:color="auto"/>
                        <w:left w:val="none" w:sz="0" w:space="0" w:color="auto"/>
                        <w:bottom w:val="none" w:sz="0" w:space="0" w:color="auto"/>
                        <w:right w:val="none" w:sz="0" w:space="0" w:color="auto"/>
                      </w:divBdr>
                      <w:divsChild>
                        <w:div w:id="1309475964">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1533609675">
      <w:bodyDiv w:val="1"/>
      <w:marLeft w:val="0"/>
      <w:marRight w:val="0"/>
      <w:marTop w:val="0"/>
      <w:marBottom w:val="0"/>
      <w:divBdr>
        <w:top w:val="none" w:sz="0" w:space="0" w:color="auto"/>
        <w:left w:val="none" w:sz="0" w:space="0" w:color="auto"/>
        <w:bottom w:val="none" w:sz="0" w:space="0" w:color="auto"/>
        <w:right w:val="none" w:sz="0" w:space="0" w:color="auto"/>
      </w:divBdr>
    </w:div>
    <w:div w:id="1536769396">
      <w:bodyDiv w:val="1"/>
      <w:marLeft w:val="0"/>
      <w:marRight w:val="0"/>
      <w:marTop w:val="0"/>
      <w:marBottom w:val="0"/>
      <w:divBdr>
        <w:top w:val="none" w:sz="0" w:space="0" w:color="auto"/>
        <w:left w:val="none" w:sz="0" w:space="0" w:color="auto"/>
        <w:bottom w:val="none" w:sz="0" w:space="0" w:color="auto"/>
        <w:right w:val="none" w:sz="0" w:space="0" w:color="auto"/>
      </w:divBdr>
      <w:divsChild>
        <w:div w:id="466238755">
          <w:marLeft w:val="0"/>
          <w:marRight w:val="0"/>
          <w:marTop w:val="0"/>
          <w:marBottom w:val="0"/>
          <w:divBdr>
            <w:top w:val="none" w:sz="0" w:space="0" w:color="auto"/>
            <w:left w:val="none" w:sz="0" w:space="0" w:color="auto"/>
            <w:bottom w:val="none" w:sz="0" w:space="0" w:color="auto"/>
            <w:right w:val="none" w:sz="0" w:space="0" w:color="auto"/>
          </w:divBdr>
          <w:divsChild>
            <w:div w:id="595677344">
              <w:marLeft w:val="0"/>
              <w:marRight w:val="0"/>
              <w:marTop w:val="0"/>
              <w:marBottom w:val="0"/>
              <w:divBdr>
                <w:top w:val="none" w:sz="0" w:space="0" w:color="auto"/>
                <w:left w:val="none" w:sz="0" w:space="0" w:color="auto"/>
                <w:bottom w:val="none" w:sz="0" w:space="0" w:color="auto"/>
                <w:right w:val="none" w:sz="0" w:space="0" w:color="auto"/>
              </w:divBdr>
              <w:divsChild>
                <w:div w:id="648751274">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93278211">
          <w:marLeft w:val="0"/>
          <w:marRight w:val="0"/>
          <w:marTop w:val="0"/>
          <w:marBottom w:val="0"/>
          <w:divBdr>
            <w:top w:val="none" w:sz="0" w:space="0" w:color="auto"/>
            <w:left w:val="none" w:sz="0" w:space="0" w:color="auto"/>
            <w:bottom w:val="none" w:sz="0" w:space="0" w:color="auto"/>
            <w:right w:val="none" w:sz="0" w:space="0" w:color="auto"/>
          </w:divBdr>
          <w:divsChild>
            <w:div w:id="1814445891">
              <w:marLeft w:val="0"/>
              <w:marRight w:val="0"/>
              <w:marTop w:val="0"/>
              <w:marBottom w:val="0"/>
              <w:divBdr>
                <w:top w:val="none" w:sz="0" w:space="0" w:color="auto"/>
                <w:left w:val="none" w:sz="0" w:space="0" w:color="auto"/>
                <w:bottom w:val="none" w:sz="0" w:space="0" w:color="auto"/>
                <w:right w:val="none" w:sz="0" w:space="0" w:color="auto"/>
              </w:divBdr>
              <w:divsChild>
                <w:div w:id="1993099496">
                  <w:marLeft w:val="0"/>
                  <w:marRight w:val="0"/>
                  <w:marTop w:val="0"/>
                  <w:marBottom w:val="0"/>
                  <w:divBdr>
                    <w:top w:val="single" w:sz="6" w:space="5" w:color="auto"/>
                    <w:left w:val="none" w:sz="0" w:space="0" w:color="auto"/>
                    <w:bottom w:val="none" w:sz="0" w:space="0" w:color="auto"/>
                    <w:right w:val="none" w:sz="0" w:space="0" w:color="auto"/>
                  </w:divBdr>
                </w:div>
                <w:div w:id="882329971">
                  <w:marLeft w:val="0"/>
                  <w:marRight w:val="0"/>
                  <w:marTop w:val="0"/>
                  <w:marBottom w:val="0"/>
                  <w:divBdr>
                    <w:top w:val="none" w:sz="0" w:space="0" w:color="auto"/>
                    <w:left w:val="none" w:sz="0" w:space="0" w:color="auto"/>
                    <w:bottom w:val="none" w:sz="0" w:space="0" w:color="auto"/>
                    <w:right w:val="none" w:sz="0" w:space="0" w:color="auto"/>
                  </w:divBdr>
                  <w:divsChild>
                    <w:div w:id="951091053">
                      <w:marLeft w:val="0"/>
                      <w:marRight w:val="0"/>
                      <w:marTop w:val="0"/>
                      <w:marBottom w:val="0"/>
                      <w:divBdr>
                        <w:top w:val="none" w:sz="0" w:space="0" w:color="auto"/>
                        <w:left w:val="none" w:sz="0" w:space="0" w:color="auto"/>
                        <w:bottom w:val="none" w:sz="0" w:space="0" w:color="auto"/>
                        <w:right w:val="none" w:sz="0" w:space="0" w:color="auto"/>
                      </w:divBdr>
                      <w:divsChild>
                        <w:div w:id="225649705">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1540510979">
      <w:bodyDiv w:val="1"/>
      <w:marLeft w:val="0"/>
      <w:marRight w:val="0"/>
      <w:marTop w:val="0"/>
      <w:marBottom w:val="0"/>
      <w:divBdr>
        <w:top w:val="none" w:sz="0" w:space="0" w:color="auto"/>
        <w:left w:val="none" w:sz="0" w:space="0" w:color="auto"/>
        <w:bottom w:val="none" w:sz="0" w:space="0" w:color="auto"/>
        <w:right w:val="none" w:sz="0" w:space="0" w:color="auto"/>
      </w:divBdr>
    </w:div>
    <w:div w:id="1572692498">
      <w:bodyDiv w:val="1"/>
      <w:marLeft w:val="0"/>
      <w:marRight w:val="0"/>
      <w:marTop w:val="0"/>
      <w:marBottom w:val="0"/>
      <w:divBdr>
        <w:top w:val="none" w:sz="0" w:space="0" w:color="auto"/>
        <w:left w:val="none" w:sz="0" w:space="0" w:color="auto"/>
        <w:bottom w:val="none" w:sz="0" w:space="0" w:color="auto"/>
        <w:right w:val="none" w:sz="0" w:space="0" w:color="auto"/>
      </w:divBdr>
    </w:div>
    <w:div w:id="1599828125">
      <w:bodyDiv w:val="1"/>
      <w:marLeft w:val="0"/>
      <w:marRight w:val="0"/>
      <w:marTop w:val="0"/>
      <w:marBottom w:val="0"/>
      <w:divBdr>
        <w:top w:val="none" w:sz="0" w:space="0" w:color="auto"/>
        <w:left w:val="none" w:sz="0" w:space="0" w:color="auto"/>
        <w:bottom w:val="none" w:sz="0" w:space="0" w:color="auto"/>
        <w:right w:val="none" w:sz="0" w:space="0" w:color="auto"/>
      </w:divBdr>
    </w:div>
    <w:div w:id="1604873111">
      <w:bodyDiv w:val="1"/>
      <w:marLeft w:val="0"/>
      <w:marRight w:val="0"/>
      <w:marTop w:val="0"/>
      <w:marBottom w:val="0"/>
      <w:divBdr>
        <w:top w:val="none" w:sz="0" w:space="0" w:color="auto"/>
        <w:left w:val="none" w:sz="0" w:space="0" w:color="auto"/>
        <w:bottom w:val="none" w:sz="0" w:space="0" w:color="auto"/>
        <w:right w:val="none" w:sz="0" w:space="0" w:color="auto"/>
      </w:divBdr>
      <w:divsChild>
        <w:div w:id="1046099390">
          <w:marLeft w:val="0"/>
          <w:marRight w:val="0"/>
          <w:marTop w:val="0"/>
          <w:marBottom w:val="0"/>
          <w:divBdr>
            <w:top w:val="none" w:sz="0" w:space="0" w:color="auto"/>
            <w:left w:val="none" w:sz="0" w:space="0" w:color="auto"/>
            <w:bottom w:val="none" w:sz="0" w:space="0" w:color="auto"/>
            <w:right w:val="none" w:sz="0" w:space="0" w:color="auto"/>
          </w:divBdr>
          <w:divsChild>
            <w:div w:id="944776723">
              <w:marLeft w:val="0"/>
              <w:marRight w:val="0"/>
              <w:marTop w:val="0"/>
              <w:marBottom w:val="0"/>
              <w:divBdr>
                <w:top w:val="none" w:sz="0" w:space="0" w:color="auto"/>
                <w:left w:val="none" w:sz="0" w:space="0" w:color="auto"/>
                <w:bottom w:val="none" w:sz="0" w:space="0" w:color="auto"/>
                <w:right w:val="none" w:sz="0" w:space="0" w:color="auto"/>
              </w:divBdr>
              <w:divsChild>
                <w:div w:id="981886427">
                  <w:marLeft w:val="0"/>
                  <w:marRight w:val="0"/>
                  <w:marTop w:val="0"/>
                  <w:marBottom w:val="0"/>
                  <w:divBdr>
                    <w:top w:val="none" w:sz="0" w:space="0" w:color="auto"/>
                    <w:left w:val="none" w:sz="0" w:space="0" w:color="auto"/>
                    <w:bottom w:val="none" w:sz="0" w:space="0" w:color="auto"/>
                    <w:right w:val="none" w:sz="0" w:space="0" w:color="auto"/>
                  </w:divBdr>
                  <w:divsChild>
                    <w:div w:id="76708480">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sChild>
        </w:div>
      </w:divsChild>
    </w:div>
    <w:div w:id="1615022132">
      <w:bodyDiv w:val="1"/>
      <w:marLeft w:val="0"/>
      <w:marRight w:val="0"/>
      <w:marTop w:val="0"/>
      <w:marBottom w:val="0"/>
      <w:divBdr>
        <w:top w:val="none" w:sz="0" w:space="0" w:color="auto"/>
        <w:left w:val="none" w:sz="0" w:space="0" w:color="auto"/>
        <w:bottom w:val="none" w:sz="0" w:space="0" w:color="auto"/>
        <w:right w:val="none" w:sz="0" w:space="0" w:color="auto"/>
      </w:divBdr>
    </w:div>
    <w:div w:id="1628505879">
      <w:bodyDiv w:val="1"/>
      <w:marLeft w:val="0"/>
      <w:marRight w:val="0"/>
      <w:marTop w:val="0"/>
      <w:marBottom w:val="0"/>
      <w:divBdr>
        <w:top w:val="none" w:sz="0" w:space="0" w:color="auto"/>
        <w:left w:val="none" w:sz="0" w:space="0" w:color="auto"/>
        <w:bottom w:val="none" w:sz="0" w:space="0" w:color="auto"/>
        <w:right w:val="none" w:sz="0" w:space="0" w:color="auto"/>
      </w:divBdr>
    </w:div>
    <w:div w:id="1630472447">
      <w:bodyDiv w:val="1"/>
      <w:marLeft w:val="0"/>
      <w:marRight w:val="0"/>
      <w:marTop w:val="0"/>
      <w:marBottom w:val="0"/>
      <w:divBdr>
        <w:top w:val="none" w:sz="0" w:space="0" w:color="auto"/>
        <w:left w:val="none" w:sz="0" w:space="0" w:color="auto"/>
        <w:bottom w:val="none" w:sz="0" w:space="0" w:color="auto"/>
        <w:right w:val="none" w:sz="0" w:space="0" w:color="auto"/>
      </w:divBdr>
    </w:div>
    <w:div w:id="1630669652">
      <w:bodyDiv w:val="1"/>
      <w:marLeft w:val="0"/>
      <w:marRight w:val="0"/>
      <w:marTop w:val="0"/>
      <w:marBottom w:val="0"/>
      <w:divBdr>
        <w:top w:val="none" w:sz="0" w:space="0" w:color="auto"/>
        <w:left w:val="none" w:sz="0" w:space="0" w:color="auto"/>
        <w:bottom w:val="none" w:sz="0" w:space="0" w:color="auto"/>
        <w:right w:val="none" w:sz="0" w:space="0" w:color="auto"/>
      </w:divBdr>
    </w:div>
    <w:div w:id="1648823449">
      <w:bodyDiv w:val="1"/>
      <w:marLeft w:val="0"/>
      <w:marRight w:val="0"/>
      <w:marTop w:val="0"/>
      <w:marBottom w:val="0"/>
      <w:divBdr>
        <w:top w:val="none" w:sz="0" w:space="0" w:color="auto"/>
        <w:left w:val="none" w:sz="0" w:space="0" w:color="auto"/>
        <w:bottom w:val="none" w:sz="0" w:space="0" w:color="auto"/>
        <w:right w:val="none" w:sz="0" w:space="0" w:color="auto"/>
      </w:divBdr>
      <w:divsChild>
        <w:div w:id="53819073">
          <w:marLeft w:val="0"/>
          <w:marRight w:val="0"/>
          <w:marTop w:val="0"/>
          <w:marBottom w:val="0"/>
          <w:divBdr>
            <w:top w:val="none" w:sz="0" w:space="0" w:color="auto"/>
            <w:left w:val="none" w:sz="0" w:space="0" w:color="auto"/>
            <w:bottom w:val="none" w:sz="0" w:space="0" w:color="auto"/>
            <w:right w:val="none" w:sz="0" w:space="0" w:color="auto"/>
          </w:divBdr>
          <w:divsChild>
            <w:div w:id="41053772">
              <w:marLeft w:val="0"/>
              <w:marRight w:val="0"/>
              <w:marTop w:val="0"/>
              <w:marBottom w:val="0"/>
              <w:divBdr>
                <w:top w:val="none" w:sz="0" w:space="0" w:color="auto"/>
                <w:left w:val="none" w:sz="0" w:space="0" w:color="auto"/>
                <w:bottom w:val="none" w:sz="0" w:space="0" w:color="auto"/>
                <w:right w:val="none" w:sz="0" w:space="0" w:color="auto"/>
              </w:divBdr>
              <w:divsChild>
                <w:div w:id="1646931107">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86656384">
          <w:marLeft w:val="0"/>
          <w:marRight w:val="0"/>
          <w:marTop w:val="0"/>
          <w:marBottom w:val="0"/>
          <w:divBdr>
            <w:top w:val="none" w:sz="0" w:space="0" w:color="auto"/>
            <w:left w:val="none" w:sz="0" w:space="0" w:color="auto"/>
            <w:bottom w:val="none" w:sz="0" w:space="0" w:color="auto"/>
            <w:right w:val="none" w:sz="0" w:space="0" w:color="auto"/>
          </w:divBdr>
          <w:divsChild>
            <w:div w:id="837115670">
              <w:marLeft w:val="0"/>
              <w:marRight w:val="0"/>
              <w:marTop w:val="0"/>
              <w:marBottom w:val="0"/>
              <w:divBdr>
                <w:top w:val="none" w:sz="0" w:space="0" w:color="auto"/>
                <w:left w:val="none" w:sz="0" w:space="0" w:color="auto"/>
                <w:bottom w:val="none" w:sz="0" w:space="0" w:color="auto"/>
                <w:right w:val="none" w:sz="0" w:space="0" w:color="auto"/>
              </w:divBdr>
              <w:divsChild>
                <w:div w:id="363793363">
                  <w:marLeft w:val="0"/>
                  <w:marRight w:val="0"/>
                  <w:marTop w:val="0"/>
                  <w:marBottom w:val="0"/>
                  <w:divBdr>
                    <w:top w:val="single" w:sz="6" w:space="5" w:color="auto"/>
                    <w:left w:val="none" w:sz="0" w:space="0" w:color="auto"/>
                    <w:bottom w:val="none" w:sz="0" w:space="0" w:color="auto"/>
                    <w:right w:val="none" w:sz="0" w:space="0" w:color="auto"/>
                  </w:divBdr>
                </w:div>
                <w:div w:id="342556933">
                  <w:marLeft w:val="0"/>
                  <w:marRight w:val="0"/>
                  <w:marTop w:val="0"/>
                  <w:marBottom w:val="0"/>
                  <w:divBdr>
                    <w:top w:val="none" w:sz="0" w:space="0" w:color="auto"/>
                    <w:left w:val="none" w:sz="0" w:space="0" w:color="auto"/>
                    <w:bottom w:val="none" w:sz="0" w:space="0" w:color="auto"/>
                    <w:right w:val="none" w:sz="0" w:space="0" w:color="auto"/>
                  </w:divBdr>
                  <w:divsChild>
                    <w:div w:id="285621876">
                      <w:marLeft w:val="0"/>
                      <w:marRight w:val="0"/>
                      <w:marTop w:val="0"/>
                      <w:marBottom w:val="0"/>
                      <w:divBdr>
                        <w:top w:val="none" w:sz="0" w:space="0" w:color="auto"/>
                        <w:left w:val="none" w:sz="0" w:space="0" w:color="auto"/>
                        <w:bottom w:val="none" w:sz="0" w:space="0" w:color="auto"/>
                        <w:right w:val="none" w:sz="0" w:space="0" w:color="auto"/>
                      </w:divBdr>
                      <w:divsChild>
                        <w:div w:id="596332817">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1685401263">
      <w:bodyDiv w:val="1"/>
      <w:marLeft w:val="0"/>
      <w:marRight w:val="0"/>
      <w:marTop w:val="0"/>
      <w:marBottom w:val="0"/>
      <w:divBdr>
        <w:top w:val="none" w:sz="0" w:space="0" w:color="auto"/>
        <w:left w:val="none" w:sz="0" w:space="0" w:color="auto"/>
        <w:bottom w:val="none" w:sz="0" w:space="0" w:color="auto"/>
        <w:right w:val="none" w:sz="0" w:space="0" w:color="auto"/>
      </w:divBdr>
    </w:div>
    <w:div w:id="1694190156">
      <w:bodyDiv w:val="1"/>
      <w:marLeft w:val="0"/>
      <w:marRight w:val="0"/>
      <w:marTop w:val="0"/>
      <w:marBottom w:val="0"/>
      <w:divBdr>
        <w:top w:val="none" w:sz="0" w:space="0" w:color="auto"/>
        <w:left w:val="none" w:sz="0" w:space="0" w:color="auto"/>
        <w:bottom w:val="none" w:sz="0" w:space="0" w:color="auto"/>
        <w:right w:val="none" w:sz="0" w:space="0" w:color="auto"/>
      </w:divBdr>
      <w:divsChild>
        <w:div w:id="525994535">
          <w:marLeft w:val="0"/>
          <w:marRight w:val="0"/>
          <w:marTop w:val="0"/>
          <w:marBottom w:val="0"/>
          <w:divBdr>
            <w:top w:val="none" w:sz="0" w:space="0" w:color="auto"/>
            <w:left w:val="none" w:sz="0" w:space="0" w:color="auto"/>
            <w:bottom w:val="none" w:sz="0" w:space="0" w:color="auto"/>
            <w:right w:val="none" w:sz="0" w:space="0" w:color="auto"/>
          </w:divBdr>
          <w:divsChild>
            <w:div w:id="468011341">
              <w:marLeft w:val="0"/>
              <w:marRight w:val="0"/>
              <w:marTop w:val="0"/>
              <w:marBottom w:val="0"/>
              <w:divBdr>
                <w:top w:val="none" w:sz="0" w:space="0" w:color="auto"/>
                <w:left w:val="none" w:sz="0" w:space="0" w:color="auto"/>
                <w:bottom w:val="none" w:sz="0" w:space="0" w:color="auto"/>
                <w:right w:val="none" w:sz="0" w:space="0" w:color="auto"/>
              </w:divBdr>
              <w:divsChild>
                <w:div w:id="1751538602">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259756630">
          <w:marLeft w:val="0"/>
          <w:marRight w:val="0"/>
          <w:marTop w:val="0"/>
          <w:marBottom w:val="0"/>
          <w:divBdr>
            <w:top w:val="none" w:sz="0" w:space="0" w:color="auto"/>
            <w:left w:val="none" w:sz="0" w:space="0" w:color="auto"/>
            <w:bottom w:val="none" w:sz="0" w:space="0" w:color="auto"/>
            <w:right w:val="none" w:sz="0" w:space="0" w:color="auto"/>
          </w:divBdr>
          <w:divsChild>
            <w:div w:id="1430152765">
              <w:marLeft w:val="0"/>
              <w:marRight w:val="0"/>
              <w:marTop w:val="0"/>
              <w:marBottom w:val="0"/>
              <w:divBdr>
                <w:top w:val="none" w:sz="0" w:space="0" w:color="auto"/>
                <w:left w:val="none" w:sz="0" w:space="0" w:color="auto"/>
                <w:bottom w:val="none" w:sz="0" w:space="0" w:color="auto"/>
                <w:right w:val="none" w:sz="0" w:space="0" w:color="auto"/>
              </w:divBdr>
              <w:divsChild>
                <w:div w:id="520164402">
                  <w:marLeft w:val="0"/>
                  <w:marRight w:val="0"/>
                  <w:marTop w:val="0"/>
                  <w:marBottom w:val="0"/>
                  <w:divBdr>
                    <w:top w:val="none" w:sz="0" w:space="0" w:color="auto"/>
                    <w:left w:val="none" w:sz="0" w:space="0" w:color="auto"/>
                    <w:bottom w:val="none" w:sz="0" w:space="0" w:color="auto"/>
                    <w:right w:val="none" w:sz="0" w:space="0" w:color="auto"/>
                  </w:divBdr>
                  <w:divsChild>
                    <w:div w:id="49812098">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1704865275">
      <w:bodyDiv w:val="1"/>
      <w:marLeft w:val="0"/>
      <w:marRight w:val="0"/>
      <w:marTop w:val="0"/>
      <w:marBottom w:val="0"/>
      <w:divBdr>
        <w:top w:val="none" w:sz="0" w:space="0" w:color="auto"/>
        <w:left w:val="none" w:sz="0" w:space="0" w:color="auto"/>
        <w:bottom w:val="none" w:sz="0" w:space="0" w:color="auto"/>
        <w:right w:val="none" w:sz="0" w:space="0" w:color="auto"/>
      </w:divBdr>
    </w:div>
    <w:div w:id="1710033946">
      <w:bodyDiv w:val="1"/>
      <w:marLeft w:val="0"/>
      <w:marRight w:val="0"/>
      <w:marTop w:val="0"/>
      <w:marBottom w:val="0"/>
      <w:divBdr>
        <w:top w:val="none" w:sz="0" w:space="0" w:color="auto"/>
        <w:left w:val="none" w:sz="0" w:space="0" w:color="auto"/>
        <w:bottom w:val="none" w:sz="0" w:space="0" w:color="auto"/>
        <w:right w:val="none" w:sz="0" w:space="0" w:color="auto"/>
      </w:divBdr>
    </w:div>
    <w:div w:id="1723938266">
      <w:bodyDiv w:val="1"/>
      <w:marLeft w:val="0"/>
      <w:marRight w:val="0"/>
      <w:marTop w:val="0"/>
      <w:marBottom w:val="0"/>
      <w:divBdr>
        <w:top w:val="none" w:sz="0" w:space="0" w:color="auto"/>
        <w:left w:val="none" w:sz="0" w:space="0" w:color="auto"/>
        <w:bottom w:val="none" w:sz="0" w:space="0" w:color="auto"/>
        <w:right w:val="none" w:sz="0" w:space="0" w:color="auto"/>
      </w:divBdr>
      <w:divsChild>
        <w:div w:id="1358845987">
          <w:marLeft w:val="0"/>
          <w:marRight w:val="0"/>
          <w:marTop w:val="0"/>
          <w:marBottom w:val="0"/>
          <w:divBdr>
            <w:top w:val="none" w:sz="0" w:space="0" w:color="auto"/>
            <w:left w:val="none" w:sz="0" w:space="0" w:color="auto"/>
            <w:bottom w:val="none" w:sz="0" w:space="0" w:color="auto"/>
            <w:right w:val="none" w:sz="0" w:space="0" w:color="auto"/>
          </w:divBdr>
        </w:div>
      </w:divsChild>
    </w:div>
    <w:div w:id="1749032625">
      <w:bodyDiv w:val="1"/>
      <w:marLeft w:val="0"/>
      <w:marRight w:val="0"/>
      <w:marTop w:val="0"/>
      <w:marBottom w:val="0"/>
      <w:divBdr>
        <w:top w:val="none" w:sz="0" w:space="0" w:color="auto"/>
        <w:left w:val="none" w:sz="0" w:space="0" w:color="auto"/>
        <w:bottom w:val="none" w:sz="0" w:space="0" w:color="auto"/>
        <w:right w:val="none" w:sz="0" w:space="0" w:color="auto"/>
      </w:divBdr>
    </w:div>
    <w:div w:id="1790661307">
      <w:bodyDiv w:val="1"/>
      <w:marLeft w:val="0"/>
      <w:marRight w:val="0"/>
      <w:marTop w:val="0"/>
      <w:marBottom w:val="0"/>
      <w:divBdr>
        <w:top w:val="none" w:sz="0" w:space="0" w:color="auto"/>
        <w:left w:val="none" w:sz="0" w:space="0" w:color="auto"/>
        <w:bottom w:val="none" w:sz="0" w:space="0" w:color="auto"/>
        <w:right w:val="none" w:sz="0" w:space="0" w:color="auto"/>
      </w:divBdr>
      <w:divsChild>
        <w:div w:id="133526015">
          <w:marLeft w:val="0"/>
          <w:marRight w:val="0"/>
          <w:marTop w:val="0"/>
          <w:marBottom w:val="0"/>
          <w:divBdr>
            <w:top w:val="none" w:sz="0" w:space="0" w:color="auto"/>
            <w:left w:val="none" w:sz="0" w:space="0" w:color="auto"/>
            <w:bottom w:val="none" w:sz="0" w:space="0" w:color="auto"/>
            <w:right w:val="none" w:sz="0" w:space="0" w:color="auto"/>
          </w:divBdr>
          <w:divsChild>
            <w:div w:id="1971745717">
              <w:marLeft w:val="0"/>
              <w:marRight w:val="0"/>
              <w:marTop w:val="0"/>
              <w:marBottom w:val="0"/>
              <w:divBdr>
                <w:top w:val="none" w:sz="0" w:space="0" w:color="auto"/>
                <w:left w:val="none" w:sz="0" w:space="0" w:color="auto"/>
                <w:bottom w:val="none" w:sz="0" w:space="0" w:color="auto"/>
                <w:right w:val="none" w:sz="0" w:space="0" w:color="auto"/>
              </w:divBdr>
              <w:divsChild>
                <w:div w:id="1234241182">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2057776447">
          <w:marLeft w:val="0"/>
          <w:marRight w:val="0"/>
          <w:marTop w:val="0"/>
          <w:marBottom w:val="0"/>
          <w:divBdr>
            <w:top w:val="none" w:sz="0" w:space="0" w:color="auto"/>
            <w:left w:val="none" w:sz="0" w:space="0" w:color="auto"/>
            <w:bottom w:val="none" w:sz="0" w:space="0" w:color="auto"/>
            <w:right w:val="none" w:sz="0" w:space="0" w:color="auto"/>
          </w:divBdr>
          <w:divsChild>
            <w:div w:id="500512375">
              <w:marLeft w:val="0"/>
              <w:marRight w:val="0"/>
              <w:marTop w:val="0"/>
              <w:marBottom w:val="0"/>
              <w:divBdr>
                <w:top w:val="none" w:sz="0" w:space="0" w:color="auto"/>
                <w:left w:val="none" w:sz="0" w:space="0" w:color="auto"/>
                <w:bottom w:val="none" w:sz="0" w:space="0" w:color="auto"/>
                <w:right w:val="none" w:sz="0" w:space="0" w:color="auto"/>
              </w:divBdr>
              <w:divsChild>
                <w:div w:id="1970084753">
                  <w:marLeft w:val="0"/>
                  <w:marRight w:val="0"/>
                  <w:marTop w:val="0"/>
                  <w:marBottom w:val="0"/>
                  <w:divBdr>
                    <w:top w:val="none" w:sz="0" w:space="0" w:color="auto"/>
                    <w:left w:val="none" w:sz="0" w:space="0" w:color="auto"/>
                    <w:bottom w:val="none" w:sz="0" w:space="0" w:color="auto"/>
                    <w:right w:val="none" w:sz="0" w:space="0" w:color="auto"/>
                  </w:divBdr>
                  <w:divsChild>
                    <w:div w:id="1735472308">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1807315099">
      <w:bodyDiv w:val="1"/>
      <w:marLeft w:val="0"/>
      <w:marRight w:val="0"/>
      <w:marTop w:val="0"/>
      <w:marBottom w:val="0"/>
      <w:divBdr>
        <w:top w:val="none" w:sz="0" w:space="0" w:color="auto"/>
        <w:left w:val="none" w:sz="0" w:space="0" w:color="auto"/>
        <w:bottom w:val="none" w:sz="0" w:space="0" w:color="auto"/>
        <w:right w:val="none" w:sz="0" w:space="0" w:color="auto"/>
      </w:divBdr>
    </w:div>
    <w:div w:id="1840001768">
      <w:bodyDiv w:val="1"/>
      <w:marLeft w:val="0"/>
      <w:marRight w:val="0"/>
      <w:marTop w:val="0"/>
      <w:marBottom w:val="0"/>
      <w:divBdr>
        <w:top w:val="none" w:sz="0" w:space="0" w:color="auto"/>
        <w:left w:val="none" w:sz="0" w:space="0" w:color="auto"/>
        <w:bottom w:val="none" w:sz="0" w:space="0" w:color="auto"/>
        <w:right w:val="none" w:sz="0" w:space="0" w:color="auto"/>
      </w:divBdr>
    </w:div>
    <w:div w:id="1875271009">
      <w:bodyDiv w:val="1"/>
      <w:marLeft w:val="0"/>
      <w:marRight w:val="0"/>
      <w:marTop w:val="0"/>
      <w:marBottom w:val="0"/>
      <w:divBdr>
        <w:top w:val="none" w:sz="0" w:space="0" w:color="auto"/>
        <w:left w:val="none" w:sz="0" w:space="0" w:color="auto"/>
        <w:bottom w:val="none" w:sz="0" w:space="0" w:color="auto"/>
        <w:right w:val="none" w:sz="0" w:space="0" w:color="auto"/>
      </w:divBdr>
    </w:div>
    <w:div w:id="1876623913">
      <w:bodyDiv w:val="1"/>
      <w:marLeft w:val="0"/>
      <w:marRight w:val="0"/>
      <w:marTop w:val="0"/>
      <w:marBottom w:val="0"/>
      <w:divBdr>
        <w:top w:val="none" w:sz="0" w:space="0" w:color="auto"/>
        <w:left w:val="none" w:sz="0" w:space="0" w:color="auto"/>
        <w:bottom w:val="none" w:sz="0" w:space="0" w:color="auto"/>
        <w:right w:val="none" w:sz="0" w:space="0" w:color="auto"/>
      </w:divBdr>
      <w:divsChild>
        <w:div w:id="224341842">
          <w:marLeft w:val="0"/>
          <w:marRight w:val="0"/>
          <w:marTop w:val="0"/>
          <w:marBottom w:val="0"/>
          <w:divBdr>
            <w:top w:val="none" w:sz="0" w:space="0" w:color="auto"/>
            <w:left w:val="none" w:sz="0" w:space="0" w:color="auto"/>
            <w:bottom w:val="none" w:sz="0" w:space="0" w:color="auto"/>
            <w:right w:val="none" w:sz="0" w:space="0" w:color="auto"/>
          </w:divBdr>
        </w:div>
      </w:divsChild>
    </w:div>
    <w:div w:id="1884708589">
      <w:bodyDiv w:val="1"/>
      <w:marLeft w:val="0"/>
      <w:marRight w:val="0"/>
      <w:marTop w:val="0"/>
      <w:marBottom w:val="0"/>
      <w:divBdr>
        <w:top w:val="none" w:sz="0" w:space="0" w:color="auto"/>
        <w:left w:val="none" w:sz="0" w:space="0" w:color="auto"/>
        <w:bottom w:val="none" w:sz="0" w:space="0" w:color="auto"/>
        <w:right w:val="none" w:sz="0" w:space="0" w:color="auto"/>
      </w:divBdr>
    </w:div>
    <w:div w:id="1894728477">
      <w:bodyDiv w:val="1"/>
      <w:marLeft w:val="0"/>
      <w:marRight w:val="0"/>
      <w:marTop w:val="0"/>
      <w:marBottom w:val="0"/>
      <w:divBdr>
        <w:top w:val="none" w:sz="0" w:space="0" w:color="auto"/>
        <w:left w:val="none" w:sz="0" w:space="0" w:color="auto"/>
        <w:bottom w:val="none" w:sz="0" w:space="0" w:color="auto"/>
        <w:right w:val="none" w:sz="0" w:space="0" w:color="auto"/>
      </w:divBdr>
      <w:divsChild>
        <w:div w:id="1701398962">
          <w:marLeft w:val="0"/>
          <w:marRight w:val="0"/>
          <w:marTop w:val="0"/>
          <w:marBottom w:val="0"/>
          <w:divBdr>
            <w:top w:val="none" w:sz="0" w:space="0" w:color="auto"/>
            <w:left w:val="none" w:sz="0" w:space="0" w:color="auto"/>
            <w:bottom w:val="none" w:sz="0" w:space="0" w:color="auto"/>
            <w:right w:val="none" w:sz="0" w:space="0" w:color="auto"/>
          </w:divBdr>
          <w:divsChild>
            <w:div w:id="1952010428">
              <w:marLeft w:val="0"/>
              <w:marRight w:val="0"/>
              <w:marTop w:val="0"/>
              <w:marBottom w:val="0"/>
              <w:divBdr>
                <w:top w:val="none" w:sz="0" w:space="0" w:color="auto"/>
                <w:left w:val="none" w:sz="0" w:space="0" w:color="auto"/>
                <w:bottom w:val="none" w:sz="0" w:space="0" w:color="auto"/>
                <w:right w:val="none" w:sz="0" w:space="0" w:color="auto"/>
              </w:divBdr>
              <w:divsChild>
                <w:div w:id="729812736">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468131168">
          <w:marLeft w:val="0"/>
          <w:marRight w:val="0"/>
          <w:marTop w:val="0"/>
          <w:marBottom w:val="0"/>
          <w:divBdr>
            <w:top w:val="none" w:sz="0" w:space="0" w:color="auto"/>
            <w:left w:val="none" w:sz="0" w:space="0" w:color="auto"/>
            <w:bottom w:val="none" w:sz="0" w:space="0" w:color="auto"/>
            <w:right w:val="none" w:sz="0" w:space="0" w:color="auto"/>
          </w:divBdr>
          <w:divsChild>
            <w:div w:id="78258212">
              <w:marLeft w:val="0"/>
              <w:marRight w:val="0"/>
              <w:marTop w:val="0"/>
              <w:marBottom w:val="0"/>
              <w:divBdr>
                <w:top w:val="none" w:sz="0" w:space="0" w:color="auto"/>
                <w:left w:val="none" w:sz="0" w:space="0" w:color="auto"/>
                <w:bottom w:val="none" w:sz="0" w:space="0" w:color="auto"/>
                <w:right w:val="none" w:sz="0" w:space="0" w:color="auto"/>
              </w:divBdr>
              <w:divsChild>
                <w:div w:id="1340280859">
                  <w:marLeft w:val="0"/>
                  <w:marRight w:val="0"/>
                  <w:marTop w:val="0"/>
                  <w:marBottom w:val="0"/>
                  <w:divBdr>
                    <w:top w:val="single" w:sz="6" w:space="5" w:color="auto"/>
                    <w:left w:val="none" w:sz="0" w:space="0" w:color="auto"/>
                    <w:bottom w:val="none" w:sz="0" w:space="0" w:color="auto"/>
                    <w:right w:val="none" w:sz="0" w:space="0" w:color="auto"/>
                  </w:divBdr>
                </w:div>
                <w:div w:id="783768566">
                  <w:marLeft w:val="0"/>
                  <w:marRight w:val="0"/>
                  <w:marTop w:val="0"/>
                  <w:marBottom w:val="0"/>
                  <w:divBdr>
                    <w:top w:val="none" w:sz="0" w:space="0" w:color="auto"/>
                    <w:left w:val="none" w:sz="0" w:space="0" w:color="auto"/>
                    <w:bottom w:val="none" w:sz="0" w:space="0" w:color="auto"/>
                    <w:right w:val="none" w:sz="0" w:space="0" w:color="auto"/>
                  </w:divBdr>
                  <w:divsChild>
                    <w:div w:id="1167863195">
                      <w:marLeft w:val="0"/>
                      <w:marRight w:val="0"/>
                      <w:marTop w:val="0"/>
                      <w:marBottom w:val="0"/>
                      <w:divBdr>
                        <w:top w:val="none" w:sz="0" w:space="0" w:color="auto"/>
                        <w:left w:val="none" w:sz="0" w:space="0" w:color="auto"/>
                        <w:bottom w:val="none" w:sz="0" w:space="0" w:color="auto"/>
                        <w:right w:val="none" w:sz="0" w:space="0" w:color="auto"/>
                      </w:divBdr>
                      <w:divsChild>
                        <w:div w:id="2047943290">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1898928049">
      <w:bodyDiv w:val="1"/>
      <w:marLeft w:val="0"/>
      <w:marRight w:val="0"/>
      <w:marTop w:val="0"/>
      <w:marBottom w:val="0"/>
      <w:divBdr>
        <w:top w:val="none" w:sz="0" w:space="0" w:color="auto"/>
        <w:left w:val="none" w:sz="0" w:space="0" w:color="auto"/>
        <w:bottom w:val="none" w:sz="0" w:space="0" w:color="auto"/>
        <w:right w:val="none" w:sz="0" w:space="0" w:color="auto"/>
      </w:divBdr>
      <w:divsChild>
        <w:div w:id="461968725">
          <w:marLeft w:val="0"/>
          <w:marRight w:val="0"/>
          <w:marTop w:val="0"/>
          <w:marBottom w:val="0"/>
          <w:divBdr>
            <w:top w:val="none" w:sz="0" w:space="0" w:color="auto"/>
            <w:left w:val="none" w:sz="0" w:space="0" w:color="auto"/>
            <w:bottom w:val="none" w:sz="0" w:space="0" w:color="auto"/>
            <w:right w:val="none" w:sz="0" w:space="0" w:color="auto"/>
          </w:divBdr>
          <w:divsChild>
            <w:div w:id="599146237">
              <w:marLeft w:val="0"/>
              <w:marRight w:val="0"/>
              <w:marTop w:val="0"/>
              <w:marBottom w:val="0"/>
              <w:divBdr>
                <w:top w:val="none" w:sz="0" w:space="0" w:color="auto"/>
                <w:left w:val="none" w:sz="0" w:space="0" w:color="auto"/>
                <w:bottom w:val="none" w:sz="0" w:space="0" w:color="auto"/>
                <w:right w:val="none" w:sz="0" w:space="0" w:color="auto"/>
              </w:divBdr>
              <w:divsChild>
                <w:div w:id="647320529">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326172708">
          <w:marLeft w:val="0"/>
          <w:marRight w:val="0"/>
          <w:marTop w:val="0"/>
          <w:marBottom w:val="0"/>
          <w:divBdr>
            <w:top w:val="none" w:sz="0" w:space="0" w:color="auto"/>
            <w:left w:val="none" w:sz="0" w:space="0" w:color="auto"/>
            <w:bottom w:val="none" w:sz="0" w:space="0" w:color="auto"/>
            <w:right w:val="none" w:sz="0" w:space="0" w:color="auto"/>
          </w:divBdr>
          <w:divsChild>
            <w:div w:id="411900330">
              <w:marLeft w:val="0"/>
              <w:marRight w:val="0"/>
              <w:marTop w:val="0"/>
              <w:marBottom w:val="0"/>
              <w:divBdr>
                <w:top w:val="none" w:sz="0" w:space="0" w:color="auto"/>
                <w:left w:val="none" w:sz="0" w:space="0" w:color="auto"/>
                <w:bottom w:val="none" w:sz="0" w:space="0" w:color="auto"/>
                <w:right w:val="none" w:sz="0" w:space="0" w:color="auto"/>
              </w:divBdr>
              <w:divsChild>
                <w:div w:id="98376620">
                  <w:marLeft w:val="0"/>
                  <w:marRight w:val="0"/>
                  <w:marTop w:val="0"/>
                  <w:marBottom w:val="0"/>
                  <w:divBdr>
                    <w:top w:val="none" w:sz="0" w:space="0" w:color="auto"/>
                    <w:left w:val="none" w:sz="0" w:space="0" w:color="auto"/>
                    <w:bottom w:val="none" w:sz="0" w:space="0" w:color="auto"/>
                    <w:right w:val="none" w:sz="0" w:space="0" w:color="auto"/>
                  </w:divBdr>
                  <w:divsChild>
                    <w:div w:id="1541018739">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1919365048">
      <w:bodyDiv w:val="1"/>
      <w:marLeft w:val="0"/>
      <w:marRight w:val="0"/>
      <w:marTop w:val="0"/>
      <w:marBottom w:val="0"/>
      <w:divBdr>
        <w:top w:val="none" w:sz="0" w:space="0" w:color="auto"/>
        <w:left w:val="none" w:sz="0" w:space="0" w:color="auto"/>
        <w:bottom w:val="none" w:sz="0" w:space="0" w:color="auto"/>
        <w:right w:val="none" w:sz="0" w:space="0" w:color="auto"/>
      </w:divBdr>
    </w:div>
    <w:div w:id="1933270250">
      <w:bodyDiv w:val="1"/>
      <w:marLeft w:val="0"/>
      <w:marRight w:val="0"/>
      <w:marTop w:val="0"/>
      <w:marBottom w:val="0"/>
      <w:divBdr>
        <w:top w:val="none" w:sz="0" w:space="0" w:color="auto"/>
        <w:left w:val="none" w:sz="0" w:space="0" w:color="auto"/>
        <w:bottom w:val="none" w:sz="0" w:space="0" w:color="auto"/>
        <w:right w:val="none" w:sz="0" w:space="0" w:color="auto"/>
      </w:divBdr>
    </w:div>
    <w:div w:id="1971398330">
      <w:bodyDiv w:val="1"/>
      <w:marLeft w:val="0"/>
      <w:marRight w:val="0"/>
      <w:marTop w:val="0"/>
      <w:marBottom w:val="0"/>
      <w:divBdr>
        <w:top w:val="none" w:sz="0" w:space="0" w:color="auto"/>
        <w:left w:val="none" w:sz="0" w:space="0" w:color="auto"/>
        <w:bottom w:val="none" w:sz="0" w:space="0" w:color="auto"/>
        <w:right w:val="none" w:sz="0" w:space="0" w:color="auto"/>
      </w:divBdr>
    </w:div>
    <w:div w:id="1978027771">
      <w:bodyDiv w:val="1"/>
      <w:marLeft w:val="0"/>
      <w:marRight w:val="0"/>
      <w:marTop w:val="0"/>
      <w:marBottom w:val="0"/>
      <w:divBdr>
        <w:top w:val="none" w:sz="0" w:space="0" w:color="auto"/>
        <w:left w:val="none" w:sz="0" w:space="0" w:color="auto"/>
        <w:bottom w:val="none" w:sz="0" w:space="0" w:color="auto"/>
        <w:right w:val="none" w:sz="0" w:space="0" w:color="auto"/>
      </w:divBdr>
    </w:div>
    <w:div w:id="2002613891">
      <w:bodyDiv w:val="1"/>
      <w:marLeft w:val="0"/>
      <w:marRight w:val="0"/>
      <w:marTop w:val="0"/>
      <w:marBottom w:val="0"/>
      <w:divBdr>
        <w:top w:val="none" w:sz="0" w:space="0" w:color="auto"/>
        <w:left w:val="none" w:sz="0" w:space="0" w:color="auto"/>
        <w:bottom w:val="none" w:sz="0" w:space="0" w:color="auto"/>
        <w:right w:val="none" w:sz="0" w:space="0" w:color="auto"/>
      </w:divBdr>
      <w:divsChild>
        <w:div w:id="655374330">
          <w:marLeft w:val="0"/>
          <w:marRight w:val="0"/>
          <w:marTop w:val="0"/>
          <w:marBottom w:val="0"/>
          <w:divBdr>
            <w:top w:val="none" w:sz="0" w:space="0" w:color="auto"/>
            <w:left w:val="none" w:sz="0" w:space="0" w:color="auto"/>
            <w:bottom w:val="none" w:sz="0" w:space="0" w:color="auto"/>
            <w:right w:val="none" w:sz="0" w:space="0" w:color="auto"/>
          </w:divBdr>
          <w:divsChild>
            <w:div w:id="291981555">
              <w:marLeft w:val="0"/>
              <w:marRight w:val="0"/>
              <w:marTop w:val="0"/>
              <w:marBottom w:val="0"/>
              <w:divBdr>
                <w:top w:val="none" w:sz="0" w:space="0" w:color="auto"/>
                <w:left w:val="none" w:sz="0" w:space="0" w:color="auto"/>
                <w:bottom w:val="none" w:sz="0" w:space="0" w:color="auto"/>
                <w:right w:val="none" w:sz="0" w:space="0" w:color="auto"/>
              </w:divBdr>
              <w:divsChild>
                <w:div w:id="2041933725">
                  <w:marLeft w:val="0"/>
                  <w:marRight w:val="0"/>
                  <w:marTop w:val="0"/>
                  <w:marBottom w:val="0"/>
                  <w:divBdr>
                    <w:top w:val="none" w:sz="0" w:space="0" w:color="auto"/>
                    <w:left w:val="none" w:sz="0" w:space="0" w:color="auto"/>
                    <w:bottom w:val="none" w:sz="0" w:space="0" w:color="auto"/>
                    <w:right w:val="none" w:sz="0" w:space="0" w:color="auto"/>
                  </w:divBdr>
                  <w:divsChild>
                    <w:div w:id="700321102">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sChild>
        </w:div>
      </w:divsChild>
    </w:div>
    <w:div w:id="2035691489">
      <w:bodyDiv w:val="1"/>
      <w:marLeft w:val="0"/>
      <w:marRight w:val="0"/>
      <w:marTop w:val="0"/>
      <w:marBottom w:val="0"/>
      <w:divBdr>
        <w:top w:val="none" w:sz="0" w:space="0" w:color="auto"/>
        <w:left w:val="none" w:sz="0" w:space="0" w:color="auto"/>
        <w:bottom w:val="none" w:sz="0" w:space="0" w:color="auto"/>
        <w:right w:val="none" w:sz="0" w:space="0" w:color="auto"/>
      </w:divBdr>
    </w:div>
    <w:div w:id="2039626534">
      <w:bodyDiv w:val="1"/>
      <w:marLeft w:val="0"/>
      <w:marRight w:val="0"/>
      <w:marTop w:val="0"/>
      <w:marBottom w:val="0"/>
      <w:divBdr>
        <w:top w:val="none" w:sz="0" w:space="0" w:color="auto"/>
        <w:left w:val="none" w:sz="0" w:space="0" w:color="auto"/>
        <w:bottom w:val="none" w:sz="0" w:space="0" w:color="auto"/>
        <w:right w:val="none" w:sz="0" w:space="0" w:color="auto"/>
      </w:divBdr>
      <w:divsChild>
        <w:div w:id="1771732360">
          <w:marLeft w:val="0"/>
          <w:marRight w:val="0"/>
          <w:marTop w:val="0"/>
          <w:marBottom w:val="0"/>
          <w:divBdr>
            <w:top w:val="none" w:sz="0" w:space="0" w:color="auto"/>
            <w:left w:val="none" w:sz="0" w:space="0" w:color="auto"/>
            <w:bottom w:val="none" w:sz="0" w:space="0" w:color="auto"/>
            <w:right w:val="none" w:sz="0" w:space="0" w:color="auto"/>
          </w:divBdr>
          <w:divsChild>
            <w:div w:id="200628676">
              <w:marLeft w:val="0"/>
              <w:marRight w:val="0"/>
              <w:marTop w:val="0"/>
              <w:marBottom w:val="0"/>
              <w:divBdr>
                <w:top w:val="none" w:sz="0" w:space="0" w:color="auto"/>
                <w:left w:val="none" w:sz="0" w:space="0" w:color="auto"/>
                <w:bottom w:val="none" w:sz="0" w:space="0" w:color="auto"/>
                <w:right w:val="none" w:sz="0" w:space="0" w:color="auto"/>
              </w:divBdr>
              <w:divsChild>
                <w:div w:id="588268963">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650523194">
          <w:marLeft w:val="0"/>
          <w:marRight w:val="0"/>
          <w:marTop w:val="0"/>
          <w:marBottom w:val="0"/>
          <w:divBdr>
            <w:top w:val="none" w:sz="0" w:space="0" w:color="auto"/>
            <w:left w:val="none" w:sz="0" w:space="0" w:color="auto"/>
            <w:bottom w:val="none" w:sz="0" w:space="0" w:color="auto"/>
            <w:right w:val="none" w:sz="0" w:space="0" w:color="auto"/>
          </w:divBdr>
          <w:divsChild>
            <w:div w:id="233667320">
              <w:marLeft w:val="0"/>
              <w:marRight w:val="0"/>
              <w:marTop w:val="0"/>
              <w:marBottom w:val="0"/>
              <w:divBdr>
                <w:top w:val="none" w:sz="0" w:space="0" w:color="auto"/>
                <w:left w:val="none" w:sz="0" w:space="0" w:color="auto"/>
                <w:bottom w:val="none" w:sz="0" w:space="0" w:color="auto"/>
                <w:right w:val="none" w:sz="0" w:space="0" w:color="auto"/>
              </w:divBdr>
              <w:divsChild>
                <w:div w:id="2124107539">
                  <w:marLeft w:val="0"/>
                  <w:marRight w:val="0"/>
                  <w:marTop w:val="0"/>
                  <w:marBottom w:val="0"/>
                  <w:divBdr>
                    <w:top w:val="single" w:sz="6" w:space="5" w:color="auto"/>
                    <w:left w:val="none" w:sz="0" w:space="0" w:color="auto"/>
                    <w:bottom w:val="none" w:sz="0" w:space="0" w:color="auto"/>
                    <w:right w:val="none" w:sz="0" w:space="0" w:color="auto"/>
                  </w:divBdr>
                </w:div>
                <w:div w:id="1480152604">
                  <w:marLeft w:val="0"/>
                  <w:marRight w:val="0"/>
                  <w:marTop w:val="0"/>
                  <w:marBottom w:val="0"/>
                  <w:divBdr>
                    <w:top w:val="none" w:sz="0" w:space="0" w:color="auto"/>
                    <w:left w:val="none" w:sz="0" w:space="0" w:color="auto"/>
                    <w:bottom w:val="none" w:sz="0" w:space="0" w:color="auto"/>
                    <w:right w:val="none" w:sz="0" w:space="0" w:color="auto"/>
                  </w:divBdr>
                  <w:divsChild>
                    <w:div w:id="1420442413">
                      <w:marLeft w:val="0"/>
                      <w:marRight w:val="0"/>
                      <w:marTop w:val="0"/>
                      <w:marBottom w:val="0"/>
                      <w:divBdr>
                        <w:top w:val="none" w:sz="0" w:space="0" w:color="auto"/>
                        <w:left w:val="none" w:sz="0" w:space="0" w:color="auto"/>
                        <w:bottom w:val="none" w:sz="0" w:space="0" w:color="auto"/>
                        <w:right w:val="none" w:sz="0" w:space="0" w:color="auto"/>
                      </w:divBdr>
                      <w:divsChild>
                        <w:div w:id="543249873">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2129200034">
      <w:bodyDiv w:val="1"/>
      <w:marLeft w:val="0"/>
      <w:marRight w:val="0"/>
      <w:marTop w:val="0"/>
      <w:marBottom w:val="0"/>
      <w:divBdr>
        <w:top w:val="none" w:sz="0" w:space="0" w:color="auto"/>
        <w:left w:val="none" w:sz="0" w:space="0" w:color="auto"/>
        <w:bottom w:val="none" w:sz="0" w:space="0" w:color="auto"/>
        <w:right w:val="none" w:sz="0" w:space="0" w:color="auto"/>
      </w:divBdr>
    </w:div>
    <w:div w:id="2135127580">
      <w:bodyDiv w:val="1"/>
      <w:marLeft w:val="0"/>
      <w:marRight w:val="0"/>
      <w:marTop w:val="0"/>
      <w:marBottom w:val="0"/>
      <w:divBdr>
        <w:top w:val="none" w:sz="0" w:space="0" w:color="auto"/>
        <w:left w:val="none" w:sz="0" w:space="0" w:color="auto"/>
        <w:bottom w:val="none" w:sz="0" w:space="0" w:color="auto"/>
        <w:right w:val="none" w:sz="0" w:space="0" w:color="auto"/>
      </w:divBdr>
    </w:div>
    <w:div w:id="21423078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8"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a:ea typeface=""/>
        <a:cs typeface=""/>
        <a:font script="Jpan" typeface="Yu Gothic Light"/>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a:ea typeface=""/>
        <a:cs typeface=""/>
        <a:font script="Jpan" typeface="Yu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8</Pages>
  <Words>2014</Words>
  <Characters>11486</Characters>
  <Application>Microsoft Macintosh Word</Application>
  <DocSecurity>0</DocSecurity>
  <Lines>95</Lines>
  <Paragraphs>26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Ryoichi Yamamoto</dc:creator>
  <cp:keywords/>
  <dc:description/>
  <cp:lastModifiedBy>John Molina</cp:lastModifiedBy>
  <cp:revision>30</cp:revision>
  <dcterms:created xsi:type="dcterms:W3CDTF">2017-02-06T12:34:00Z</dcterms:created>
  <dcterms:modified xsi:type="dcterms:W3CDTF">2017-03-15T23:39:00Z</dcterms:modified>
</cp:coreProperties>
</file>