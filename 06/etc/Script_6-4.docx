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2DEA6" w14:textId="77777777" w:rsidR="00CB716D" w:rsidRPr="00CB716D" w:rsidRDefault="00CB716D" w:rsidP="00CB716D">
      <w:pPr>
        <w:rPr>
          <w:b/>
          <w:bCs/>
        </w:rPr>
      </w:pPr>
      <w:r w:rsidRPr="00CB716D">
        <w:rPr>
          <w:b/>
          <w:bCs/>
        </w:rPr>
        <w:t>Note 1</w:t>
      </w:r>
    </w:p>
    <w:p w14:paraId="13EE0961" w14:textId="146C5E8A" w:rsidR="00DC21AA" w:rsidRDefault="000216FB" w:rsidP="00DC21AA">
      <w:pPr>
        <w:numPr>
          <w:ilvl w:val="0"/>
          <w:numId w:val="1"/>
        </w:numPr>
      </w:pPr>
      <w:r w:rsidRPr="000216FB">
        <w:t>In this last lesson, we will continue our analysis of the dealer model used in the previous two lessons in order to calculate the dynamical data. In particular we are interested computing the time correlation functions of the price returns.</w:t>
      </w:r>
    </w:p>
    <w:p w14:paraId="1C738883" w14:textId="77777777" w:rsidR="000216FB" w:rsidRDefault="000216FB" w:rsidP="000216FB"/>
    <w:p w14:paraId="61986493" w14:textId="1C35D5F8" w:rsidR="000216FB" w:rsidRPr="00CB716D" w:rsidRDefault="000216FB" w:rsidP="000216FB">
      <w:pPr>
        <w:rPr>
          <w:b/>
          <w:bCs/>
        </w:rPr>
      </w:pPr>
      <w:r>
        <w:rPr>
          <w:b/>
          <w:bCs/>
        </w:rPr>
        <w:t>Note 2</w:t>
      </w:r>
    </w:p>
    <w:p w14:paraId="2E574C52" w14:textId="33C6CAE0" w:rsidR="000216FB" w:rsidRDefault="000216FB" w:rsidP="000216FB">
      <w:pPr>
        <w:numPr>
          <w:ilvl w:val="0"/>
          <w:numId w:val="1"/>
        </w:numPr>
      </w:pPr>
      <w:r w:rsidRPr="000216FB">
        <w:t>As usual, we start by importing the necessary libraries.</w:t>
      </w:r>
    </w:p>
    <w:p w14:paraId="073FE17D" w14:textId="77777777" w:rsidR="000216FB" w:rsidRDefault="000216FB" w:rsidP="000216FB"/>
    <w:p w14:paraId="3E8BF11B" w14:textId="2B1A5E40" w:rsidR="000216FB" w:rsidRPr="00CB716D" w:rsidRDefault="000216FB" w:rsidP="000216FB">
      <w:pPr>
        <w:rPr>
          <w:b/>
          <w:bCs/>
        </w:rPr>
      </w:pPr>
      <w:r>
        <w:rPr>
          <w:b/>
          <w:bCs/>
        </w:rPr>
        <w:t>Note 3</w:t>
      </w:r>
    </w:p>
    <w:p w14:paraId="607ED115" w14:textId="77777777" w:rsidR="000216FB" w:rsidRPr="000216FB" w:rsidRDefault="000216FB" w:rsidP="000216FB">
      <w:pPr>
        <w:numPr>
          <w:ilvl w:val="0"/>
          <w:numId w:val="1"/>
        </w:numPr>
      </w:pPr>
      <w:r w:rsidRPr="000216FB">
        <w:t>Here we import many of the helper functions introduced in previous lessons to analyze our data.</w:t>
      </w:r>
    </w:p>
    <w:p w14:paraId="7C27F5C1" w14:textId="77777777" w:rsidR="000216FB" w:rsidRPr="000216FB" w:rsidRDefault="000216FB" w:rsidP="000216FB">
      <w:pPr>
        <w:numPr>
          <w:ilvl w:val="0"/>
          <w:numId w:val="1"/>
        </w:numPr>
      </w:pPr>
      <w:r w:rsidRPr="000216FB">
        <w:t>We have a function to calculate the logarithmic return, a function to normalize any time series data to have zero-mean and unit variance, and a function to compute the time-correlation function.</w:t>
      </w:r>
    </w:p>
    <w:p w14:paraId="1A601AA3" w14:textId="139732D5" w:rsidR="000216FB" w:rsidRDefault="000216FB" w:rsidP="000216FB">
      <w:pPr>
        <w:ind w:left="360"/>
      </w:pPr>
    </w:p>
    <w:p w14:paraId="3E0E35A3" w14:textId="017B98BA" w:rsidR="000216FB" w:rsidRPr="00CB716D" w:rsidRDefault="000216FB" w:rsidP="000216FB">
      <w:pPr>
        <w:rPr>
          <w:b/>
          <w:bCs/>
        </w:rPr>
      </w:pPr>
      <w:r>
        <w:rPr>
          <w:b/>
          <w:bCs/>
        </w:rPr>
        <w:t>Note 4</w:t>
      </w:r>
    </w:p>
    <w:p w14:paraId="7A38BBD7" w14:textId="49ED24A7" w:rsidR="000216FB" w:rsidRPr="000216FB" w:rsidRDefault="000216FB" w:rsidP="000216FB">
      <w:pPr>
        <w:numPr>
          <w:ilvl w:val="0"/>
          <w:numId w:val="1"/>
        </w:numPr>
      </w:pPr>
      <w:r w:rsidRPr="000216FB">
        <w:t>Let us briefly recall the situation we are modeling.</w:t>
      </w:r>
    </w:p>
    <w:p w14:paraId="6D8B2881" w14:textId="77777777" w:rsidR="000216FB" w:rsidRPr="000216FB" w:rsidRDefault="000216FB" w:rsidP="000216FB">
      <w:pPr>
        <w:numPr>
          <w:ilvl w:val="0"/>
          <w:numId w:val="1"/>
        </w:numPr>
      </w:pPr>
      <w:r w:rsidRPr="000216FB">
        <w:t>We consider a market composed of two dealers buying and selling stock from each other.</w:t>
      </w:r>
    </w:p>
    <w:p w14:paraId="0E9DD161" w14:textId="77777777" w:rsidR="000216FB" w:rsidRPr="000216FB" w:rsidRDefault="000216FB" w:rsidP="000216FB">
      <w:pPr>
        <w:numPr>
          <w:ilvl w:val="0"/>
          <w:numId w:val="1"/>
        </w:numPr>
      </w:pPr>
      <w:r w:rsidRPr="000216FB">
        <w:t xml:space="preserve">Their mid-prices, the average of </w:t>
      </w:r>
      <w:proofErr w:type="gramStart"/>
      <w:r w:rsidRPr="000216FB">
        <w:t>their</w:t>
      </w:r>
      <w:proofErr w:type="gramEnd"/>
      <w:r w:rsidRPr="000216FB">
        <w:t xml:space="preserve"> bid and ask prices, evolve according to a 1D random-walk in price space.</w:t>
      </w:r>
    </w:p>
    <w:p w14:paraId="57763B19" w14:textId="77777777" w:rsidR="000216FB" w:rsidRPr="000216FB" w:rsidRDefault="000216FB" w:rsidP="000216FB">
      <w:pPr>
        <w:numPr>
          <w:ilvl w:val="0"/>
          <w:numId w:val="1"/>
        </w:numPr>
      </w:pPr>
      <w:r w:rsidRPr="000216FB">
        <w:t>At each step, this price can move up or down some fixed amount with equal probability.</w:t>
      </w:r>
    </w:p>
    <w:p w14:paraId="6DC60525" w14:textId="77777777" w:rsidR="000216FB" w:rsidRPr="000216FB" w:rsidRDefault="000216FB" w:rsidP="000216FB">
      <w:pPr>
        <w:numPr>
          <w:ilvl w:val="0"/>
          <w:numId w:val="1"/>
        </w:numPr>
      </w:pPr>
      <w:r w:rsidRPr="000216FB">
        <w:t>In order to incorporate the trend-following behavior, an additional memory or drift term is added to the price change at each step.</w:t>
      </w:r>
    </w:p>
    <w:p w14:paraId="60C05F31" w14:textId="77777777" w:rsidR="000216FB" w:rsidRPr="000216FB" w:rsidRDefault="000216FB" w:rsidP="000216FB">
      <w:pPr>
        <w:numPr>
          <w:ilvl w:val="0"/>
          <w:numId w:val="1"/>
        </w:numPr>
      </w:pPr>
      <w:r w:rsidRPr="000216FB">
        <w:t>The equation for the price dynamics is given in Eq</w:t>
      </w:r>
      <w:proofErr w:type="gramStart"/>
      <w:r w:rsidRPr="000216FB">
        <w:t>.(</w:t>
      </w:r>
      <w:proofErr w:type="gramEnd"/>
      <w:r w:rsidRPr="000216FB">
        <w:t>M1-M2).</w:t>
      </w:r>
    </w:p>
    <w:p w14:paraId="4F10B34A" w14:textId="29A3FA94" w:rsidR="000216FB" w:rsidRPr="000216FB" w:rsidRDefault="000216FB" w:rsidP="000216FB">
      <w:pPr>
        <w:numPr>
          <w:ilvl w:val="0"/>
          <w:numId w:val="1"/>
        </w:numPr>
      </w:pPr>
      <w:r w:rsidRPr="000216FB">
        <w:t>By tuning the parameter d, we can model "trend-followers" that like to bet with the market, or "contrarians", that bet against the market.</w:t>
      </w:r>
    </w:p>
    <w:p w14:paraId="4EBB0B94" w14:textId="77777777" w:rsidR="000216FB" w:rsidRPr="000216FB" w:rsidRDefault="000216FB" w:rsidP="000216FB">
      <w:pPr>
        <w:numPr>
          <w:ilvl w:val="0"/>
          <w:numId w:val="1"/>
        </w:numPr>
      </w:pPr>
      <w:r w:rsidRPr="000216FB">
        <w:t xml:space="preserve">The current trend is calculated by a </w:t>
      </w:r>
      <w:proofErr w:type="gramStart"/>
      <w:r w:rsidRPr="000216FB">
        <w:t>running-average</w:t>
      </w:r>
      <w:proofErr w:type="gramEnd"/>
      <w:r w:rsidRPr="000216FB">
        <w:t xml:space="preserve"> of the previous M price increases.</w:t>
      </w:r>
    </w:p>
    <w:p w14:paraId="78B8039B" w14:textId="77777777" w:rsidR="000216FB" w:rsidRPr="000216FB" w:rsidRDefault="000216FB" w:rsidP="000216FB">
      <w:pPr>
        <w:numPr>
          <w:ilvl w:val="0"/>
          <w:numId w:val="1"/>
        </w:numPr>
      </w:pPr>
      <w:r w:rsidRPr="000216FB">
        <w:t xml:space="preserve">Finally, when the </w:t>
      </w:r>
      <w:proofErr w:type="gramStart"/>
      <w:r w:rsidRPr="000216FB">
        <w:t>random-walks</w:t>
      </w:r>
      <w:proofErr w:type="gramEnd"/>
      <w:r w:rsidRPr="000216FB">
        <w:t xml:space="preserve"> of the two dealers take them to a </w:t>
      </w:r>
      <w:r w:rsidRPr="000216FB">
        <w:lastRenderedPageBreak/>
        <w:t>configuration in which the bid price of one matches the ask prices of the other, the random walk ends and a transaction takes place. This condition is as shown in Eq</w:t>
      </w:r>
      <w:proofErr w:type="gramStart"/>
      <w:r w:rsidRPr="000216FB">
        <w:t>.(</w:t>
      </w:r>
      <w:proofErr w:type="gramEnd"/>
      <w:r w:rsidRPr="000216FB">
        <w:t>M4).</w:t>
      </w:r>
    </w:p>
    <w:p w14:paraId="466F3F27" w14:textId="6E590216" w:rsidR="000216FB" w:rsidRPr="000216FB" w:rsidRDefault="000216FB" w:rsidP="000216FB">
      <w:pPr>
        <w:numPr>
          <w:ilvl w:val="0"/>
          <w:numId w:val="1"/>
        </w:numPr>
      </w:pPr>
      <w:r w:rsidRPr="000216FB">
        <w:t>The average prices of the deale</w:t>
      </w:r>
      <w:r>
        <w:t>rs at this point in time define</w:t>
      </w:r>
      <w:r w:rsidRPr="000216FB">
        <w:t xml:space="preserve"> the </w:t>
      </w:r>
      <w:proofErr w:type="gramStart"/>
      <w:r w:rsidRPr="000216FB">
        <w:t>Market-price</w:t>
      </w:r>
      <w:proofErr w:type="gramEnd"/>
      <w:r w:rsidRPr="000216FB">
        <w:t xml:space="preserve"> of the transaction.</w:t>
      </w:r>
    </w:p>
    <w:p w14:paraId="34D6A019" w14:textId="6C6ED4A5" w:rsidR="000216FB" w:rsidRPr="000216FB" w:rsidRDefault="000216FB" w:rsidP="000216FB">
      <w:pPr>
        <w:numPr>
          <w:ilvl w:val="0"/>
          <w:numId w:val="1"/>
        </w:numPr>
      </w:pPr>
      <w:r w:rsidRPr="000216FB">
        <w:t>Finally, we analyze all price returns over a time τ, in terms of the logarithmic difference, as given in Eq. (M5). This is essentially the relative return, if one were to buy at time t and sell at time </w:t>
      </w:r>
      <w:proofErr w:type="spellStart"/>
      <w:r w:rsidRPr="000216FB">
        <w:t>t+τ</w:t>
      </w:r>
      <w:proofErr w:type="spellEnd"/>
      <w:r w:rsidRPr="000216FB">
        <w:t>.</w:t>
      </w:r>
    </w:p>
    <w:p w14:paraId="422C83EF" w14:textId="7F5DA91F" w:rsidR="000216FB" w:rsidRPr="000216FB" w:rsidRDefault="000216FB" w:rsidP="000216FB">
      <w:pPr>
        <w:ind w:left="360"/>
      </w:pPr>
    </w:p>
    <w:p w14:paraId="4D12B91F" w14:textId="0F851FFD" w:rsidR="000216FB" w:rsidRPr="00CB716D" w:rsidRDefault="000216FB" w:rsidP="000216FB">
      <w:pPr>
        <w:rPr>
          <w:b/>
          <w:bCs/>
        </w:rPr>
      </w:pPr>
      <w:r>
        <w:rPr>
          <w:b/>
          <w:bCs/>
        </w:rPr>
        <w:t>Note 5</w:t>
      </w:r>
    </w:p>
    <w:p w14:paraId="28101E90" w14:textId="77777777" w:rsidR="000216FB" w:rsidRPr="000216FB" w:rsidRDefault="000216FB" w:rsidP="000216FB">
      <w:pPr>
        <w:numPr>
          <w:ilvl w:val="0"/>
          <w:numId w:val="1"/>
        </w:numPr>
      </w:pPr>
      <w:r w:rsidRPr="000216FB">
        <w:t xml:space="preserve">Here, we have the code corresponding to model 2, which we introduced in the previous lesson in order </w:t>
      </w:r>
      <w:proofErr w:type="gramStart"/>
      <w:r w:rsidRPr="000216FB">
        <w:t>to</w:t>
      </w:r>
      <w:proofErr w:type="gramEnd"/>
      <w:r w:rsidRPr="000216FB">
        <w:t xml:space="preserve"> recover the correct power-law behavior for the price returns.</w:t>
      </w:r>
    </w:p>
    <w:p w14:paraId="0D713BE1" w14:textId="77777777" w:rsidR="000216FB" w:rsidRPr="000216FB" w:rsidRDefault="000216FB" w:rsidP="000216FB">
      <w:pPr>
        <w:numPr>
          <w:ilvl w:val="0"/>
          <w:numId w:val="1"/>
        </w:numPr>
      </w:pPr>
      <w:r w:rsidRPr="000216FB">
        <w:t>We have not made any modifications.</w:t>
      </w:r>
    </w:p>
    <w:p w14:paraId="0128D36D" w14:textId="77777777" w:rsidR="000216FB" w:rsidRDefault="000216FB" w:rsidP="000216FB">
      <w:pPr>
        <w:ind w:left="720"/>
      </w:pPr>
    </w:p>
    <w:p w14:paraId="4D651BFF" w14:textId="336AD7EF" w:rsidR="000216FB" w:rsidRPr="00CB716D" w:rsidRDefault="000216FB" w:rsidP="000216FB">
      <w:pPr>
        <w:rPr>
          <w:b/>
          <w:bCs/>
        </w:rPr>
      </w:pPr>
      <w:r>
        <w:rPr>
          <w:b/>
          <w:bCs/>
        </w:rPr>
        <w:t>Note 6</w:t>
      </w:r>
    </w:p>
    <w:p w14:paraId="705C1C3C" w14:textId="3BB505D7" w:rsidR="000216FB" w:rsidRPr="000216FB" w:rsidRDefault="000216FB" w:rsidP="000216FB">
      <w:pPr>
        <w:numPr>
          <w:ilvl w:val="0"/>
          <w:numId w:val="1"/>
        </w:numPr>
      </w:pPr>
      <w:r w:rsidRPr="000216FB">
        <w:t xml:space="preserve">Let us begin where we left of in the previous lesson, by comparing the price dynamics for different values of d, </w:t>
      </w:r>
      <w:proofErr w:type="gramStart"/>
      <w:r w:rsidRPr="000216FB">
        <w:t>for both</w:t>
      </w:r>
      <w:proofErr w:type="gramEnd"/>
      <w:r w:rsidRPr="000216FB">
        <w:t xml:space="preserve"> contrarians, trend-followers, and random-walkers.</w:t>
      </w:r>
    </w:p>
    <w:p w14:paraId="18B4268E" w14:textId="77777777" w:rsidR="000216FB" w:rsidRPr="000216FB" w:rsidRDefault="000216FB" w:rsidP="000216FB">
      <w:pPr>
        <w:numPr>
          <w:ilvl w:val="0"/>
          <w:numId w:val="1"/>
        </w:numPr>
      </w:pPr>
      <w:r w:rsidRPr="000216FB">
        <w:t>Here, we setup 5 simulations, for d values of -2, -1.25, 0, 1.25, and 2.</w:t>
      </w:r>
    </w:p>
    <w:p w14:paraId="5237D9B2" w14:textId="2AADCB1E" w:rsidR="000216FB" w:rsidRPr="000216FB" w:rsidRDefault="000216FB" w:rsidP="000216FB">
      <w:pPr>
        <w:numPr>
          <w:ilvl w:val="0"/>
          <w:numId w:val="1"/>
        </w:numPr>
      </w:pPr>
      <w:r w:rsidRPr="000216FB">
        <w:t>The running average is computed using the previous 10 ticks, M=10.</w:t>
      </w:r>
    </w:p>
    <w:p w14:paraId="43A75FC6" w14:textId="77777777" w:rsidR="000216FB" w:rsidRPr="000216FB" w:rsidRDefault="000216FB" w:rsidP="000216FB">
      <w:pPr>
        <w:numPr>
          <w:ilvl w:val="0"/>
          <w:numId w:val="1"/>
        </w:numPr>
      </w:pPr>
      <w:r w:rsidRPr="000216FB">
        <w:t>The other parameters are the same as in previous simulations.</w:t>
      </w:r>
    </w:p>
    <w:p w14:paraId="07120E2B" w14:textId="3A0E6CEE" w:rsidR="000216FB" w:rsidRPr="000216FB" w:rsidRDefault="000216FB" w:rsidP="000216FB">
      <w:pPr>
        <w:numPr>
          <w:ilvl w:val="0"/>
          <w:numId w:val="1"/>
        </w:numPr>
      </w:pPr>
      <w:r w:rsidRPr="000216FB">
        <w:t xml:space="preserve">Since running the simulations is not suitable for a live demonstration, </w:t>
      </w:r>
      <w:r>
        <w:t xml:space="preserve">as </w:t>
      </w:r>
      <w:r w:rsidRPr="000216FB">
        <w:t>it t</w:t>
      </w:r>
      <w:r>
        <w:t>akes almost 30 minutes to complete</w:t>
      </w:r>
      <w:r w:rsidRPr="000216FB">
        <w:t>, we have saved the trajectory data for the prices in the file 'model2_M10_5d.txt'.</w:t>
      </w:r>
    </w:p>
    <w:p w14:paraId="5AB635ED" w14:textId="77777777" w:rsidR="000216FB" w:rsidRPr="000216FB" w:rsidRDefault="000216FB" w:rsidP="000216FB">
      <w:pPr>
        <w:numPr>
          <w:ilvl w:val="0"/>
          <w:numId w:val="1"/>
        </w:numPr>
      </w:pPr>
      <w:r w:rsidRPr="000216FB">
        <w:t>We can load the data from the file to continue with our analysis.</w:t>
      </w:r>
    </w:p>
    <w:p w14:paraId="1B3FA8AE" w14:textId="77777777" w:rsidR="000216FB" w:rsidRPr="000216FB" w:rsidRDefault="000216FB" w:rsidP="000216FB">
      <w:pPr>
        <w:numPr>
          <w:ilvl w:val="0"/>
          <w:numId w:val="1"/>
        </w:numPr>
      </w:pPr>
      <w:r w:rsidRPr="000216FB">
        <w:t xml:space="preserve">To simplify the code, we import all the data as a single pandas </w:t>
      </w:r>
      <w:proofErr w:type="spellStart"/>
      <w:r w:rsidRPr="000216FB">
        <w:t>DataFrame</w:t>
      </w:r>
      <w:proofErr w:type="spellEnd"/>
      <w:r w:rsidRPr="000216FB">
        <w:t>.</w:t>
      </w:r>
    </w:p>
    <w:p w14:paraId="7436DE0B" w14:textId="5675AACB" w:rsidR="000216FB" w:rsidRPr="000216FB" w:rsidRDefault="000216FB" w:rsidP="000216FB">
      <w:pPr>
        <w:numPr>
          <w:ilvl w:val="0"/>
          <w:numId w:val="1"/>
        </w:numPr>
      </w:pPr>
      <w:r w:rsidRPr="000216FB">
        <w:t xml:space="preserve">This contains the price data for all five d values for </w:t>
      </w:r>
      <w:r>
        <w:t xml:space="preserve">the </w:t>
      </w:r>
      <w:r w:rsidRPr="000216FB">
        <w:t>5000 ticks.</w:t>
      </w:r>
    </w:p>
    <w:p w14:paraId="77F14D18" w14:textId="19A23FEE" w:rsidR="000216FB" w:rsidRPr="000216FB" w:rsidRDefault="000216FB" w:rsidP="000216FB">
      <w:pPr>
        <w:numPr>
          <w:ilvl w:val="0"/>
          <w:numId w:val="1"/>
        </w:numPr>
      </w:pPr>
      <w:r w:rsidRPr="000216FB">
        <w:t>In addition, we have compute the price returns over one</w:t>
      </w:r>
      <w:r w:rsidR="009E10A9">
        <w:t xml:space="preserve"> tick as a separate </w:t>
      </w:r>
      <w:proofErr w:type="spellStart"/>
      <w:r w:rsidR="009E10A9">
        <w:t>dataframe</w:t>
      </w:r>
      <w:proofErr w:type="spellEnd"/>
      <w:r w:rsidR="009E10A9">
        <w:t>.</w:t>
      </w:r>
    </w:p>
    <w:p w14:paraId="11E305E0" w14:textId="5B5AD733" w:rsidR="000216FB" w:rsidRDefault="000216FB" w:rsidP="000216FB">
      <w:pPr>
        <w:ind w:left="360"/>
      </w:pPr>
    </w:p>
    <w:p w14:paraId="02431D99" w14:textId="6BE502F5" w:rsidR="009E10A9" w:rsidRPr="00CB716D" w:rsidRDefault="009E10A9" w:rsidP="009E10A9">
      <w:pPr>
        <w:rPr>
          <w:b/>
          <w:bCs/>
        </w:rPr>
      </w:pPr>
      <w:r>
        <w:rPr>
          <w:b/>
          <w:bCs/>
        </w:rPr>
        <w:lastRenderedPageBreak/>
        <w:t>Note 7</w:t>
      </w:r>
    </w:p>
    <w:p w14:paraId="583582B1" w14:textId="67950598" w:rsidR="009E10A9" w:rsidRPr="009E10A9" w:rsidRDefault="009E10A9" w:rsidP="009E10A9">
      <w:pPr>
        <w:numPr>
          <w:ilvl w:val="0"/>
          <w:numId w:val="1"/>
        </w:numPr>
      </w:pPr>
      <w:r w:rsidRPr="009E10A9">
        <w:t>If we attempt to plot all the data on the same graph, we will only be able to see the evolution of the trend-followers for d=2d=2. For this case, we have incredibly large changes in the price</w:t>
      </w:r>
      <w:r>
        <w:t>, reminiscent of a stock bubble</w:t>
      </w:r>
      <w:r w:rsidRPr="009E10A9">
        <w:t xml:space="preserve"> with exponential growth.</w:t>
      </w:r>
    </w:p>
    <w:p w14:paraId="17E392F3" w14:textId="77777777" w:rsidR="009E10A9" w:rsidRPr="009E10A9" w:rsidRDefault="009E10A9" w:rsidP="009E10A9">
      <w:pPr>
        <w:numPr>
          <w:ilvl w:val="0"/>
          <w:numId w:val="1"/>
        </w:numPr>
      </w:pPr>
      <w:r w:rsidRPr="009E10A9">
        <w:t>Let us ignore this data for now, and focus on the other four data sets.</w:t>
      </w:r>
    </w:p>
    <w:p w14:paraId="63D33AF4" w14:textId="25012B25" w:rsidR="009E10A9" w:rsidRPr="000216FB" w:rsidRDefault="009E10A9" w:rsidP="009E10A9">
      <w:pPr>
        <w:ind w:left="360"/>
      </w:pPr>
    </w:p>
    <w:p w14:paraId="5E308E3F" w14:textId="535E062E" w:rsidR="009E10A9" w:rsidRPr="00CB716D" w:rsidRDefault="009E10A9" w:rsidP="009E10A9">
      <w:pPr>
        <w:rPr>
          <w:b/>
          <w:bCs/>
        </w:rPr>
      </w:pPr>
      <w:r>
        <w:rPr>
          <w:b/>
          <w:bCs/>
        </w:rPr>
        <w:t>Note 8</w:t>
      </w:r>
    </w:p>
    <w:p w14:paraId="7DF6A036" w14:textId="0BE30D92" w:rsidR="009E10A9" w:rsidRPr="009E10A9" w:rsidRDefault="009E10A9" w:rsidP="009E10A9">
      <w:pPr>
        <w:numPr>
          <w:ilvl w:val="0"/>
          <w:numId w:val="1"/>
        </w:numPr>
      </w:pPr>
      <w:r w:rsidRPr="009E10A9">
        <w:t>Here we have plotted the time evolution of the market price and price return without the data for d=2.</w:t>
      </w:r>
    </w:p>
    <w:p w14:paraId="796D4108" w14:textId="77777777" w:rsidR="009E10A9" w:rsidRPr="009E10A9" w:rsidRDefault="009E10A9" w:rsidP="009E10A9">
      <w:pPr>
        <w:numPr>
          <w:ilvl w:val="0"/>
          <w:numId w:val="1"/>
        </w:numPr>
      </w:pPr>
      <w:r w:rsidRPr="009E10A9">
        <w:t>As we had already shown in the previous lesson, contrarians exhibit very stable prices, whereas trend-followers show very unstable price-changes.</w:t>
      </w:r>
    </w:p>
    <w:p w14:paraId="6F64D533" w14:textId="3C6386AA" w:rsidR="009E10A9" w:rsidRPr="009E10A9" w:rsidRDefault="009E10A9" w:rsidP="009E10A9">
      <w:pPr>
        <w:numPr>
          <w:ilvl w:val="0"/>
          <w:numId w:val="1"/>
        </w:numPr>
      </w:pPr>
      <w:r>
        <w:t>All simulations w</w:t>
      </w:r>
      <w:r w:rsidRPr="009E10A9">
        <w:t xml:space="preserve">ere run using the same random number sequence for the steps in the </w:t>
      </w:r>
      <w:proofErr w:type="gramStart"/>
      <w:r w:rsidRPr="009E10A9">
        <w:t>random-walk</w:t>
      </w:r>
      <w:proofErr w:type="gramEnd"/>
      <w:r w:rsidRPr="009E10A9">
        <w:t>, this is the reason why the tr</w:t>
      </w:r>
      <w:r>
        <w:t xml:space="preserve">ajectories seem so similar. We did this </w:t>
      </w:r>
      <w:r w:rsidRPr="009E10A9">
        <w:t xml:space="preserve">so </w:t>
      </w:r>
      <w:r>
        <w:t xml:space="preserve">that </w:t>
      </w:r>
      <w:r w:rsidRPr="009E10A9">
        <w:t>you could have a better understanding for the role of d.</w:t>
      </w:r>
    </w:p>
    <w:p w14:paraId="0A540B21" w14:textId="77777777" w:rsidR="009E10A9" w:rsidRPr="009E10A9" w:rsidRDefault="009E10A9" w:rsidP="009E10A9">
      <w:pPr>
        <w:numPr>
          <w:ilvl w:val="0"/>
          <w:numId w:val="1"/>
        </w:numPr>
      </w:pPr>
      <w:r w:rsidRPr="009E10A9">
        <w:t xml:space="preserve">The price returns seem to show some </w:t>
      </w:r>
      <w:proofErr w:type="gramStart"/>
      <w:r w:rsidRPr="009E10A9">
        <w:t>small scale</w:t>
      </w:r>
      <w:proofErr w:type="gramEnd"/>
      <w:r w:rsidRPr="009E10A9">
        <w:t xml:space="preserve"> oscillations, but without computing the time-correlation function it is impossible to be sure.</w:t>
      </w:r>
    </w:p>
    <w:p w14:paraId="07CDE0E1" w14:textId="5609AD83" w:rsidR="009E10A9" w:rsidRPr="009E10A9" w:rsidRDefault="009E10A9" w:rsidP="009E10A9">
      <w:pPr>
        <w:numPr>
          <w:ilvl w:val="0"/>
          <w:numId w:val="1"/>
        </w:numPr>
      </w:pPr>
      <w:r w:rsidRPr="009E10A9">
        <w:t>Let us do this now.</w:t>
      </w:r>
    </w:p>
    <w:p w14:paraId="315AC4F8" w14:textId="77777777" w:rsidR="009E10A9" w:rsidRDefault="009E10A9" w:rsidP="009E10A9"/>
    <w:p w14:paraId="6920CA6E" w14:textId="3F4A553A" w:rsidR="009E10A9" w:rsidRPr="00CB716D" w:rsidRDefault="009E10A9" w:rsidP="009E10A9">
      <w:pPr>
        <w:rPr>
          <w:b/>
          <w:bCs/>
        </w:rPr>
      </w:pPr>
      <w:r>
        <w:rPr>
          <w:b/>
          <w:bCs/>
        </w:rPr>
        <w:t>Note 9</w:t>
      </w:r>
    </w:p>
    <w:p w14:paraId="36973E38" w14:textId="47D6AA84" w:rsidR="009E10A9" w:rsidRPr="009E10A9" w:rsidRDefault="009E10A9" w:rsidP="009E10A9">
      <w:pPr>
        <w:numPr>
          <w:ilvl w:val="0"/>
          <w:numId w:val="1"/>
        </w:numPr>
      </w:pPr>
      <w:r w:rsidRPr="009E10A9">
        <w:t>As expected, we find non-zero correlations over a time-scale of tens of t</w:t>
      </w:r>
      <w:r>
        <w:t xml:space="preserve">icks. This is the time-scale set by </w:t>
      </w:r>
      <w:r w:rsidRPr="009E10A9">
        <w:t xml:space="preserve">M, the number of ticks to use when calculating the </w:t>
      </w:r>
      <w:proofErr w:type="gramStart"/>
      <w:r w:rsidRPr="009E10A9">
        <w:t>running-average</w:t>
      </w:r>
      <w:proofErr w:type="gramEnd"/>
      <w:r w:rsidRPr="009E10A9">
        <w:t xml:space="preserve"> of the previous time-increments.</w:t>
      </w:r>
    </w:p>
    <w:p w14:paraId="633ABBCA" w14:textId="06863998" w:rsidR="009E10A9" w:rsidRPr="009E10A9" w:rsidRDefault="009E10A9" w:rsidP="009E10A9">
      <w:pPr>
        <w:numPr>
          <w:ilvl w:val="0"/>
          <w:numId w:val="1"/>
        </w:numPr>
      </w:pPr>
      <w:r w:rsidRPr="009E10A9">
        <w:t>We also see a very clear difference between trend-followers and contrarians. With the former showing only</w:t>
      </w:r>
      <w:r>
        <w:t xml:space="preserve"> positive correlations, whereas</w:t>
      </w:r>
      <w:r w:rsidRPr="009E10A9">
        <w:t xml:space="preserve"> the latter show a negative correlation.</w:t>
      </w:r>
    </w:p>
    <w:p w14:paraId="5F431F3B" w14:textId="665C3AA2" w:rsidR="009E10A9" w:rsidRPr="009E10A9" w:rsidRDefault="009E10A9" w:rsidP="009E10A9">
      <w:pPr>
        <w:numPr>
          <w:ilvl w:val="0"/>
          <w:numId w:val="1"/>
        </w:numPr>
      </w:pPr>
      <w:r w:rsidRPr="009E10A9">
        <w:t>This is intuitively what we expected, since price changes for trend-followers are likely to follow the current trend, whereas contrarians will likely go against it.</w:t>
      </w:r>
    </w:p>
    <w:p w14:paraId="2D11F506" w14:textId="7B423E73" w:rsidR="009E10A9" w:rsidRPr="009E10A9" w:rsidRDefault="009E10A9" w:rsidP="009E10A9">
      <w:pPr>
        <w:numPr>
          <w:ilvl w:val="0"/>
          <w:numId w:val="1"/>
        </w:numPr>
      </w:pPr>
      <w:r w:rsidRPr="009E10A9">
        <w:t>Also, the correlations for d=0, where there is no memory-term, are exactly zero.</w:t>
      </w:r>
    </w:p>
    <w:p w14:paraId="294F6707" w14:textId="49C4B421" w:rsidR="009E10A9" w:rsidRDefault="009E10A9" w:rsidP="009E10A9">
      <w:pPr>
        <w:numPr>
          <w:ilvl w:val="0"/>
          <w:numId w:val="1"/>
        </w:numPr>
      </w:pPr>
      <w:r w:rsidRPr="009E10A9">
        <w:lastRenderedPageBreak/>
        <w:t>Now the question we must ask ourselves is the following: What if any are the time correlations seen in real stocks?</w:t>
      </w:r>
    </w:p>
    <w:p w14:paraId="1A3F274A" w14:textId="77777777" w:rsidR="009E10A9" w:rsidRDefault="009E10A9" w:rsidP="009E10A9">
      <w:pPr>
        <w:ind w:left="720"/>
      </w:pPr>
    </w:p>
    <w:p w14:paraId="66303761" w14:textId="4F9176CA" w:rsidR="009E10A9" w:rsidRPr="00CB716D" w:rsidRDefault="009E10A9" w:rsidP="009E10A9">
      <w:pPr>
        <w:rPr>
          <w:b/>
          <w:bCs/>
        </w:rPr>
      </w:pPr>
      <w:r>
        <w:rPr>
          <w:b/>
          <w:bCs/>
        </w:rPr>
        <w:t>Note 10</w:t>
      </w:r>
    </w:p>
    <w:p w14:paraId="3B5C2BE4" w14:textId="77777777" w:rsidR="009E10A9" w:rsidRPr="009E10A9" w:rsidRDefault="009E10A9" w:rsidP="009E10A9">
      <w:pPr>
        <w:numPr>
          <w:ilvl w:val="0"/>
          <w:numId w:val="1"/>
        </w:numPr>
      </w:pPr>
      <w:r w:rsidRPr="009E10A9">
        <w:t>The main problem when computing the time-correlations in real stock data is in finding the necessary high-frequency data.</w:t>
      </w:r>
    </w:p>
    <w:p w14:paraId="5A0CA697" w14:textId="77777777" w:rsidR="009E10A9" w:rsidRPr="009E10A9" w:rsidRDefault="009E10A9" w:rsidP="009E10A9">
      <w:pPr>
        <w:numPr>
          <w:ilvl w:val="0"/>
          <w:numId w:val="1"/>
        </w:numPr>
      </w:pPr>
      <w:r w:rsidRPr="009E10A9">
        <w:t>Before, when looking at the distribution of price increments, we could do with the closing price after each trading data.</w:t>
      </w:r>
    </w:p>
    <w:p w14:paraId="325FC3C0" w14:textId="77777777" w:rsidR="009E10A9" w:rsidRPr="009E10A9" w:rsidRDefault="009E10A9" w:rsidP="009E10A9">
      <w:pPr>
        <w:numPr>
          <w:ilvl w:val="0"/>
          <w:numId w:val="1"/>
        </w:numPr>
      </w:pPr>
      <w:r w:rsidRPr="009E10A9">
        <w:t>Now, we are interested in having either tick data or minute-by-minute data.</w:t>
      </w:r>
    </w:p>
    <w:p w14:paraId="1EE56EE0" w14:textId="77777777" w:rsidR="009E10A9" w:rsidRPr="009E10A9" w:rsidRDefault="009E10A9" w:rsidP="009E10A9">
      <w:pPr>
        <w:numPr>
          <w:ilvl w:val="0"/>
          <w:numId w:val="1"/>
        </w:numPr>
      </w:pPr>
      <w:r w:rsidRPr="009E10A9">
        <w:t xml:space="preserve">Fortunately, after a quick </w:t>
      </w:r>
      <w:proofErr w:type="spellStart"/>
      <w:r w:rsidRPr="009E10A9">
        <w:t>google</w:t>
      </w:r>
      <w:proofErr w:type="spellEnd"/>
      <w:r w:rsidRPr="009E10A9">
        <w:t>, search we were able to find such data.</w:t>
      </w:r>
    </w:p>
    <w:p w14:paraId="62DB3DD9" w14:textId="0AAC5110" w:rsidR="009E10A9" w:rsidRPr="009E10A9" w:rsidRDefault="009E10A9" w:rsidP="009E10A9">
      <w:pPr>
        <w:numPr>
          <w:ilvl w:val="0"/>
          <w:numId w:val="1"/>
        </w:numPr>
      </w:pPr>
      <w:r>
        <w:t xml:space="preserve">Here we will use </w:t>
      </w:r>
      <w:proofErr w:type="gramStart"/>
      <w:r>
        <w:t>the per</w:t>
      </w:r>
      <w:proofErr w:type="gramEnd"/>
      <w:r>
        <w:t xml:space="preserve"> tick and per minute price of </w:t>
      </w:r>
      <w:r w:rsidRPr="009E10A9">
        <w:t>Apple stock on the day of March 01 2017.</w:t>
      </w:r>
    </w:p>
    <w:p w14:paraId="0FE089B3" w14:textId="77777777" w:rsidR="009E10A9" w:rsidRPr="009E10A9" w:rsidRDefault="009E10A9" w:rsidP="009E10A9">
      <w:pPr>
        <w:numPr>
          <w:ilvl w:val="0"/>
          <w:numId w:val="1"/>
        </w:numPr>
      </w:pPr>
      <w:r w:rsidRPr="009E10A9">
        <w:t>You will be able to download the corresponding text files from the course website.</w:t>
      </w:r>
    </w:p>
    <w:p w14:paraId="340F3FAA" w14:textId="77777777" w:rsidR="009E10A9" w:rsidRPr="009E10A9" w:rsidRDefault="009E10A9" w:rsidP="009E10A9">
      <w:pPr>
        <w:numPr>
          <w:ilvl w:val="0"/>
          <w:numId w:val="1"/>
        </w:numPr>
      </w:pPr>
      <w:r w:rsidRPr="009E10A9">
        <w:t>We import the data using pandas, and printout the first five lines in each file.</w:t>
      </w:r>
    </w:p>
    <w:p w14:paraId="480A39F8" w14:textId="77777777" w:rsidR="009E10A9" w:rsidRPr="009E10A9" w:rsidRDefault="009E10A9" w:rsidP="009E10A9">
      <w:pPr>
        <w:numPr>
          <w:ilvl w:val="0"/>
          <w:numId w:val="1"/>
        </w:numPr>
      </w:pPr>
      <w:r w:rsidRPr="009E10A9">
        <w:t>The tick data contains over 15000 transactions for this single day. As you can see, in a single second you can have several transactions.</w:t>
      </w:r>
    </w:p>
    <w:p w14:paraId="4B5EB76F" w14:textId="0FAE7D3A" w:rsidR="009E10A9" w:rsidRPr="009E10A9" w:rsidRDefault="009E10A9" w:rsidP="009E10A9">
      <w:pPr>
        <w:numPr>
          <w:ilvl w:val="0"/>
          <w:numId w:val="1"/>
        </w:numPr>
      </w:pPr>
      <w:r w:rsidRPr="009E10A9">
        <w:t xml:space="preserve">To prepare for our analysis, here we also calculate the price return over one unit of </w:t>
      </w:r>
      <w:proofErr w:type="gramStart"/>
      <w:r w:rsidRPr="009E10A9">
        <w:t>time,</w:t>
      </w:r>
      <w:proofErr w:type="gramEnd"/>
      <w:r w:rsidRPr="009E10A9">
        <w:t xml:space="preserve"> </w:t>
      </w:r>
      <w:r>
        <w:t xml:space="preserve">either </w:t>
      </w:r>
      <w:r w:rsidRPr="009E10A9">
        <w:t xml:space="preserve">one tick and one minute, and add it as an additional column to the </w:t>
      </w:r>
      <w:proofErr w:type="spellStart"/>
      <w:r w:rsidRPr="009E10A9">
        <w:t>dataframe</w:t>
      </w:r>
      <w:proofErr w:type="spellEnd"/>
      <w:r w:rsidRPr="009E10A9">
        <w:t>.</w:t>
      </w:r>
    </w:p>
    <w:p w14:paraId="62C97B26" w14:textId="4B08BEB6" w:rsidR="009E10A9" w:rsidRPr="009E10A9" w:rsidRDefault="009E10A9" w:rsidP="009E10A9">
      <w:pPr>
        <w:ind w:left="720"/>
      </w:pPr>
    </w:p>
    <w:p w14:paraId="156BC283" w14:textId="140FEB15" w:rsidR="009E10A9" w:rsidRPr="00CB716D" w:rsidRDefault="009E10A9" w:rsidP="009E10A9">
      <w:pPr>
        <w:rPr>
          <w:b/>
          <w:bCs/>
        </w:rPr>
      </w:pPr>
      <w:r>
        <w:rPr>
          <w:b/>
          <w:bCs/>
        </w:rPr>
        <w:t>Note 11</w:t>
      </w:r>
    </w:p>
    <w:p w14:paraId="431757D0" w14:textId="77777777" w:rsidR="009E10A9" w:rsidRPr="009E10A9" w:rsidRDefault="009E10A9" w:rsidP="009E10A9">
      <w:pPr>
        <w:numPr>
          <w:ilvl w:val="0"/>
          <w:numId w:val="1"/>
        </w:numPr>
      </w:pPr>
      <w:r w:rsidRPr="009E10A9">
        <w:t>Here we plot the stock price as a function of tick time and clock time.</w:t>
      </w:r>
    </w:p>
    <w:p w14:paraId="7190AD70" w14:textId="71A315FD" w:rsidR="009E10A9" w:rsidRPr="009E10A9" w:rsidRDefault="009E10A9" w:rsidP="009E10A9">
      <w:pPr>
        <w:numPr>
          <w:ilvl w:val="0"/>
          <w:numId w:val="1"/>
        </w:numPr>
      </w:pPr>
      <w:r w:rsidRPr="009E10A9">
        <w:t>The two are in agreement, as they should be, but it is clear that there is not a simple one-to-one correspondence between tick-tick and clock-time.</w:t>
      </w:r>
    </w:p>
    <w:p w14:paraId="6211EB77" w14:textId="6CBE7790" w:rsidR="009E10A9" w:rsidRPr="009E10A9" w:rsidRDefault="009E10A9" w:rsidP="009E10A9"/>
    <w:p w14:paraId="010BC9B2" w14:textId="1ABC0B53" w:rsidR="009E10A9" w:rsidRPr="00CB716D" w:rsidRDefault="009E10A9" w:rsidP="009E10A9">
      <w:pPr>
        <w:rPr>
          <w:b/>
          <w:bCs/>
        </w:rPr>
      </w:pPr>
      <w:r>
        <w:rPr>
          <w:b/>
          <w:bCs/>
        </w:rPr>
        <w:t>Note 12</w:t>
      </w:r>
    </w:p>
    <w:p w14:paraId="2B58D596" w14:textId="1EC430D1"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Pr>
          <w:rFonts w:ascii="Helvetica Neue" w:eastAsia="Times New Roman" w:hAnsi="Helvetica Neue" w:cs="Times New Roman"/>
          <w:color w:val="000000"/>
          <w:kern w:val="0"/>
          <w:sz w:val="21"/>
          <w:szCs w:val="21"/>
          <w:lang w:eastAsia="en-US"/>
        </w:rPr>
        <w:t>Here we plot</w:t>
      </w:r>
      <w:r w:rsidRPr="009E10A9">
        <w:rPr>
          <w:rFonts w:ascii="Helvetica Neue" w:eastAsia="Times New Roman" w:hAnsi="Helvetica Neue" w:cs="Times New Roman"/>
          <w:color w:val="000000"/>
          <w:kern w:val="0"/>
          <w:sz w:val="21"/>
          <w:szCs w:val="21"/>
          <w:lang w:eastAsia="en-US"/>
        </w:rPr>
        <w:t xml:space="preserve"> the price return as a function of time.</w:t>
      </w:r>
    </w:p>
    <w:p w14:paraId="0A06B6FC"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Note that the top shows the price return over one tick, whereas the bottom shows the price return over one minute.</w:t>
      </w:r>
    </w:p>
    <w:p w14:paraId="3EA68CB5"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lastRenderedPageBreak/>
        <w:t>There is a clear difference between the two data sets. In particular, the top data shows almost discrete returns.</w:t>
      </w:r>
    </w:p>
    <w:p w14:paraId="1670C736" w14:textId="561796A3"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Pr>
          <w:rFonts w:ascii="Helvetica Neue" w:eastAsia="Times New Roman" w:hAnsi="Helvetica Neue" w:cs="Times New Roman"/>
          <w:color w:val="000000"/>
          <w:kern w:val="0"/>
          <w:sz w:val="21"/>
          <w:szCs w:val="21"/>
          <w:lang w:eastAsia="en-US"/>
        </w:rPr>
        <w:t>W</w:t>
      </w:r>
      <w:r w:rsidRPr="009E10A9">
        <w:rPr>
          <w:rFonts w:ascii="Helvetica Neue" w:eastAsia="Times New Roman" w:hAnsi="Helvetica Neue" w:cs="Times New Roman"/>
          <w:color w:val="000000"/>
          <w:kern w:val="0"/>
          <w:sz w:val="21"/>
          <w:szCs w:val="21"/>
          <w:lang w:eastAsia="en-US"/>
        </w:rPr>
        <w:t>e are seeing the finite resolution of the price data. We only have the prices up to a cent, and over one tick, the changes in price are typically of this order. Hence the discrete nature of the returns.</w:t>
      </w:r>
    </w:p>
    <w:p w14:paraId="7F9712B8"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At first glance, there seems to be no correlation whatsoever in this data.</w:t>
      </w:r>
    </w:p>
    <w:p w14:paraId="61B60E35"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Let us calculate the time correlation function to be sure.</w:t>
      </w:r>
    </w:p>
    <w:p w14:paraId="6FCC44C5" w14:textId="6175D7C7" w:rsidR="009E10A9" w:rsidRPr="00CB716D" w:rsidRDefault="009E10A9" w:rsidP="009E10A9">
      <w:pPr>
        <w:rPr>
          <w:b/>
          <w:bCs/>
        </w:rPr>
      </w:pPr>
      <w:r>
        <w:rPr>
          <w:b/>
          <w:bCs/>
        </w:rPr>
        <w:t>Note 13</w:t>
      </w:r>
    </w:p>
    <w:p w14:paraId="49B45FBE" w14:textId="1604CFD8"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Pr>
          <w:rFonts w:ascii="Helvetica Neue" w:eastAsia="Times New Roman" w:hAnsi="Helvetica Neue" w:cs="Times New Roman"/>
          <w:color w:val="000000"/>
          <w:kern w:val="0"/>
          <w:sz w:val="21"/>
          <w:szCs w:val="21"/>
          <w:lang w:eastAsia="en-US"/>
        </w:rPr>
        <w:t xml:space="preserve">We now plot </w:t>
      </w:r>
      <w:r w:rsidRPr="009E10A9">
        <w:rPr>
          <w:rFonts w:ascii="Helvetica Neue" w:eastAsia="Times New Roman" w:hAnsi="Helvetica Neue" w:cs="Times New Roman"/>
          <w:color w:val="000000"/>
          <w:kern w:val="0"/>
          <w:sz w:val="21"/>
          <w:szCs w:val="21"/>
          <w:lang w:eastAsia="en-US"/>
        </w:rPr>
        <w:t>the time correlation function of the price returns, for the one-tick return</w:t>
      </w:r>
      <w:r>
        <w:rPr>
          <w:rFonts w:ascii="Helvetica Neue" w:eastAsia="Times New Roman" w:hAnsi="Helvetica Neue" w:cs="Times New Roman"/>
          <w:color w:val="000000"/>
          <w:kern w:val="0"/>
          <w:sz w:val="21"/>
          <w:szCs w:val="21"/>
          <w:lang w:eastAsia="en-US"/>
        </w:rPr>
        <w:t>s</w:t>
      </w:r>
      <w:r w:rsidRPr="009E10A9">
        <w:rPr>
          <w:rFonts w:ascii="Helvetica Neue" w:eastAsia="Times New Roman" w:hAnsi="Helvetica Neue" w:cs="Times New Roman"/>
          <w:color w:val="000000"/>
          <w:kern w:val="0"/>
          <w:sz w:val="21"/>
          <w:szCs w:val="21"/>
          <w:lang w:eastAsia="en-US"/>
        </w:rPr>
        <w:t xml:space="preserve"> at the top, and the </w:t>
      </w:r>
      <w:proofErr w:type="gramStart"/>
      <w:r w:rsidRPr="009E10A9">
        <w:rPr>
          <w:rFonts w:ascii="Helvetica Neue" w:eastAsia="Times New Roman" w:hAnsi="Helvetica Neue" w:cs="Times New Roman"/>
          <w:color w:val="000000"/>
          <w:kern w:val="0"/>
          <w:sz w:val="21"/>
          <w:szCs w:val="21"/>
          <w:lang w:eastAsia="en-US"/>
        </w:rPr>
        <w:t>one minute</w:t>
      </w:r>
      <w:proofErr w:type="gramEnd"/>
      <w:r w:rsidRPr="009E10A9">
        <w:rPr>
          <w:rFonts w:ascii="Helvetica Neue" w:eastAsia="Times New Roman" w:hAnsi="Helvetica Neue" w:cs="Times New Roman"/>
          <w:color w:val="000000"/>
          <w:kern w:val="0"/>
          <w:sz w:val="21"/>
          <w:szCs w:val="21"/>
          <w:lang w:eastAsia="en-US"/>
        </w:rPr>
        <w:t xml:space="preserve"> returns at the bottom.</w:t>
      </w:r>
    </w:p>
    <w:p w14:paraId="27C9E18E"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Although the tick data seems to show a very small correlation at short times, it is impossible to be sure, as the noise in the data is of similar magnitude.</w:t>
      </w:r>
    </w:p>
    <w:p w14:paraId="06DEBCC9"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For the minute data this seems to also be the case.</w:t>
      </w:r>
    </w:p>
    <w:p w14:paraId="29FD2757" w14:textId="77777777" w:rsidR="009E10A9" w:rsidRPr="009E10A9" w:rsidRDefault="009E10A9" w:rsidP="009E10A9">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9E10A9">
        <w:rPr>
          <w:rFonts w:ascii="Helvetica Neue" w:eastAsia="Times New Roman" w:hAnsi="Helvetica Neue" w:cs="Times New Roman"/>
          <w:color w:val="000000"/>
          <w:kern w:val="0"/>
          <w:sz w:val="21"/>
          <w:szCs w:val="21"/>
          <w:lang w:eastAsia="en-US"/>
        </w:rPr>
        <w:t>Recall that here we have only used one day of trading data. To obtain better statistics we should average over several days of data.</w:t>
      </w:r>
    </w:p>
    <w:p w14:paraId="6FDAF08C" w14:textId="1C2B1216" w:rsidR="009E10A9" w:rsidRPr="009E10A9" w:rsidDel="00012746" w:rsidRDefault="009E10A9" w:rsidP="009E10A9">
      <w:pPr>
        <w:widowControl/>
        <w:numPr>
          <w:ilvl w:val="0"/>
          <w:numId w:val="1"/>
        </w:numPr>
        <w:shd w:val="clear" w:color="auto" w:fill="FFFFFF"/>
        <w:spacing w:before="100" w:beforeAutospacing="1" w:after="100" w:afterAutospacing="1"/>
        <w:ind w:right="480"/>
        <w:jc w:val="left"/>
        <w:rPr>
          <w:del w:id="0" w:author="John Molina" w:date="2017-03-17T13:54:00Z"/>
          <w:rFonts w:ascii="Helvetica Neue" w:eastAsia="Times New Roman" w:hAnsi="Helvetica Neue" w:cs="Times New Roman"/>
          <w:color w:val="000000"/>
          <w:kern w:val="0"/>
          <w:sz w:val="21"/>
          <w:szCs w:val="21"/>
          <w:lang w:eastAsia="en-US"/>
        </w:rPr>
      </w:pPr>
      <w:del w:id="1" w:author="John Molina" w:date="2017-03-17T13:54:00Z">
        <w:r w:rsidRPr="009E10A9" w:rsidDel="00012746">
          <w:rPr>
            <w:rFonts w:ascii="Helvetica Neue" w:eastAsia="Times New Roman" w:hAnsi="Helvetica Neue" w:cs="Times New Roman"/>
            <w:color w:val="000000"/>
            <w:kern w:val="0"/>
            <w:sz w:val="21"/>
            <w:szCs w:val="21"/>
            <w:lang w:eastAsia="en-US"/>
          </w:rPr>
          <w:delText>We note that a more detailed analysis, with millions of points for several years of data, in contrast to the ten thousand or so we have used, has fo</w:delText>
        </w:r>
        <w:r w:rsidDel="00012746">
          <w:rPr>
            <w:rFonts w:ascii="Helvetica Neue" w:eastAsia="Times New Roman" w:hAnsi="Helvetica Neue" w:cs="Times New Roman"/>
            <w:color w:val="000000"/>
            <w:kern w:val="0"/>
            <w:sz w:val="21"/>
            <w:szCs w:val="21"/>
            <w:lang w:eastAsia="en-US"/>
          </w:rPr>
          <w:delText>und non-zero correlations in this one minute return</w:delText>
        </w:r>
        <w:r w:rsidRPr="009E10A9" w:rsidDel="00012746">
          <w:rPr>
            <w:rFonts w:ascii="Helvetica Neue" w:eastAsia="Times New Roman" w:hAnsi="Helvetica Neue" w:cs="Times New Roman"/>
            <w:color w:val="000000"/>
            <w:kern w:val="0"/>
            <w:sz w:val="21"/>
            <w:szCs w:val="21"/>
            <w:lang w:eastAsia="en-US"/>
          </w:rPr>
          <w:delText>, with a decay time of approximately 4 minutes.</w:delText>
        </w:r>
      </w:del>
    </w:p>
    <w:p w14:paraId="53F0371C" w14:textId="2C9D4286" w:rsidR="00012746" w:rsidRPr="00CB716D" w:rsidRDefault="009E10A9" w:rsidP="00012746">
      <w:pPr>
        <w:rPr>
          <w:ins w:id="2" w:author="John Molina" w:date="2017-03-17T13:54:00Z"/>
          <w:b/>
          <w:bCs/>
        </w:rPr>
      </w:pPr>
      <w:del w:id="3" w:author="John Molina" w:date="2017-03-17T13:54:00Z">
        <w:r w:rsidDel="00012746">
          <w:rPr>
            <w:rFonts w:ascii="Helvetica Neue" w:eastAsia="Times New Roman" w:hAnsi="Helvetica Neue" w:cs="Times New Roman"/>
            <w:color w:val="000000"/>
            <w:kern w:val="0"/>
            <w:sz w:val="21"/>
            <w:szCs w:val="21"/>
            <w:lang w:eastAsia="en-US"/>
          </w:rPr>
          <w:delText>Unfortunately</w:delText>
        </w:r>
        <w:r w:rsidRPr="009E10A9" w:rsidDel="00012746">
          <w:rPr>
            <w:rFonts w:ascii="Helvetica Neue" w:eastAsia="Times New Roman" w:hAnsi="Helvetica Neue" w:cs="Times New Roman"/>
            <w:color w:val="000000"/>
            <w:kern w:val="0"/>
            <w:sz w:val="21"/>
            <w:szCs w:val="21"/>
            <w:lang w:eastAsia="en-US"/>
          </w:rPr>
          <w:delText>, the fact that these correlations have such a short-range means it is impossible to predict future prices from previous values.</w:delText>
        </w:r>
      </w:del>
      <w:ins w:id="4" w:author="John Molina" w:date="2017-03-17T13:54:00Z">
        <w:r w:rsidR="00012746">
          <w:rPr>
            <w:b/>
            <w:bCs/>
          </w:rPr>
          <w:t>Note 14</w:t>
        </w:r>
      </w:ins>
    </w:p>
    <w:p w14:paraId="7A68F207" w14:textId="77777777" w:rsidR="00012746" w:rsidRPr="00012746" w:rsidRDefault="00012746" w:rsidP="00012746">
      <w:pPr>
        <w:widowControl/>
        <w:numPr>
          <w:ilvl w:val="0"/>
          <w:numId w:val="1"/>
        </w:numPr>
        <w:shd w:val="clear" w:color="auto" w:fill="FFFFFF"/>
        <w:spacing w:before="100" w:beforeAutospacing="1" w:after="100" w:afterAutospacing="1"/>
        <w:ind w:right="480"/>
        <w:jc w:val="left"/>
        <w:rPr>
          <w:ins w:id="5" w:author="John Molina" w:date="2017-03-17T13:54:00Z"/>
          <w:rFonts w:ascii="Helvetica Neue" w:eastAsia="Times New Roman" w:hAnsi="Helvetica Neue" w:cs="Times New Roman"/>
          <w:color w:val="000000"/>
          <w:kern w:val="0"/>
          <w:sz w:val="21"/>
          <w:szCs w:val="21"/>
          <w:lang w:eastAsia="en-US"/>
        </w:rPr>
      </w:pPr>
      <w:ins w:id="6" w:author="John Molina" w:date="2017-03-17T13:54:00Z">
        <w:r w:rsidRPr="00012746">
          <w:rPr>
            <w:rFonts w:ascii="Helvetica Neue" w:eastAsia="Times New Roman" w:hAnsi="Helvetica Neue" w:cs="Times New Roman"/>
            <w:color w:val="000000"/>
            <w:kern w:val="0"/>
            <w:sz w:val="21"/>
            <w:szCs w:val="21"/>
            <w:lang w:eastAsia="en-US"/>
          </w:rPr>
          <w:t xml:space="preserve">We note that a more detailed analysis, with millions of points for several years of data, in contrast to the ten thousand or so we have used, has been reported by </w:t>
        </w:r>
        <w:proofErr w:type="spellStart"/>
        <w:r w:rsidRPr="00012746">
          <w:rPr>
            <w:rFonts w:ascii="Helvetica Neue" w:eastAsia="Times New Roman" w:hAnsi="Helvetica Neue" w:cs="Times New Roman"/>
            <w:color w:val="000000"/>
            <w:kern w:val="0"/>
            <w:sz w:val="21"/>
            <w:szCs w:val="21"/>
            <w:lang w:eastAsia="en-US"/>
          </w:rPr>
          <w:t>Gopikrishnan</w:t>
        </w:r>
        <w:proofErr w:type="spellEnd"/>
        <w:r w:rsidRPr="00012746">
          <w:rPr>
            <w:rFonts w:ascii="Helvetica Neue" w:eastAsia="Times New Roman" w:hAnsi="Helvetica Neue" w:cs="Times New Roman"/>
            <w:color w:val="000000"/>
            <w:kern w:val="0"/>
            <w:sz w:val="21"/>
            <w:szCs w:val="21"/>
            <w:lang w:eastAsia="en-US"/>
          </w:rPr>
          <w:t xml:space="preserve"> and collaborators.</w:t>
        </w:r>
      </w:ins>
    </w:p>
    <w:p w14:paraId="2719EFEE" w14:textId="77777777" w:rsidR="00012746" w:rsidRPr="00012746" w:rsidRDefault="00012746" w:rsidP="00012746">
      <w:pPr>
        <w:widowControl/>
        <w:numPr>
          <w:ilvl w:val="0"/>
          <w:numId w:val="1"/>
        </w:numPr>
        <w:shd w:val="clear" w:color="auto" w:fill="FFFFFF"/>
        <w:spacing w:before="100" w:beforeAutospacing="1" w:after="100" w:afterAutospacing="1"/>
        <w:ind w:right="480"/>
        <w:jc w:val="left"/>
        <w:rPr>
          <w:ins w:id="7" w:author="John Molina" w:date="2017-03-17T13:54:00Z"/>
          <w:rFonts w:ascii="Helvetica Neue" w:eastAsia="Times New Roman" w:hAnsi="Helvetica Neue" w:cs="Times New Roman"/>
          <w:color w:val="000000"/>
          <w:kern w:val="0"/>
          <w:sz w:val="21"/>
          <w:szCs w:val="21"/>
          <w:lang w:eastAsia="en-US"/>
        </w:rPr>
      </w:pPr>
      <w:ins w:id="8" w:author="John Molina" w:date="2017-03-17T13:54:00Z">
        <w:r w:rsidRPr="00012746">
          <w:rPr>
            <w:rFonts w:ascii="Helvetica Neue" w:eastAsia="Times New Roman" w:hAnsi="Helvetica Neue" w:cs="Times New Roman"/>
            <w:color w:val="000000"/>
            <w:kern w:val="0"/>
            <w:sz w:val="21"/>
            <w:szCs w:val="21"/>
            <w:lang w:eastAsia="en-US"/>
          </w:rPr>
          <w:t xml:space="preserve">They show non-zero correlations in the </w:t>
        </w:r>
        <w:proofErr w:type="gramStart"/>
        <w:r w:rsidRPr="00012746">
          <w:rPr>
            <w:rFonts w:ascii="Helvetica Neue" w:eastAsia="Times New Roman" w:hAnsi="Helvetica Neue" w:cs="Times New Roman"/>
            <w:color w:val="000000"/>
            <w:kern w:val="0"/>
            <w:sz w:val="21"/>
            <w:szCs w:val="21"/>
            <w:lang w:eastAsia="en-US"/>
          </w:rPr>
          <w:t>one minute</w:t>
        </w:r>
        <w:proofErr w:type="gramEnd"/>
        <w:r w:rsidRPr="00012746">
          <w:rPr>
            <w:rFonts w:ascii="Helvetica Neue" w:eastAsia="Times New Roman" w:hAnsi="Helvetica Neue" w:cs="Times New Roman"/>
            <w:color w:val="000000"/>
            <w:kern w:val="0"/>
            <w:sz w:val="21"/>
            <w:szCs w:val="21"/>
            <w:lang w:eastAsia="en-US"/>
          </w:rPr>
          <w:t xml:space="preserve"> returns, with a decay time of approximately 4 minutes.</w:t>
        </w:r>
      </w:ins>
    </w:p>
    <w:p w14:paraId="334AB435" w14:textId="0B00EB00" w:rsidR="00012746" w:rsidRPr="00012746" w:rsidRDefault="00012746" w:rsidP="00012746">
      <w:pPr>
        <w:widowControl/>
        <w:numPr>
          <w:ilvl w:val="0"/>
          <w:numId w:val="1"/>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ins w:id="9" w:author="John Molina" w:date="2017-03-17T13:54:00Z">
        <w:r w:rsidRPr="00012746">
          <w:rPr>
            <w:rFonts w:ascii="Helvetica Neue" w:eastAsia="Times New Roman" w:hAnsi="Helvetica Neue" w:cs="Times New Roman"/>
            <w:color w:val="000000"/>
            <w:kern w:val="0"/>
            <w:sz w:val="21"/>
            <w:szCs w:val="21"/>
            <w:lang w:eastAsia="en-US"/>
          </w:rPr>
          <w:t>However, the fact that these correlations have such a short-range means it is impossible to predict future prices from previous values.</w:t>
        </w:r>
      </w:ins>
    </w:p>
    <w:p w14:paraId="50FFA160" w14:textId="77777777" w:rsidR="00CF74FC" w:rsidRDefault="00CF74FC" w:rsidP="00CF74FC">
      <w:pPr>
        <w:pStyle w:val="ListParagraph"/>
        <w:ind w:leftChars="0" w:left="720"/>
        <w:rPr>
          <w:b/>
          <w:bCs/>
        </w:rPr>
      </w:pPr>
      <w:bookmarkStart w:id="10" w:name="_GoBack"/>
      <w:bookmarkEnd w:id="10"/>
    </w:p>
    <w:p w14:paraId="078B7426" w14:textId="525B255D" w:rsidR="00CF74FC" w:rsidRPr="00061E5F" w:rsidRDefault="00CF74FC">
      <w:pPr>
        <w:rPr>
          <w:b/>
          <w:bCs/>
          <w:rPrChange w:id="11" w:author="John Molina" w:date="2017-03-17T04:05:00Z">
            <w:rPr/>
          </w:rPrChange>
        </w:rPr>
        <w:pPrChange w:id="12" w:author="John Molina" w:date="2017-03-17T04:05:00Z">
          <w:pPr>
            <w:pStyle w:val="ListParagraph"/>
            <w:ind w:leftChars="0" w:left="720"/>
          </w:pPr>
        </w:pPrChange>
      </w:pPr>
      <w:r w:rsidRPr="00061E5F">
        <w:rPr>
          <w:b/>
          <w:bCs/>
        </w:rPr>
        <w:t>Note 1</w:t>
      </w:r>
      <w:ins w:id="13" w:author="John Molina" w:date="2017-03-17T04:05:00Z">
        <w:r w:rsidR="00012746">
          <w:rPr>
            <w:b/>
            <w:bCs/>
          </w:rPr>
          <w:t>5</w:t>
        </w:r>
      </w:ins>
      <w:del w:id="14" w:author="John Molina" w:date="2017-03-17T04:05:00Z">
        <w:r w:rsidRPr="00061E5F" w:rsidDel="00061E5F">
          <w:rPr>
            <w:b/>
            <w:bCs/>
            <w:rPrChange w:id="15" w:author="John Molina" w:date="2017-03-17T04:05:00Z">
              <w:rPr/>
            </w:rPrChange>
          </w:rPr>
          <w:delText>3</w:delText>
        </w:r>
      </w:del>
    </w:p>
    <w:p w14:paraId="56B00EFA" w14:textId="77777777" w:rsidR="00CF74FC" w:rsidRPr="00CF74FC" w:rsidRDefault="00CF74FC" w:rsidP="00CF74FC">
      <w:pPr>
        <w:widowControl/>
        <w:numPr>
          <w:ilvl w:val="0"/>
          <w:numId w:val="2"/>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CF74FC">
        <w:rPr>
          <w:rFonts w:ascii="Helvetica Neue" w:eastAsia="Times New Roman" w:hAnsi="Helvetica Neue" w:cs="Times New Roman"/>
          <w:color w:val="000000"/>
          <w:kern w:val="0"/>
          <w:sz w:val="21"/>
          <w:szCs w:val="21"/>
          <w:lang w:eastAsia="en-US"/>
        </w:rPr>
        <w:t>We have shown how a simple-model stochastic model, built borrowing concepts from statistical physics, can reproduce many behaviors seen in real-world stock markets.</w:t>
      </w:r>
    </w:p>
    <w:p w14:paraId="3B3B70C6" w14:textId="77777777" w:rsidR="00CF74FC" w:rsidRPr="00CF74FC" w:rsidRDefault="00CF74FC" w:rsidP="00CF74FC">
      <w:pPr>
        <w:widowControl/>
        <w:numPr>
          <w:ilvl w:val="0"/>
          <w:numId w:val="2"/>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CF74FC">
        <w:rPr>
          <w:rFonts w:ascii="Helvetica Neue" w:eastAsia="Times New Roman" w:hAnsi="Helvetica Neue" w:cs="Times New Roman"/>
          <w:color w:val="000000"/>
          <w:kern w:val="0"/>
          <w:sz w:val="21"/>
          <w:szCs w:val="21"/>
          <w:lang w:eastAsia="en-US"/>
        </w:rPr>
        <w:lastRenderedPageBreak/>
        <w:t>While we considered the simplest possible version, with only two dealers and constant and equal trend-following characteristics, you can easily remove these restrictions. You can try to simulate for hundreds of dealers, with non-constant d values. The main results still hold</w:t>
      </w:r>
      <w:proofErr w:type="gramStart"/>
      <w:r w:rsidRPr="00CF74FC">
        <w:rPr>
          <w:rFonts w:ascii="Helvetica Neue" w:eastAsia="Times New Roman" w:hAnsi="Helvetica Neue" w:cs="Times New Roman"/>
          <w:color w:val="000000"/>
          <w:kern w:val="0"/>
          <w:sz w:val="21"/>
          <w:szCs w:val="21"/>
          <w:lang w:eastAsia="en-US"/>
        </w:rPr>
        <w:t>,</w:t>
      </w:r>
      <w:proofErr w:type="gramEnd"/>
      <w:r w:rsidRPr="00CF74FC">
        <w:rPr>
          <w:rFonts w:ascii="Helvetica Neue" w:eastAsia="Times New Roman" w:hAnsi="Helvetica Neue" w:cs="Times New Roman"/>
          <w:color w:val="000000"/>
          <w:kern w:val="0"/>
          <w:sz w:val="21"/>
          <w:szCs w:val="21"/>
          <w:lang w:eastAsia="en-US"/>
        </w:rPr>
        <w:t xml:space="preserve"> it just becomes more complicated to analyze as the number of parameters increases.</w:t>
      </w:r>
    </w:p>
    <w:p w14:paraId="7262419B" w14:textId="77777777" w:rsidR="00CF74FC" w:rsidRPr="00CF74FC" w:rsidRDefault="00CF74FC" w:rsidP="00CF74FC">
      <w:pPr>
        <w:widowControl/>
        <w:numPr>
          <w:ilvl w:val="0"/>
          <w:numId w:val="2"/>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CF74FC">
        <w:rPr>
          <w:rFonts w:ascii="Helvetica Neue" w:eastAsia="Times New Roman" w:hAnsi="Helvetica Neue" w:cs="Times New Roman"/>
          <w:color w:val="000000"/>
          <w:kern w:val="0"/>
          <w:sz w:val="21"/>
          <w:szCs w:val="21"/>
          <w:lang w:eastAsia="en-US"/>
        </w:rPr>
        <w:t>However, it should be clear that no such model will ever be able to accurately and consistently describe all the features of such complicated systems as stock markets.</w:t>
      </w:r>
    </w:p>
    <w:p w14:paraId="3E7BC3CE" w14:textId="77777777" w:rsidR="00CF74FC" w:rsidRPr="00CF74FC" w:rsidRDefault="00CF74FC" w:rsidP="00CF74FC">
      <w:pPr>
        <w:widowControl/>
        <w:numPr>
          <w:ilvl w:val="0"/>
          <w:numId w:val="2"/>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CF74FC">
        <w:rPr>
          <w:rFonts w:ascii="Helvetica Neue" w:eastAsia="Times New Roman" w:hAnsi="Helvetica Neue" w:cs="Times New Roman"/>
          <w:color w:val="000000"/>
          <w:kern w:val="0"/>
          <w:sz w:val="21"/>
          <w:szCs w:val="21"/>
          <w:lang w:eastAsia="en-US"/>
        </w:rPr>
        <w:t>For the dealer model we presented, one can recover the non-trivial power law decay of the price returns, but only for a specific set of parameter values. If the parameters of the model are changed, then the nature of the distribution can also change.</w:t>
      </w:r>
    </w:p>
    <w:p w14:paraId="2D139047" w14:textId="77777777" w:rsidR="00CF74FC" w:rsidRPr="00CF74FC" w:rsidRDefault="00CF74FC" w:rsidP="00CF74FC">
      <w:pPr>
        <w:widowControl/>
        <w:numPr>
          <w:ilvl w:val="0"/>
          <w:numId w:val="2"/>
        </w:numPr>
        <w:shd w:val="clear" w:color="auto" w:fill="FFFFFF"/>
        <w:spacing w:before="100" w:beforeAutospacing="1" w:after="100" w:afterAutospacing="1"/>
        <w:ind w:right="480"/>
        <w:jc w:val="left"/>
        <w:rPr>
          <w:rFonts w:ascii="Helvetica Neue" w:eastAsia="Times New Roman" w:hAnsi="Helvetica Neue" w:cs="Times New Roman"/>
          <w:color w:val="000000"/>
          <w:kern w:val="0"/>
          <w:sz w:val="21"/>
          <w:szCs w:val="21"/>
          <w:lang w:eastAsia="en-US"/>
        </w:rPr>
      </w:pPr>
      <w:r w:rsidRPr="00CF74FC">
        <w:rPr>
          <w:rFonts w:ascii="Helvetica Neue" w:eastAsia="Times New Roman" w:hAnsi="Helvetica Neue" w:cs="Times New Roman"/>
          <w:color w:val="000000"/>
          <w:kern w:val="0"/>
          <w:sz w:val="21"/>
          <w:szCs w:val="21"/>
          <w:lang w:eastAsia="en-US"/>
        </w:rPr>
        <w:t>While this type of modeling can help you understand complex real-world systems, you should be very careful when trying to make precise quantitative predictions based on them.</w:t>
      </w:r>
    </w:p>
    <w:p w14:paraId="0A771A01" w14:textId="3FF05747" w:rsidR="009E10A9" w:rsidRPr="009E10A9" w:rsidRDefault="009E10A9" w:rsidP="009E10A9">
      <w:pPr>
        <w:widowControl/>
        <w:shd w:val="clear" w:color="auto" w:fill="FFFFFF"/>
        <w:spacing w:before="100" w:beforeAutospacing="1" w:after="100" w:afterAutospacing="1"/>
        <w:ind w:left="720" w:right="480"/>
        <w:jc w:val="left"/>
        <w:rPr>
          <w:rFonts w:ascii="Helvetica Neue" w:eastAsia="Times New Roman" w:hAnsi="Helvetica Neue" w:cs="Times New Roman"/>
          <w:color w:val="000000"/>
          <w:kern w:val="0"/>
          <w:sz w:val="21"/>
          <w:szCs w:val="21"/>
          <w:lang w:eastAsia="en-US"/>
        </w:rPr>
      </w:pPr>
    </w:p>
    <w:p w14:paraId="253E7BD1" w14:textId="77777777" w:rsidR="009E10A9" w:rsidRPr="00DC21AA" w:rsidRDefault="009E10A9" w:rsidP="009E10A9"/>
    <w:sectPr w:rsidR="009E10A9" w:rsidRPr="00DC21AA"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altName w:val="Arial Unicode MS"/>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altName w:val="Arial Unicode MS"/>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77E2D"/>
    <w:multiLevelType w:val="multilevel"/>
    <w:tmpl w:val="999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006D49"/>
    <w:multiLevelType w:val="multilevel"/>
    <w:tmpl w:val="D38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BA2C72"/>
    <w:multiLevelType w:val="multilevel"/>
    <w:tmpl w:val="7A8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IdMacAtCleanup w:val="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oichi Yamamoto">
    <w15:presenceInfo w15:providerId="Windows Live" w15:userId="44483796c332e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12746"/>
    <w:rsid w:val="000216FB"/>
    <w:rsid w:val="00061E5F"/>
    <w:rsid w:val="000777A3"/>
    <w:rsid w:val="0009498A"/>
    <w:rsid w:val="000E4E6C"/>
    <w:rsid w:val="0013208D"/>
    <w:rsid w:val="00143301"/>
    <w:rsid w:val="00160A0D"/>
    <w:rsid w:val="00235696"/>
    <w:rsid w:val="00240798"/>
    <w:rsid w:val="00271153"/>
    <w:rsid w:val="00273E27"/>
    <w:rsid w:val="00292D45"/>
    <w:rsid w:val="0029502E"/>
    <w:rsid w:val="003170AC"/>
    <w:rsid w:val="00346706"/>
    <w:rsid w:val="003930D2"/>
    <w:rsid w:val="003E6CBA"/>
    <w:rsid w:val="00422F3C"/>
    <w:rsid w:val="004305B4"/>
    <w:rsid w:val="00457357"/>
    <w:rsid w:val="004A2052"/>
    <w:rsid w:val="004B2B03"/>
    <w:rsid w:val="004F4549"/>
    <w:rsid w:val="00586A86"/>
    <w:rsid w:val="005B662E"/>
    <w:rsid w:val="00632CE2"/>
    <w:rsid w:val="00661658"/>
    <w:rsid w:val="00687A1D"/>
    <w:rsid w:val="006D222B"/>
    <w:rsid w:val="00746EC2"/>
    <w:rsid w:val="00753D26"/>
    <w:rsid w:val="007763EE"/>
    <w:rsid w:val="00781720"/>
    <w:rsid w:val="00792E78"/>
    <w:rsid w:val="007B1C9A"/>
    <w:rsid w:val="007E4012"/>
    <w:rsid w:val="007F2F27"/>
    <w:rsid w:val="00804AA6"/>
    <w:rsid w:val="008174B9"/>
    <w:rsid w:val="00842487"/>
    <w:rsid w:val="00875CB8"/>
    <w:rsid w:val="00876081"/>
    <w:rsid w:val="00886275"/>
    <w:rsid w:val="008E7FCD"/>
    <w:rsid w:val="00910231"/>
    <w:rsid w:val="00935971"/>
    <w:rsid w:val="00980AE5"/>
    <w:rsid w:val="0098398A"/>
    <w:rsid w:val="009E10A9"/>
    <w:rsid w:val="009E5D15"/>
    <w:rsid w:val="00A27681"/>
    <w:rsid w:val="00A5274E"/>
    <w:rsid w:val="00A7671A"/>
    <w:rsid w:val="00AF46E0"/>
    <w:rsid w:val="00B24B70"/>
    <w:rsid w:val="00B30B99"/>
    <w:rsid w:val="00B559C2"/>
    <w:rsid w:val="00B7787C"/>
    <w:rsid w:val="00B94209"/>
    <w:rsid w:val="00BC6B65"/>
    <w:rsid w:val="00C857C5"/>
    <w:rsid w:val="00CB49A3"/>
    <w:rsid w:val="00CB716D"/>
    <w:rsid w:val="00CF6971"/>
    <w:rsid w:val="00CF74FC"/>
    <w:rsid w:val="00CF76AB"/>
    <w:rsid w:val="00D02958"/>
    <w:rsid w:val="00D145C0"/>
    <w:rsid w:val="00D54E9E"/>
    <w:rsid w:val="00D75EBE"/>
    <w:rsid w:val="00DA7B4F"/>
    <w:rsid w:val="00DC21AA"/>
    <w:rsid w:val="00E740FE"/>
    <w:rsid w:val="00E93B08"/>
    <w:rsid w:val="00F47CF0"/>
    <w:rsid w:val="00F50457"/>
    <w:rsid w:val="00F764A1"/>
    <w:rsid w:val="00F85E2B"/>
    <w:rsid w:val="00FA0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3F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HTMLPreformatted">
    <w:name w:val="HTML Preformatted"/>
    <w:basedOn w:val="Normal"/>
    <w:link w:val="HTMLPreformattedChar"/>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80AE5"/>
    <w:rPr>
      <w:rFonts w:ascii="Courier New" w:hAnsi="Courier New" w:cs="Courier New"/>
      <w:kern w:val="0"/>
      <w:sz w:val="20"/>
      <w:szCs w:val="20"/>
    </w:rPr>
  </w:style>
  <w:style w:type="character" w:customStyle="1" w:styleId="c1">
    <w:name w:val="c1"/>
    <w:basedOn w:val="DefaultParagraphFont"/>
    <w:rsid w:val="0098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 w:type="paragraph" w:styleId="HTMLPreformatted">
    <w:name w:val="HTML Preformatted"/>
    <w:basedOn w:val="Normal"/>
    <w:link w:val="HTMLPreformattedChar"/>
    <w:uiPriority w:val="99"/>
    <w:semiHidden/>
    <w:unhideWhenUsed/>
    <w:rsid w:val="00980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80AE5"/>
    <w:rPr>
      <w:rFonts w:ascii="Courier New" w:hAnsi="Courier New" w:cs="Courier New"/>
      <w:kern w:val="0"/>
      <w:sz w:val="20"/>
      <w:szCs w:val="20"/>
    </w:rPr>
  </w:style>
  <w:style w:type="character" w:customStyle="1" w:styleId="c1">
    <w:name w:val="c1"/>
    <w:basedOn w:val="DefaultParagraphFont"/>
    <w:rsid w:val="009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26107588">
      <w:bodyDiv w:val="1"/>
      <w:marLeft w:val="0"/>
      <w:marRight w:val="0"/>
      <w:marTop w:val="0"/>
      <w:marBottom w:val="0"/>
      <w:divBdr>
        <w:top w:val="none" w:sz="0" w:space="0" w:color="auto"/>
        <w:left w:val="none" w:sz="0" w:space="0" w:color="auto"/>
        <w:bottom w:val="none" w:sz="0" w:space="0" w:color="auto"/>
        <w:right w:val="none" w:sz="0" w:space="0" w:color="auto"/>
      </w:divBdr>
      <w:divsChild>
        <w:div w:id="591201779">
          <w:marLeft w:val="0"/>
          <w:marRight w:val="0"/>
          <w:marTop w:val="0"/>
          <w:marBottom w:val="0"/>
          <w:divBdr>
            <w:top w:val="none" w:sz="0" w:space="0" w:color="auto"/>
            <w:left w:val="none" w:sz="0" w:space="0" w:color="auto"/>
            <w:bottom w:val="none" w:sz="0" w:space="0" w:color="auto"/>
            <w:right w:val="none" w:sz="0" w:space="0" w:color="auto"/>
          </w:divBdr>
          <w:divsChild>
            <w:div w:id="1910847846">
              <w:marLeft w:val="0"/>
              <w:marRight w:val="0"/>
              <w:marTop w:val="0"/>
              <w:marBottom w:val="0"/>
              <w:divBdr>
                <w:top w:val="none" w:sz="0" w:space="0" w:color="auto"/>
                <w:left w:val="none" w:sz="0" w:space="0" w:color="auto"/>
                <w:bottom w:val="none" w:sz="0" w:space="0" w:color="auto"/>
                <w:right w:val="none" w:sz="0" w:space="0" w:color="auto"/>
              </w:divBdr>
              <w:divsChild>
                <w:div w:id="179008189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88975043">
          <w:marLeft w:val="0"/>
          <w:marRight w:val="0"/>
          <w:marTop w:val="0"/>
          <w:marBottom w:val="0"/>
          <w:divBdr>
            <w:top w:val="none" w:sz="0" w:space="0" w:color="auto"/>
            <w:left w:val="none" w:sz="0" w:space="0" w:color="auto"/>
            <w:bottom w:val="none" w:sz="0" w:space="0" w:color="auto"/>
            <w:right w:val="none" w:sz="0" w:space="0" w:color="auto"/>
          </w:divBdr>
          <w:divsChild>
            <w:div w:id="277954383">
              <w:marLeft w:val="0"/>
              <w:marRight w:val="0"/>
              <w:marTop w:val="0"/>
              <w:marBottom w:val="0"/>
              <w:divBdr>
                <w:top w:val="none" w:sz="0" w:space="0" w:color="auto"/>
                <w:left w:val="none" w:sz="0" w:space="0" w:color="auto"/>
                <w:bottom w:val="none" w:sz="0" w:space="0" w:color="auto"/>
                <w:right w:val="none" w:sz="0" w:space="0" w:color="auto"/>
              </w:divBdr>
              <w:divsChild>
                <w:div w:id="916093016">
                  <w:marLeft w:val="0"/>
                  <w:marRight w:val="0"/>
                  <w:marTop w:val="0"/>
                  <w:marBottom w:val="0"/>
                  <w:divBdr>
                    <w:top w:val="single" w:sz="6" w:space="5" w:color="auto"/>
                    <w:left w:val="none" w:sz="0" w:space="0" w:color="auto"/>
                    <w:bottom w:val="none" w:sz="0" w:space="0" w:color="auto"/>
                    <w:right w:val="none" w:sz="0" w:space="0" w:color="auto"/>
                  </w:divBdr>
                </w:div>
                <w:div w:id="1252931705">
                  <w:marLeft w:val="0"/>
                  <w:marRight w:val="0"/>
                  <w:marTop w:val="0"/>
                  <w:marBottom w:val="0"/>
                  <w:divBdr>
                    <w:top w:val="none" w:sz="0" w:space="0" w:color="auto"/>
                    <w:left w:val="none" w:sz="0" w:space="0" w:color="auto"/>
                    <w:bottom w:val="none" w:sz="0" w:space="0" w:color="auto"/>
                    <w:right w:val="none" w:sz="0" w:space="0" w:color="auto"/>
                  </w:divBdr>
                  <w:divsChild>
                    <w:div w:id="220749235">
                      <w:marLeft w:val="0"/>
                      <w:marRight w:val="0"/>
                      <w:marTop w:val="0"/>
                      <w:marBottom w:val="0"/>
                      <w:divBdr>
                        <w:top w:val="none" w:sz="0" w:space="0" w:color="auto"/>
                        <w:left w:val="none" w:sz="0" w:space="0" w:color="auto"/>
                        <w:bottom w:val="none" w:sz="0" w:space="0" w:color="auto"/>
                        <w:right w:val="none" w:sz="0" w:space="0" w:color="auto"/>
                      </w:divBdr>
                      <w:divsChild>
                        <w:div w:id="194861418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0133383">
      <w:bodyDiv w:val="1"/>
      <w:marLeft w:val="0"/>
      <w:marRight w:val="0"/>
      <w:marTop w:val="0"/>
      <w:marBottom w:val="0"/>
      <w:divBdr>
        <w:top w:val="none" w:sz="0" w:space="0" w:color="auto"/>
        <w:left w:val="none" w:sz="0" w:space="0" w:color="auto"/>
        <w:bottom w:val="none" w:sz="0" w:space="0" w:color="auto"/>
        <w:right w:val="none" w:sz="0" w:space="0" w:color="auto"/>
      </w:divBdr>
    </w:div>
    <w:div w:id="52239251">
      <w:bodyDiv w:val="1"/>
      <w:marLeft w:val="0"/>
      <w:marRight w:val="0"/>
      <w:marTop w:val="0"/>
      <w:marBottom w:val="0"/>
      <w:divBdr>
        <w:top w:val="none" w:sz="0" w:space="0" w:color="auto"/>
        <w:left w:val="none" w:sz="0" w:space="0" w:color="auto"/>
        <w:bottom w:val="none" w:sz="0" w:space="0" w:color="auto"/>
        <w:right w:val="none" w:sz="0" w:space="0" w:color="auto"/>
      </w:divBdr>
    </w:div>
    <w:div w:id="77025327">
      <w:bodyDiv w:val="1"/>
      <w:marLeft w:val="0"/>
      <w:marRight w:val="0"/>
      <w:marTop w:val="0"/>
      <w:marBottom w:val="0"/>
      <w:divBdr>
        <w:top w:val="none" w:sz="0" w:space="0" w:color="auto"/>
        <w:left w:val="none" w:sz="0" w:space="0" w:color="auto"/>
        <w:bottom w:val="none" w:sz="0" w:space="0" w:color="auto"/>
        <w:right w:val="none" w:sz="0" w:space="0" w:color="auto"/>
      </w:divBdr>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04663070">
      <w:bodyDiv w:val="1"/>
      <w:marLeft w:val="0"/>
      <w:marRight w:val="0"/>
      <w:marTop w:val="0"/>
      <w:marBottom w:val="0"/>
      <w:divBdr>
        <w:top w:val="none" w:sz="0" w:space="0" w:color="auto"/>
        <w:left w:val="none" w:sz="0" w:space="0" w:color="auto"/>
        <w:bottom w:val="none" w:sz="0" w:space="0" w:color="auto"/>
        <w:right w:val="none" w:sz="0" w:space="0" w:color="auto"/>
      </w:divBdr>
    </w:div>
    <w:div w:id="118184166">
      <w:bodyDiv w:val="1"/>
      <w:marLeft w:val="0"/>
      <w:marRight w:val="0"/>
      <w:marTop w:val="0"/>
      <w:marBottom w:val="0"/>
      <w:divBdr>
        <w:top w:val="none" w:sz="0" w:space="0" w:color="auto"/>
        <w:left w:val="none" w:sz="0" w:space="0" w:color="auto"/>
        <w:bottom w:val="none" w:sz="0" w:space="0" w:color="auto"/>
        <w:right w:val="none" w:sz="0" w:space="0" w:color="auto"/>
      </w:divBdr>
    </w:div>
    <w:div w:id="132449429">
      <w:bodyDiv w:val="1"/>
      <w:marLeft w:val="0"/>
      <w:marRight w:val="0"/>
      <w:marTop w:val="0"/>
      <w:marBottom w:val="0"/>
      <w:divBdr>
        <w:top w:val="none" w:sz="0" w:space="0" w:color="auto"/>
        <w:left w:val="none" w:sz="0" w:space="0" w:color="auto"/>
        <w:bottom w:val="none" w:sz="0" w:space="0" w:color="auto"/>
        <w:right w:val="none" w:sz="0" w:space="0" w:color="auto"/>
      </w:divBdr>
      <w:divsChild>
        <w:div w:id="2101171261">
          <w:marLeft w:val="0"/>
          <w:marRight w:val="0"/>
          <w:marTop w:val="0"/>
          <w:marBottom w:val="0"/>
          <w:divBdr>
            <w:top w:val="none" w:sz="0" w:space="0" w:color="auto"/>
            <w:left w:val="none" w:sz="0" w:space="0" w:color="auto"/>
            <w:bottom w:val="none" w:sz="0" w:space="0" w:color="auto"/>
            <w:right w:val="none" w:sz="0" w:space="0" w:color="auto"/>
          </w:divBdr>
          <w:divsChild>
            <w:div w:id="487869041">
              <w:marLeft w:val="0"/>
              <w:marRight w:val="0"/>
              <w:marTop w:val="0"/>
              <w:marBottom w:val="0"/>
              <w:divBdr>
                <w:top w:val="none" w:sz="0" w:space="0" w:color="auto"/>
                <w:left w:val="none" w:sz="0" w:space="0" w:color="auto"/>
                <w:bottom w:val="none" w:sz="0" w:space="0" w:color="auto"/>
                <w:right w:val="none" w:sz="0" w:space="0" w:color="auto"/>
              </w:divBdr>
              <w:divsChild>
                <w:div w:id="69306996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4301515">
          <w:marLeft w:val="0"/>
          <w:marRight w:val="0"/>
          <w:marTop w:val="0"/>
          <w:marBottom w:val="0"/>
          <w:divBdr>
            <w:top w:val="none" w:sz="0" w:space="0" w:color="auto"/>
            <w:left w:val="none" w:sz="0" w:space="0" w:color="auto"/>
            <w:bottom w:val="none" w:sz="0" w:space="0" w:color="auto"/>
            <w:right w:val="none" w:sz="0" w:space="0" w:color="auto"/>
          </w:divBdr>
          <w:divsChild>
            <w:div w:id="1924803377">
              <w:marLeft w:val="0"/>
              <w:marRight w:val="0"/>
              <w:marTop w:val="0"/>
              <w:marBottom w:val="0"/>
              <w:divBdr>
                <w:top w:val="none" w:sz="0" w:space="0" w:color="auto"/>
                <w:left w:val="none" w:sz="0" w:space="0" w:color="auto"/>
                <w:bottom w:val="none" w:sz="0" w:space="0" w:color="auto"/>
                <w:right w:val="none" w:sz="0" w:space="0" w:color="auto"/>
              </w:divBdr>
              <w:divsChild>
                <w:div w:id="928467214">
                  <w:marLeft w:val="0"/>
                  <w:marRight w:val="0"/>
                  <w:marTop w:val="0"/>
                  <w:marBottom w:val="0"/>
                  <w:divBdr>
                    <w:top w:val="single" w:sz="6" w:space="5" w:color="auto"/>
                    <w:left w:val="none" w:sz="0" w:space="0" w:color="auto"/>
                    <w:bottom w:val="none" w:sz="0" w:space="0" w:color="auto"/>
                    <w:right w:val="none" w:sz="0" w:space="0" w:color="auto"/>
                  </w:divBdr>
                </w:div>
                <w:div w:id="850725021">
                  <w:marLeft w:val="0"/>
                  <w:marRight w:val="0"/>
                  <w:marTop w:val="0"/>
                  <w:marBottom w:val="0"/>
                  <w:divBdr>
                    <w:top w:val="none" w:sz="0" w:space="0" w:color="auto"/>
                    <w:left w:val="none" w:sz="0" w:space="0" w:color="auto"/>
                    <w:bottom w:val="none" w:sz="0" w:space="0" w:color="auto"/>
                    <w:right w:val="none" w:sz="0" w:space="0" w:color="auto"/>
                  </w:divBdr>
                  <w:divsChild>
                    <w:div w:id="1712925080">
                      <w:marLeft w:val="0"/>
                      <w:marRight w:val="0"/>
                      <w:marTop w:val="0"/>
                      <w:marBottom w:val="0"/>
                      <w:divBdr>
                        <w:top w:val="none" w:sz="0" w:space="0" w:color="auto"/>
                        <w:left w:val="none" w:sz="0" w:space="0" w:color="auto"/>
                        <w:bottom w:val="none" w:sz="0" w:space="0" w:color="auto"/>
                        <w:right w:val="none" w:sz="0" w:space="0" w:color="auto"/>
                      </w:divBdr>
                      <w:divsChild>
                        <w:div w:id="131255739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158348880">
      <w:bodyDiv w:val="1"/>
      <w:marLeft w:val="0"/>
      <w:marRight w:val="0"/>
      <w:marTop w:val="0"/>
      <w:marBottom w:val="0"/>
      <w:divBdr>
        <w:top w:val="none" w:sz="0" w:space="0" w:color="auto"/>
        <w:left w:val="none" w:sz="0" w:space="0" w:color="auto"/>
        <w:bottom w:val="none" w:sz="0" w:space="0" w:color="auto"/>
        <w:right w:val="none" w:sz="0" w:space="0" w:color="auto"/>
      </w:divBdr>
      <w:divsChild>
        <w:div w:id="841089159">
          <w:marLeft w:val="0"/>
          <w:marRight w:val="0"/>
          <w:marTop w:val="0"/>
          <w:marBottom w:val="0"/>
          <w:divBdr>
            <w:top w:val="none" w:sz="0" w:space="0" w:color="auto"/>
            <w:left w:val="none" w:sz="0" w:space="0" w:color="auto"/>
            <w:bottom w:val="none" w:sz="0" w:space="0" w:color="auto"/>
            <w:right w:val="none" w:sz="0" w:space="0" w:color="auto"/>
          </w:divBdr>
          <w:divsChild>
            <w:div w:id="245842223">
              <w:marLeft w:val="0"/>
              <w:marRight w:val="0"/>
              <w:marTop w:val="0"/>
              <w:marBottom w:val="0"/>
              <w:divBdr>
                <w:top w:val="none" w:sz="0" w:space="0" w:color="auto"/>
                <w:left w:val="none" w:sz="0" w:space="0" w:color="auto"/>
                <w:bottom w:val="none" w:sz="0" w:space="0" w:color="auto"/>
                <w:right w:val="none" w:sz="0" w:space="0" w:color="auto"/>
              </w:divBdr>
              <w:divsChild>
                <w:div w:id="2578318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03136309">
          <w:marLeft w:val="0"/>
          <w:marRight w:val="0"/>
          <w:marTop w:val="0"/>
          <w:marBottom w:val="0"/>
          <w:divBdr>
            <w:top w:val="none" w:sz="0" w:space="0" w:color="auto"/>
            <w:left w:val="none" w:sz="0" w:space="0" w:color="auto"/>
            <w:bottom w:val="none" w:sz="0" w:space="0" w:color="auto"/>
            <w:right w:val="none" w:sz="0" w:space="0" w:color="auto"/>
          </w:divBdr>
          <w:divsChild>
            <w:div w:id="405691717">
              <w:marLeft w:val="0"/>
              <w:marRight w:val="0"/>
              <w:marTop w:val="0"/>
              <w:marBottom w:val="0"/>
              <w:divBdr>
                <w:top w:val="none" w:sz="0" w:space="0" w:color="auto"/>
                <w:left w:val="none" w:sz="0" w:space="0" w:color="auto"/>
                <w:bottom w:val="none" w:sz="0" w:space="0" w:color="auto"/>
                <w:right w:val="none" w:sz="0" w:space="0" w:color="auto"/>
              </w:divBdr>
              <w:divsChild>
                <w:div w:id="1355690792">
                  <w:marLeft w:val="0"/>
                  <w:marRight w:val="0"/>
                  <w:marTop w:val="0"/>
                  <w:marBottom w:val="0"/>
                  <w:divBdr>
                    <w:top w:val="single" w:sz="6" w:space="5" w:color="auto"/>
                    <w:left w:val="none" w:sz="0" w:space="0" w:color="auto"/>
                    <w:bottom w:val="none" w:sz="0" w:space="0" w:color="auto"/>
                    <w:right w:val="none" w:sz="0" w:space="0" w:color="auto"/>
                  </w:divBdr>
                </w:div>
                <w:div w:id="1393653872">
                  <w:marLeft w:val="0"/>
                  <w:marRight w:val="0"/>
                  <w:marTop w:val="0"/>
                  <w:marBottom w:val="0"/>
                  <w:divBdr>
                    <w:top w:val="none" w:sz="0" w:space="0" w:color="auto"/>
                    <w:left w:val="none" w:sz="0" w:space="0" w:color="auto"/>
                    <w:bottom w:val="none" w:sz="0" w:space="0" w:color="auto"/>
                    <w:right w:val="none" w:sz="0" w:space="0" w:color="auto"/>
                  </w:divBdr>
                  <w:divsChild>
                    <w:div w:id="1637754758">
                      <w:marLeft w:val="0"/>
                      <w:marRight w:val="0"/>
                      <w:marTop w:val="0"/>
                      <w:marBottom w:val="0"/>
                      <w:divBdr>
                        <w:top w:val="none" w:sz="0" w:space="0" w:color="auto"/>
                        <w:left w:val="none" w:sz="0" w:space="0" w:color="auto"/>
                        <w:bottom w:val="none" w:sz="0" w:space="0" w:color="auto"/>
                        <w:right w:val="none" w:sz="0" w:space="0" w:color="auto"/>
                      </w:divBdr>
                      <w:divsChild>
                        <w:div w:id="7098880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74081474">
      <w:bodyDiv w:val="1"/>
      <w:marLeft w:val="0"/>
      <w:marRight w:val="0"/>
      <w:marTop w:val="0"/>
      <w:marBottom w:val="0"/>
      <w:divBdr>
        <w:top w:val="none" w:sz="0" w:space="0" w:color="auto"/>
        <w:left w:val="none" w:sz="0" w:space="0" w:color="auto"/>
        <w:bottom w:val="none" w:sz="0" w:space="0" w:color="auto"/>
        <w:right w:val="none" w:sz="0" w:space="0" w:color="auto"/>
      </w:divBdr>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6497228">
      <w:bodyDiv w:val="1"/>
      <w:marLeft w:val="0"/>
      <w:marRight w:val="0"/>
      <w:marTop w:val="0"/>
      <w:marBottom w:val="0"/>
      <w:divBdr>
        <w:top w:val="none" w:sz="0" w:space="0" w:color="auto"/>
        <w:left w:val="none" w:sz="0" w:space="0" w:color="auto"/>
        <w:bottom w:val="none" w:sz="0" w:space="0" w:color="auto"/>
        <w:right w:val="none" w:sz="0" w:space="0" w:color="auto"/>
      </w:divBdr>
      <w:divsChild>
        <w:div w:id="43985316">
          <w:marLeft w:val="0"/>
          <w:marRight w:val="0"/>
          <w:marTop w:val="0"/>
          <w:marBottom w:val="0"/>
          <w:divBdr>
            <w:top w:val="none" w:sz="0" w:space="0" w:color="auto"/>
            <w:left w:val="none" w:sz="0" w:space="0" w:color="auto"/>
            <w:bottom w:val="none" w:sz="0" w:space="0" w:color="auto"/>
            <w:right w:val="none" w:sz="0" w:space="0" w:color="auto"/>
          </w:divBdr>
          <w:divsChild>
            <w:div w:id="865797404">
              <w:marLeft w:val="0"/>
              <w:marRight w:val="0"/>
              <w:marTop w:val="0"/>
              <w:marBottom w:val="0"/>
              <w:divBdr>
                <w:top w:val="none" w:sz="0" w:space="0" w:color="auto"/>
                <w:left w:val="none" w:sz="0" w:space="0" w:color="auto"/>
                <w:bottom w:val="none" w:sz="0" w:space="0" w:color="auto"/>
                <w:right w:val="none" w:sz="0" w:space="0" w:color="auto"/>
              </w:divBdr>
              <w:divsChild>
                <w:div w:id="38695145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36485130">
          <w:marLeft w:val="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sChild>
                <w:div w:id="222179671">
                  <w:marLeft w:val="0"/>
                  <w:marRight w:val="0"/>
                  <w:marTop w:val="0"/>
                  <w:marBottom w:val="0"/>
                  <w:divBdr>
                    <w:top w:val="single" w:sz="6" w:space="5" w:color="auto"/>
                    <w:left w:val="none" w:sz="0" w:space="0" w:color="auto"/>
                    <w:bottom w:val="none" w:sz="0" w:space="0" w:color="auto"/>
                    <w:right w:val="none" w:sz="0" w:space="0" w:color="auto"/>
                  </w:divBdr>
                </w:div>
                <w:div w:id="688607379">
                  <w:marLeft w:val="0"/>
                  <w:marRight w:val="0"/>
                  <w:marTop w:val="0"/>
                  <w:marBottom w:val="0"/>
                  <w:divBdr>
                    <w:top w:val="none" w:sz="0" w:space="0" w:color="auto"/>
                    <w:left w:val="none" w:sz="0" w:space="0" w:color="auto"/>
                    <w:bottom w:val="none" w:sz="0" w:space="0" w:color="auto"/>
                    <w:right w:val="none" w:sz="0" w:space="0" w:color="auto"/>
                  </w:divBdr>
                  <w:divsChild>
                    <w:div w:id="623385369">
                      <w:marLeft w:val="0"/>
                      <w:marRight w:val="0"/>
                      <w:marTop w:val="0"/>
                      <w:marBottom w:val="0"/>
                      <w:divBdr>
                        <w:top w:val="none" w:sz="0" w:space="0" w:color="auto"/>
                        <w:left w:val="none" w:sz="0" w:space="0" w:color="auto"/>
                        <w:bottom w:val="none" w:sz="0" w:space="0" w:color="auto"/>
                        <w:right w:val="none" w:sz="0" w:space="0" w:color="auto"/>
                      </w:divBdr>
                      <w:divsChild>
                        <w:div w:id="189762613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39216100">
      <w:bodyDiv w:val="1"/>
      <w:marLeft w:val="0"/>
      <w:marRight w:val="0"/>
      <w:marTop w:val="0"/>
      <w:marBottom w:val="0"/>
      <w:divBdr>
        <w:top w:val="none" w:sz="0" w:space="0" w:color="auto"/>
        <w:left w:val="none" w:sz="0" w:space="0" w:color="auto"/>
        <w:bottom w:val="none" w:sz="0" w:space="0" w:color="auto"/>
        <w:right w:val="none" w:sz="0" w:space="0" w:color="auto"/>
      </w:divBdr>
      <w:divsChild>
        <w:div w:id="1983851580">
          <w:marLeft w:val="0"/>
          <w:marRight w:val="0"/>
          <w:marTop w:val="0"/>
          <w:marBottom w:val="0"/>
          <w:divBdr>
            <w:top w:val="none" w:sz="0" w:space="0" w:color="auto"/>
            <w:left w:val="none" w:sz="0" w:space="0" w:color="auto"/>
            <w:bottom w:val="none" w:sz="0" w:space="0" w:color="auto"/>
            <w:right w:val="none" w:sz="0" w:space="0" w:color="auto"/>
          </w:divBdr>
          <w:divsChild>
            <w:div w:id="2083403339">
              <w:marLeft w:val="0"/>
              <w:marRight w:val="0"/>
              <w:marTop w:val="0"/>
              <w:marBottom w:val="0"/>
              <w:divBdr>
                <w:top w:val="none" w:sz="0" w:space="0" w:color="auto"/>
                <w:left w:val="none" w:sz="0" w:space="0" w:color="auto"/>
                <w:bottom w:val="none" w:sz="0" w:space="0" w:color="auto"/>
                <w:right w:val="none" w:sz="0" w:space="0" w:color="auto"/>
              </w:divBdr>
              <w:divsChild>
                <w:div w:id="10053968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24269190">
          <w:marLeft w:val="0"/>
          <w:marRight w:val="0"/>
          <w:marTop w:val="0"/>
          <w:marBottom w:val="0"/>
          <w:divBdr>
            <w:top w:val="none" w:sz="0" w:space="0" w:color="auto"/>
            <w:left w:val="none" w:sz="0" w:space="0" w:color="auto"/>
            <w:bottom w:val="none" w:sz="0" w:space="0" w:color="auto"/>
            <w:right w:val="none" w:sz="0" w:space="0" w:color="auto"/>
          </w:divBdr>
          <w:divsChild>
            <w:div w:id="211501621">
              <w:marLeft w:val="0"/>
              <w:marRight w:val="0"/>
              <w:marTop w:val="0"/>
              <w:marBottom w:val="0"/>
              <w:divBdr>
                <w:top w:val="none" w:sz="0" w:space="0" w:color="auto"/>
                <w:left w:val="none" w:sz="0" w:space="0" w:color="auto"/>
                <w:bottom w:val="none" w:sz="0" w:space="0" w:color="auto"/>
                <w:right w:val="none" w:sz="0" w:space="0" w:color="auto"/>
              </w:divBdr>
              <w:divsChild>
                <w:div w:id="388194424">
                  <w:marLeft w:val="0"/>
                  <w:marRight w:val="0"/>
                  <w:marTop w:val="0"/>
                  <w:marBottom w:val="0"/>
                  <w:divBdr>
                    <w:top w:val="none" w:sz="0" w:space="0" w:color="auto"/>
                    <w:left w:val="none" w:sz="0" w:space="0" w:color="auto"/>
                    <w:bottom w:val="none" w:sz="0" w:space="0" w:color="auto"/>
                    <w:right w:val="none" w:sz="0" w:space="0" w:color="auto"/>
                  </w:divBdr>
                  <w:divsChild>
                    <w:div w:id="55446366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44918893">
      <w:bodyDiv w:val="1"/>
      <w:marLeft w:val="0"/>
      <w:marRight w:val="0"/>
      <w:marTop w:val="0"/>
      <w:marBottom w:val="0"/>
      <w:divBdr>
        <w:top w:val="none" w:sz="0" w:space="0" w:color="auto"/>
        <w:left w:val="none" w:sz="0" w:space="0" w:color="auto"/>
        <w:bottom w:val="none" w:sz="0" w:space="0" w:color="auto"/>
        <w:right w:val="none" w:sz="0" w:space="0" w:color="auto"/>
      </w:divBdr>
      <w:divsChild>
        <w:div w:id="76249197">
          <w:marLeft w:val="0"/>
          <w:marRight w:val="0"/>
          <w:marTop w:val="0"/>
          <w:marBottom w:val="0"/>
          <w:divBdr>
            <w:top w:val="none" w:sz="0" w:space="0" w:color="auto"/>
            <w:left w:val="none" w:sz="0" w:space="0" w:color="auto"/>
            <w:bottom w:val="none" w:sz="0" w:space="0" w:color="auto"/>
            <w:right w:val="none" w:sz="0" w:space="0" w:color="auto"/>
          </w:divBdr>
          <w:divsChild>
            <w:div w:id="320276541">
              <w:marLeft w:val="0"/>
              <w:marRight w:val="0"/>
              <w:marTop w:val="0"/>
              <w:marBottom w:val="0"/>
              <w:divBdr>
                <w:top w:val="none" w:sz="0" w:space="0" w:color="auto"/>
                <w:left w:val="none" w:sz="0" w:space="0" w:color="auto"/>
                <w:bottom w:val="none" w:sz="0" w:space="0" w:color="auto"/>
                <w:right w:val="none" w:sz="0" w:space="0" w:color="auto"/>
              </w:divBdr>
              <w:divsChild>
                <w:div w:id="16883395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32373230">
          <w:marLeft w:val="0"/>
          <w:marRight w:val="0"/>
          <w:marTop w:val="0"/>
          <w:marBottom w:val="0"/>
          <w:divBdr>
            <w:top w:val="none" w:sz="0" w:space="0" w:color="auto"/>
            <w:left w:val="none" w:sz="0" w:space="0" w:color="auto"/>
            <w:bottom w:val="none" w:sz="0" w:space="0" w:color="auto"/>
            <w:right w:val="none" w:sz="0" w:space="0" w:color="auto"/>
          </w:divBdr>
          <w:divsChild>
            <w:div w:id="580943745">
              <w:marLeft w:val="0"/>
              <w:marRight w:val="0"/>
              <w:marTop w:val="0"/>
              <w:marBottom w:val="0"/>
              <w:divBdr>
                <w:top w:val="none" w:sz="0" w:space="0" w:color="auto"/>
                <w:left w:val="none" w:sz="0" w:space="0" w:color="auto"/>
                <w:bottom w:val="none" w:sz="0" w:space="0" w:color="auto"/>
                <w:right w:val="none" w:sz="0" w:space="0" w:color="auto"/>
              </w:divBdr>
              <w:divsChild>
                <w:div w:id="632176721">
                  <w:marLeft w:val="0"/>
                  <w:marRight w:val="0"/>
                  <w:marTop w:val="0"/>
                  <w:marBottom w:val="0"/>
                  <w:divBdr>
                    <w:top w:val="single" w:sz="6" w:space="5" w:color="auto"/>
                    <w:left w:val="none" w:sz="0" w:space="0" w:color="auto"/>
                    <w:bottom w:val="none" w:sz="0" w:space="0" w:color="auto"/>
                    <w:right w:val="none" w:sz="0" w:space="0" w:color="auto"/>
                  </w:divBdr>
                </w:div>
                <w:div w:id="2113470792">
                  <w:marLeft w:val="0"/>
                  <w:marRight w:val="0"/>
                  <w:marTop w:val="0"/>
                  <w:marBottom w:val="0"/>
                  <w:divBdr>
                    <w:top w:val="none" w:sz="0" w:space="0" w:color="auto"/>
                    <w:left w:val="none" w:sz="0" w:space="0" w:color="auto"/>
                    <w:bottom w:val="none" w:sz="0" w:space="0" w:color="auto"/>
                    <w:right w:val="none" w:sz="0" w:space="0" w:color="auto"/>
                  </w:divBdr>
                  <w:divsChild>
                    <w:div w:id="1293707284">
                      <w:marLeft w:val="0"/>
                      <w:marRight w:val="0"/>
                      <w:marTop w:val="0"/>
                      <w:marBottom w:val="0"/>
                      <w:divBdr>
                        <w:top w:val="none" w:sz="0" w:space="0" w:color="auto"/>
                        <w:left w:val="none" w:sz="0" w:space="0" w:color="auto"/>
                        <w:bottom w:val="none" w:sz="0" w:space="0" w:color="auto"/>
                        <w:right w:val="none" w:sz="0" w:space="0" w:color="auto"/>
                      </w:divBdr>
                      <w:divsChild>
                        <w:div w:id="7362744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80694257">
      <w:bodyDiv w:val="1"/>
      <w:marLeft w:val="0"/>
      <w:marRight w:val="0"/>
      <w:marTop w:val="0"/>
      <w:marBottom w:val="0"/>
      <w:divBdr>
        <w:top w:val="none" w:sz="0" w:space="0" w:color="auto"/>
        <w:left w:val="none" w:sz="0" w:space="0" w:color="auto"/>
        <w:bottom w:val="none" w:sz="0" w:space="0" w:color="auto"/>
        <w:right w:val="none" w:sz="0" w:space="0" w:color="auto"/>
      </w:divBdr>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83800594">
      <w:bodyDiv w:val="1"/>
      <w:marLeft w:val="0"/>
      <w:marRight w:val="0"/>
      <w:marTop w:val="0"/>
      <w:marBottom w:val="0"/>
      <w:divBdr>
        <w:top w:val="none" w:sz="0" w:space="0" w:color="auto"/>
        <w:left w:val="none" w:sz="0" w:space="0" w:color="auto"/>
        <w:bottom w:val="none" w:sz="0" w:space="0" w:color="auto"/>
        <w:right w:val="none" w:sz="0" w:space="0" w:color="auto"/>
      </w:divBdr>
      <w:divsChild>
        <w:div w:id="2000888109">
          <w:marLeft w:val="0"/>
          <w:marRight w:val="0"/>
          <w:marTop w:val="0"/>
          <w:marBottom w:val="0"/>
          <w:divBdr>
            <w:top w:val="none" w:sz="0" w:space="0" w:color="auto"/>
            <w:left w:val="none" w:sz="0" w:space="0" w:color="auto"/>
            <w:bottom w:val="none" w:sz="0" w:space="0" w:color="auto"/>
            <w:right w:val="none" w:sz="0" w:space="0" w:color="auto"/>
          </w:divBdr>
          <w:divsChild>
            <w:div w:id="1241060236">
              <w:marLeft w:val="0"/>
              <w:marRight w:val="0"/>
              <w:marTop w:val="0"/>
              <w:marBottom w:val="0"/>
              <w:divBdr>
                <w:top w:val="none" w:sz="0" w:space="0" w:color="auto"/>
                <w:left w:val="none" w:sz="0" w:space="0" w:color="auto"/>
                <w:bottom w:val="none" w:sz="0" w:space="0" w:color="auto"/>
                <w:right w:val="none" w:sz="0" w:space="0" w:color="auto"/>
              </w:divBdr>
              <w:divsChild>
                <w:div w:id="167919203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39838257">
          <w:marLeft w:val="0"/>
          <w:marRight w:val="0"/>
          <w:marTop w:val="0"/>
          <w:marBottom w:val="0"/>
          <w:divBdr>
            <w:top w:val="none" w:sz="0" w:space="0" w:color="auto"/>
            <w:left w:val="none" w:sz="0" w:space="0" w:color="auto"/>
            <w:bottom w:val="none" w:sz="0" w:space="0" w:color="auto"/>
            <w:right w:val="none" w:sz="0" w:space="0" w:color="auto"/>
          </w:divBdr>
          <w:divsChild>
            <w:div w:id="1850440150">
              <w:marLeft w:val="0"/>
              <w:marRight w:val="0"/>
              <w:marTop w:val="0"/>
              <w:marBottom w:val="0"/>
              <w:divBdr>
                <w:top w:val="none" w:sz="0" w:space="0" w:color="auto"/>
                <w:left w:val="none" w:sz="0" w:space="0" w:color="auto"/>
                <w:bottom w:val="none" w:sz="0" w:space="0" w:color="auto"/>
                <w:right w:val="none" w:sz="0" w:space="0" w:color="auto"/>
              </w:divBdr>
              <w:divsChild>
                <w:div w:id="1840996762">
                  <w:marLeft w:val="0"/>
                  <w:marRight w:val="0"/>
                  <w:marTop w:val="0"/>
                  <w:marBottom w:val="0"/>
                  <w:divBdr>
                    <w:top w:val="none" w:sz="0" w:space="0" w:color="auto"/>
                    <w:left w:val="none" w:sz="0" w:space="0" w:color="auto"/>
                    <w:bottom w:val="none" w:sz="0" w:space="0" w:color="auto"/>
                    <w:right w:val="none" w:sz="0" w:space="0" w:color="auto"/>
                  </w:divBdr>
                  <w:divsChild>
                    <w:div w:id="152174628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849857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4088760">
      <w:bodyDiv w:val="1"/>
      <w:marLeft w:val="0"/>
      <w:marRight w:val="0"/>
      <w:marTop w:val="0"/>
      <w:marBottom w:val="0"/>
      <w:divBdr>
        <w:top w:val="none" w:sz="0" w:space="0" w:color="auto"/>
        <w:left w:val="none" w:sz="0" w:space="0" w:color="auto"/>
        <w:bottom w:val="none" w:sz="0" w:space="0" w:color="auto"/>
        <w:right w:val="none" w:sz="0" w:space="0" w:color="auto"/>
      </w:divBdr>
      <w:divsChild>
        <w:div w:id="1708216281">
          <w:marLeft w:val="0"/>
          <w:marRight w:val="0"/>
          <w:marTop w:val="0"/>
          <w:marBottom w:val="0"/>
          <w:divBdr>
            <w:top w:val="none" w:sz="0" w:space="0" w:color="auto"/>
            <w:left w:val="none" w:sz="0" w:space="0" w:color="auto"/>
            <w:bottom w:val="none" w:sz="0" w:space="0" w:color="auto"/>
            <w:right w:val="none" w:sz="0" w:space="0" w:color="auto"/>
          </w:divBdr>
          <w:divsChild>
            <w:div w:id="417555719">
              <w:marLeft w:val="0"/>
              <w:marRight w:val="0"/>
              <w:marTop w:val="0"/>
              <w:marBottom w:val="0"/>
              <w:divBdr>
                <w:top w:val="none" w:sz="0" w:space="0" w:color="auto"/>
                <w:left w:val="none" w:sz="0" w:space="0" w:color="auto"/>
                <w:bottom w:val="none" w:sz="0" w:space="0" w:color="auto"/>
                <w:right w:val="none" w:sz="0" w:space="0" w:color="auto"/>
              </w:divBdr>
              <w:divsChild>
                <w:div w:id="55485674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08672833">
          <w:marLeft w:val="0"/>
          <w:marRight w:val="0"/>
          <w:marTop w:val="0"/>
          <w:marBottom w:val="0"/>
          <w:divBdr>
            <w:top w:val="none" w:sz="0" w:space="0" w:color="auto"/>
            <w:left w:val="none" w:sz="0" w:space="0" w:color="auto"/>
            <w:bottom w:val="none" w:sz="0" w:space="0" w:color="auto"/>
            <w:right w:val="none" w:sz="0" w:space="0" w:color="auto"/>
          </w:divBdr>
          <w:divsChild>
            <w:div w:id="1257250082">
              <w:marLeft w:val="0"/>
              <w:marRight w:val="0"/>
              <w:marTop w:val="0"/>
              <w:marBottom w:val="0"/>
              <w:divBdr>
                <w:top w:val="none" w:sz="0" w:space="0" w:color="auto"/>
                <w:left w:val="none" w:sz="0" w:space="0" w:color="auto"/>
                <w:bottom w:val="none" w:sz="0" w:space="0" w:color="auto"/>
                <w:right w:val="none" w:sz="0" w:space="0" w:color="auto"/>
              </w:divBdr>
              <w:divsChild>
                <w:div w:id="122627070">
                  <w:marLeft w:val="0"/>
                  <w:marRight w:val="0"/>
                  <w:marTop w:val="0"/>
                  <w:marBottom w:val="0"/>
                  <w:divBdr>
                    <w:top w:val="none" w:sz="0" w:space="0" w:color="auto"/>
                    <w:left w:val="none" w:sz="0" w:space="0" w:color="auto"/>
                    <w:bottom w:val="none" w:sz="0" w:space="0" w:color="auto"/>
                    <w:right w:val="none" w:sz="0" w:space="0" w:color="auto"/>
                  </w:divBdr>
                  <w:divsChild>
                    <w:div w:id="13904952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14865441">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31778258">
      <w:bodyDiv w:val="1"/>
      <w:marLeft w:val="0"/>
      <w:marRight w:val="0"/>
      <w:marTop w:val="0"/>
      <w:marBottom w:val="0"/>
      <w:divBdr>
        <w:top w:val="none" w:sz="0" w:space="0" w:color="auto"/>
        <w:left w:val="none" w:sz="0" w:space="0" w:color="auto"/>
        <w:bottom w:val="none" w:sz="0" w:space="0" w:color="auto"/>
        <w:right w:val="none" w:sz="0" w:space="0" w:color="auto"/>
      </w:divBdr>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75418448">
      <w:bodyDiv w:val="1"/>
      <w:marLeft w:val="0"/>
      <w:marRight w:val="0"/>
      <w:marTop w:val="0"/>
      <w:marBottom w:val="0"/>
      <w:divBdr>
        <w:top w:val="none" w:sz="0" w:space="0" w:color="auto"/>
        <w:left w:val="none" w:sz="0" w:space="0" w:color="auto"/>
        <w:bottom w:val="none" w:sz="0" w:space="0" w:color="auto"/>
        <w:right w:val="none" w:sz="0" w:space="0" w:color="auto"/>
      </w:divBdr>
      <w:divsChild>
        <w:div w:id="2112697927">
          <w:marLeft w:val="0"/>
          <w:marRight w:val="0"/>
          <w:marTop w:val="0"/>
          <w:marBottom w:val="0"/>
          <w:divBdr>
            <w:top w:val="none" w:sz="0" w:space="0" w:color="auto"/>
            <w:left w:val="none" w:sz="0" w:space="0" w:color="auto"/>
            <w:bottom w:val="none" w:sz="0" w:space="0" w:color="auto"/>
            <w:right w:val="none" w:sz="0" w:space="0" w:color="auto"/>
          </w:divBdr>
          <w:divsChild>
            <w:div w:id="1316642736">
              <w:marLeft w:val="0"/>
              <w:marRight w:val="0"/>
              <w:marTop w:val="0"/>
              <w:marBottom w:val="0"/>
              <w:divBdr>
                <w:top w:val="none" w:sz="0" w:space="0" w:color="auto"/>
                <w:left w:val="none" w:sz="0" w:space="0" w:color="auto"/>
                <w:bottom w:val="none" w:sz="0" w:space="0" w:color="auto"/>
                <w:right w:val="none" w:sz="0" w:space="0" w:color="auto"/>
              </w:divBdr>
              <w:divsChild>
                <w:div w:id="16565713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51546470">
          <w:marLeft w:val="0"/>
          <w:marRight w:val="0"/>
          <w:marTop w:val="0"/>
          <w:marBottom w:val="0"/>
          <w:divBdr>
            <w:top w:val="none" w:sz="0" w:space="0" w:color="auto"/>
            <w:left w:val="none" w:sz="0" w:space="0" w:color="auto"/>
            <w:bottom w:val="none" w:sz="0" w:space="0" w:color="auto"/>
            <w:right w:val="none" w:sz="0" w:space="0" w:color="auto"/>
          </w:divBdr>
          <w:divsChild>
            <w:div w:id="252207184">
              <w:marLeft w:val="0"/>
              <w:marRight w:val="0"/>
              <w:marTop w:val="0"/>
              <w:marBottom w:val="0"/>
              <w:divBdr>
                <w:top w:val="none" w:sz="0" w:space="0" w:color="auto"/>
                <w:left w:val="none" w:sz="0" w:space="0" w:color="auto"/>
                <w:bottom w:val="none" w:sz="0" w:space="0" w:color="auto"/>
                <w:right w:val="none" w:sz="0" w:space="0" w:color="auto"/>
              </w:divBdr>
              <w:divsChild>
                <w:div w:id="1656303433">
                  <w:marLeft w:val="0"/>
                  <w:marRight w:val="0"/>
                  <w:marTop w:val="0"/>
                  <w:marBottom w:val="0"/>
                  <w:divBdr>
                    <w:top w:val="single" w:sz="6" w:space="5" w:color="auto"/>
                    <w:left w:val="none" w:sz="0" w:space="0" w:color="auto"/>
                    <w:bottom w:val="none" w:sz="0" w:space="0" w:color="auto"/>
                    <w:right w:val="none" w:sz="0" w:space="0" w:color="auto"/>
                  </w:divBdr>
                </w:div>
                <w:div w:id="1262955490">
                  <w:marLeft w:val="0"/>
                  <w:marRight w:val="0"/>
                  <w:marTop w:val="0"/>
                  <w:marBottom w:val="0"/>
                  <w:divBdr>
                    <w:top w:val="none" w:sz="0" w:space="0" w:color="auto"/>
                    <w:left w:val="none" w:sz="0" w:space="0" w:color="auto"/>
                    <w:bottom w:val="none" w:sz="0" w:space="0" w:color="auto"/>
                    <w:right w:val="none" w:sz="0" w:space="0" w:color="auto"/>
                  </w:divBdr>
                  <w:divsChild>
                    <w:div w:id="532228518">
                      <w:marLeft w:val="0"/>
                      <w:marRight w:val="0"/>
                      <w:marTop w:val="0"/>
                      <w:marBottom w:val="0"/>
                      <w:divBdr>
                        <w:top w:val="none" w:sz="0" w:space="0" w:color="auto"/>
                        <w:left w:val="none" w:sz="0" w:space="0" w:color="auto"/>
                        <w:bottom w:val="none" w:sz="0" w:space="0" w:color="auto"/>
                        <w:right w:val="none" w:sz="0" w:space="0" w:color="auto"/>
                      </w:divBdr>
                      <w:divsChild>
                        <w:div w:id="23247412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80465386">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14921429">
      <w:bodyDiv w:val="1"/>
      <w:marLeft w:val="0"/>
      <w:marRight w:val="0"/>
      <w:marTop w:val="0"/>
      <w:marBottom w:val="0"/>
      <w:divBdr>
        <w:top w:val="none" w:sz="0" w:space="0" w:color="auto"/>
        <w:left w:val="none" w:sz="0" w:space="0" w:color="auto"/>
        <w:bottom w:val="none" w:sz="0" w:space="0" w:color="auto"/>
        <w:right w:val="none" w:sz="0" w:space="0" w:color="auto"/>
      </w:divBdr>
      <w:divsChild>
        <w:div w:id="264965349">
          <w:marLeft w:val="0"/>
          <w:marRight w:val="0"/>
          <w:marTop w:val="0"/>
          <w:marBottom w:val="0"/>
          <w:divBdr>
            <w:top w:val="none" w:sz="0" w:space="0" w:color="auto"/>
            <w:left w:val="none" w:sz="0" w:space="0" w:color="auto"/>
            <w:bottom w:val="none" w:sz="0" w:space="0" w:color="auto"/>
            <w:right w:val="none" w:sz="0" w:space="0" w:color="auto"/>
          </w:divBdr>
          <w:divsChild>
            <w:div w:id="1567759482">
              <w:marLeft w:val="0"/>
              <w:marRight w:val="0"/>
              <w:marTop w:val="0"/>
              <w:marBottom w:val="0"/>
              <w:divBdr>
                <w:top w:val="none" w:sz="0" w:space="0" w:color="auto"/>
                <w:left w:val="none" w:sz="0" w:space="0" w:color="auto"/>
                <w:bottom w:val="none" w:sz="0" w:space="0" w:color="auto"/>
                <w:right w:val="none" w:sz="0" w:space="0" w:color="auto"/>
              </w:divBdr>
              <w:divsChild>
                <w:div w:id="138683399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18660395">
          <w:marLeft w:val="0"/>
          <w:marRight w:val="0"/>
          <w:marTop w:val="0"/>
          <w:marBottom w:val="0"/>
          <w:divBdr>
            <w:top w:val="none" w:sz="0" w:space="0" w:color="auto"/>
            <w:left w:val="none" w:sz="0" w:space="0" w:color="auto"/>
            <w:bottom w:val="none" w:sz="0" w:space="0" w:color="auto"/>
            <w:right w:val="none" w:sz="0" w:space="0" w:color="auto"/>
          </w:divBdr>
          <w:divsChild>
            <w:div w:id="129369579">
              <w:marLeft w:val="0"/>
              <w:marRight w:val="0"/>
              <w:marTop w:val="0"/>
              <w:marBottom w:val="0"/>
              <w:divBdr>
                <w:top w:val="none" w:sz="0" w:space="0" w:color="auto"/>
                <w:left w:val="none" w:sz="0" w:space="0" w:color="auto"/>
                <w:bottom w:val="none" w:sz="0" w:space="0" w:color="auto"/>
                <w:right w:val="none" w:sz="0" w:space="0" w:color="auto"/>
              </w:divBdr>
              <w:divsChild>
                <w:div w:id="1193420184">
                  <w:marLeft w:val="0"/>
                  <w:marRight w:val="0"/>
                  <w:marTop w:val="0"/>
                  <w:marBottom w:val="0"/>
                  <w:divBdr>
                    <w:top w:val="single" w:sz="6" w:space="5" w:color="auto"/>
                    <w:left w:val="none" w:sz="0" w:space="0" w:color="auto"/>
                    <w:bottom w:val="none" w:sz="0" w:space="0" w:color="auto"/>
                    <w:right w:val="none" w:sz="0" w:space="0" w:color="auto"/>
                  </w:divBdr>
                </w:div>
                <w:div w:id="1542159616">
                  <w:marLeft w:val="0"/>
                  <w:marRight w:val="0"/>
                  <w:marTop w:val="0"/>
                  <w:marBottom w:val="0"/>
                  <w:divBdr>
                    <w:top w:val="none" w:sz="0" w:space="0" w:color="auto"/>
                    <w:left w:val="none" w:sz="0" w:space="0" w:color="auto"/>
                    <w:bottom w:val="none" w:sz="0" w:space="0" w:color="auto"/>
                    <w:right w:val="none" w:sz="0" w:space="0" w:color="auto"/>
                  </w:divBdr>
                  <w:divsChild>
                    <w:div w:id="929392403">
                      <w:marLeft w:val="0"/>
                      <w:marRight w:val="0"/>
                      <w:marTop w:val="0"/>
                      <w:marBottom w:val="0"/>
                      <w:divBdr>
                        <w:top w:val="none" w:sz="0" w:space="0" w:color="auto"/>
                        <w:left w:val="none" w:sz="0" w:space="0" w:color="auto"/>
                        <w:bottom w:val="none" w:sz="0" w:space="0" w:color="auto"/>
                        <w:right w:val="none" w:sz="0" w:space="0" w:color="auto"/>
                      </w:divBdr>
                      <w:divsChild>
                        <w:div w:id="101557643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35773861">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57741860">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75671812">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10666588">
      <w:bodyDiv w:val="1"/>
      <w:marLeft w:val="0"/>
      <w:marRight w:val="0"/>
      <w:marTop w:val="0"/>
      <w:marBottom w:val="0"/>
      <w:divBdr>
        <w:top w:val="none" w:sz="0" w:space="0" w:color="auto"/>
        <w:left w:val="none" w:sz="0" w:space="0" w:color="auto"/>
        <w:bottom w:val="none" w:sz="0" w:space="0" w:color="auto"/>
        <w:right w:val="none" w:sz="0" w:space="0" w:color="auto"/>
      </w:divBdr>
      <w:divsChild>
        <w:div w:id="413432799">
          <w:marLeft w:val="0"/>
          <w:marRight w:val="0"/>
          <w:marTop w:val="0"/>
          <w:marBottom w:val="0"/>
          <w:divBdr>
            <w:top w:val="single" w:sz="6" w:space="4" w:color="auto"/>
            <w:left w:val="single" w:sz="6" w:space="4" w:color="auto"/>
            <w:bottom w:val="single" w:sz="6" w:space="4" w:color="auto"/>
            <w:right w:val="single" w:sz="6" w:space="4" w:color="auto"/>
          </w:divBdr>
          <w:divsChild>
            <w:div w:id="250630467">
              <w:marLeft w:val="0"/>
              <w:marRight w:val="0"/>
              <w:marTop w:val="0"/>
              <w:marBottom w:val="0"/>
              <w:divBdr>
                <w:top w:val="none" w:sz="0" w:space="0" w:color="auto"/>
                <w:left w:val="none" w:sz="0" w:space="0" w:color="auto"/>
                <w:bottom w:val="none" w:sz="0" w:space="0" w:color="auto"/>
                <w:right w:val="none" w:sz="0" w:space="0" w:color="auto"/>
              </w:divBdr>
              <w:divsChild>
                <w:div w:id="194958591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50440778">
          <w:marLeft w:val="0"/>
          <w:marRight w:val="0"/>
          <w:marTop w:val="0"/>
          <w:marBottom w:val="0"/>
          <w:divBdr>
            <w:top w:val="single" w:sz="6" w:space="4" w:color="auto"/>
            <w:left w:val="single" w:sz="6" w:space="4" w:color="auto"/>
            <w:bottom w:val="single" w:sz="6" w:space="4" w:color="auto"/>
            <w:right w:val="single" w:sz="6" w:space="4" w:color="auto"/>
          </w:divBdr>
          <w:divsChild>
            <w:div w:id="343285981">
              <w:marLeft w:val="0"/>
              <w:marRight w:val="0"/>
              <w:marTop w:val="0"/>
              <w:marBottom w:val="0"/>
              <w:divBdr>
                <w:top w:val="none" w:sz="0" w:space="0" w:color="auto"/>
                <w:left w:val="none" w:sz="0" w:space="0" w:color="auto"/>
                <w:bottom w:val="none" w:sz="0" w:space="0" w:color="auto"/>
                <w:right w:val="none" w:sz="0" w:space="0" w:color="auto"/>
              </w:divBdr>
              <w:divsChild>
                <w:div w:id="345836559">
                  <w:marLeft w:val="0"/>
                  <w:marRight w:val="0"/>
                  <w:marTop w:val="0"/>
                  <w:marBottom w:val="0"/>
                  <w:divBdr>
                    <w:top w:val="none" w:sz="0" w:space="0" w:color="auto"/>
                    <w:left w:val="none" w:sz="0" w:space="0" w:color="auto"/>
                    <w:bottom w:val="none" w:sz="0" w:space="0" w:color="auto"/>
                    <w:right w:val="none" w:sz="0" w:space="0" w:color="auto"/>
                  </w:divBdr>
                  <w:divsChild>
                    <w:div w:id="141440141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636491458">
      <w:bodyDiv w:val="1"/>
      <w:marLeft w:val="0"/>
      <w:marRight w:val="0"/>
      <w:marTop w:val="0"/>
      <w:marBottom w:val="0"/>
      <w:divBdr>
        <w:top w:val="none" w:sz="0" w:space="0" w:color="auto"/>
        <w:left w:val="none" w:sz="0" w:space="0" w:color="auto"/>
        <w:bottom w:val="none" w:sz="0" w:space="0" w:color="auto"/>
        <w:right w:val="none" w:sz="0" w:space="0" w:color="auto"/>
      </w:divBdr>
    </w:div>
    <w:div w:id="638733656">
      <w:bodyDiv w:val="1"/>
      <w:marLeft w:val="0"/>
      <w:marRight w:val="0"/>
      <w:marTop w:val="0"/>
      <w:marBottom w:val="0"/>
      <w:divBdr>
        <w:top w:val="none" w:sz="0" w:space="0" w:color="auto"/>
        <w:left w:val="none" w:sz="0" w:space="0" w:color="auto"/>
        <w:bottom w:val="none" w:sz="0" w:space="0" w:color="auto"/>
        <w:right w:val="none" w:sz="0" w:space="0" w:color="auto"/>
      </w:divBdr>
      <w:divsChild>
        <w:div w:id="1000234830">
          <w:marLeft w:val="0"/>
          <w:marRight w:val="0"/>
          <w:marTop w:val="0"/>
          <w:marBottom w:val="0"/>
          <w:divBdr>
            <w:top w:val="none" w:sz="0" w:space="0" w:color="auto"/>
            <w:left w:val="none" w:sz="0" w:space="0" w:color="auto"/>
            <w:bottom w:val="none" w:sz="0" w:space="0" w:color="auto"/>
            <w:right w:val="none" w:sz="0" w:space="0" w:color="auto"/>
          </w:divBdr>
          <w:divsChild>
            <w:div w:id="1003121182">
              <w:marLeft w:val="0"/>
              <w:marRight w:val="0"/>
              <w:marTop w:val="0"/>
              <w:marBottom w:val="0"/>
              <w:divBdr>
                <w:top w:val="none" w:sz="0" w:space="0" w:color="auto"/>
                <w:left w:val="none" w:sz="0" w:space="0" w:color="auto"/>
                <w:bottom w:val="none" w:sz="0" w:space="0" w:color="auto"/>
                <w:right w:val="none" w:sz="0" w:space="0" w:color="auto"/>
              </w:divBdr>
              <w:divsChild>
                <w:div w:id="46439713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88911499">
          <w:marLeft w:val="0"/>
          <w:marRight w:val="0"/>
          <w:marTop w:val="0"/>
          <w:marBottom w:val="0"/>
          <w:divBdr>
            <w:top w:val="none" w:sz="0" w:space="0" w:color="auto"/>
            <w:left w:val="none" w:sz="0" w:space="0" w:color="auto"/>
            <w:bottom w:val="none" w:sz="0" w:space="0" w:color="auto"/>
            <w:right w:val="none" w:sz="0" w:space="0" w:color="auto"/>
          </w:divBdr>
          <w:divsChild>
            <w:div w:id="522522973">
              <w:marLeft w:val="0"/>
              <w:marRight w:val="0"/>
              <w:marTop w:val="0"/>
              <w:marBottom w:val="0"/>
              <w:divBdr>
                <w:top w:val="none" w:sz="0" w:space="0" w:color="auto"/>
                <w:left w:val="none" w:sz="0" w:space="0" w:color="auto"/>
                <w:bottom w:val="none" w:sz="0" w:space="0" w:color="auto"/>
                <w:right w:val="none" w:sz="0" w:space="0" w:color="auto"/>
              </w:divBdr>
              <w:divsChild>
                <w:div w:id="1589001666">
                  <w:marLeft w:val="0"/>
                  <w:marRight w:val="0"/>
                  <w:marTop w:val="0"/>
                  <w:marBottom w:val="0"/>
                  <w:divBdr>
                    <w:top w:val="single" w:sz="6" w:space="5" w:color="auto"/>
                    <w:left w:val="none" w:sz="0" w:space="0" w:color="auto"/>
                    <w:bottom w:val="none" w:sz="0" w:space="0" w:color="auto"/>
                    <w:right w:val="none" w:sz="0" w:space="0" w:color="auto"/>
                  </w:divBdr>
                </w:div>
                <w:div w:id="449937011">
                  <w:marLeft w:val="0"/>
                  <w:marRight w:val="0"/>
                  <w:marTop w:val="0"/>
                  <w:marBottom w:val="0"/>
                  <w:divBdr>
                    <w:top w:val="none" w:sz="0" w:space="0" w:color="auto"/>
                    <w:left w:val="none" w:sz="0" w:space="0" w:color="auto"/>
                    <w:bottom w:val="none" w:sz="0" w:space="0" w:color="auto"/>
                    <w:right w:val="none" w:sz="0" w:space="0" w:color="auto"/>
                  </w:divBdr>
                  <w:divsChild>
                    <w:div w:id="1610166243">
                      <w:marLeft w:val="0"/>
                      <w:marRight w:val="0"/>
                      <w:marTop w:val="0"/>
                      <w:marBottom w:val="0"/>
                      <w:divBdr>
                        <w:top w:val="none" w:sz="0" w:space="0" w:color="auto"/>
                        <w:left w:val="none" w:sz="0" w:space="0" w:color="auto"/>
                        <w:bottom w:val="none" w:sz="0" w:space="0" w:color="auto"/>
                        <w:right w:val="none" w:sz="0" w:space="0" w:color="auto"/>
                      </w:divBdr>
                      <w:divsChild>
                        <w:div w:id="15947776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51763350">
      <w:bodyDiv w:val="1"/>
      <w:marLeft w:val="0"/>
      <w:marRight w:val="0"/>
      <w:marTop w:val="0"/>
      <w:marBottom w:val="0"/>
      <w:divBdr>
        <w:top w:val="none" w:sz="0" w:space="0" w:color="auto"/>
        <w:left w:val="none" w:sz="0" w:space="0" w:color="auto"/>
        <w:bottom w:val="none" w:sz="0" w:space="0" w:color="auto"/>
        <w:right w:val="none" w:sz="0" w:space="0" w:color="auto"/>
      </w:divBdr>
    </w:div>
    <w:div w:id="661085463">
      <w:bodyDiv w:val="1"/>
      <w:marLeft w:val="0"/>
      <w:marRight w:val="0"/>
      <w:marTop w:val="0"/>
      <w:marBottom w:val="0"/>
      <w:divBdr>
        <w:top w:val="none" w:sz="0" w:space="0" w:color="auto"/>
        <w:left w:val="none" w:sz="0" w:space="0" w:color="auto"/>
        <w:bottom w:val="none" w:sz="0" w:space="0" w:color="auto"/>
        <w:right w:val="none" w:sz="0" w:space="0" w:color="auto"/>
      </w:divBdr>
      <w:divsChild>
        <w:div w:id="159696">
          <w:marLeft w:val="0"/>
          <w:marRight w:val="0"/>
          <w:marTop w:val="0"/>
          <w:marBottom w:val="0"/>
          <w:divBdr>
            <w:top w:val="none" w:sz="0" w:space="0" w:color="auto"/>
            <w:left w:val="none" w:sz="0" w:space="0" w:color="auto"/>
            <w:bottom w:val="none" w:sz="0" w:space="0" w:color="auto"/>
            <w:right w:val="none" w:sz="0" w:space="0" w:color="auto"/>
          </w:divBdr>
          <w:divsChild>
            <w:div w:id="355665890">
              <w:marLeft w:val="0"/>
              <w:marRight w:val="0"/>
              <w:marTop w:val="0"/>
              <w:marBottom w:val="0"/>
              <w:divBdr>
                <w:top w:val="none" w:sz="0" w:space="0" w:color="auto"/>
                <w:left w:val="none" w:sz="0" w:space="0" w:color="auto"/>
                <w:bottom w:val="none" w:sz="0" w:space="0" w:color="auto"/>
                <w:right w:val="none" w:sz="0" w:space="0" w:color="auto"/>
              </w:divBdr>
              <w:divsChild>
                <w:div w:id="10763661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40699292">
          <w:marLeft w:val="0"/>
          <w:marRight w:val="0"/>
          <w:marTop w:val="0"/>
          <w:marBottom w:val="0"/>
          <w:divBdr>
            <w:top w:val="none" w:sz="0" w:space="0" w:color="auto"/>
            <w:left w:val="none" w:sz="0" w:space="0" w:color="auto"/>
            <w:bottom w:val="none" w:sz="0" w:space="0" w:color="auto"/>
            <w:right w:val="none" w:sz="0" w:space="0" w:color="auto"/>
          </w:divBdr>
          <w:divsChild>
            <w:div w:id="71465670">
              <w:marLeft w:val="0"/>
              <w:marRight w:val="0"/>
              <w:marTop w:val="0"/>
              <w:marBottom w:val="0"/>
              <w:divBdr>
                <w:top w:val="none" w:sz="0" w:space="0" w:color="auto"/>
                <w:left w:val="none" w:sz="0" w:space="0" w:color="auto"/>
                <w:bottom w:val="none" w:sz="0" w:space="0" w:color="auto"/>
                <w:right w:val="none" w:sz="0" w:space="0" w:color="auto"/>
              </w:divBdr>
              <w:divsChild>
                <w:div w:id="450587260">
                  <w:marLeft w:val="0"/>
                  <w:marRight w:val="0"/>
                  <w:marTop w:val="0"/>
                  <w:marBottom w:val="0"/>
                  <w:divBdr>
                    <w:top w:val="single" w:sz="6" w:space="5" w:color="auto"/>
                    <w:left w:val="none" w:sz="0" w:space="0" w:color="auto"/>
                    <w:bottom w:val="none" w:sz="0" w:space="0" w:color="auto"/>
                    <w:right w:val="none" w:sz="0" w:space="0" w:color="auto"/>
                  </w:divBdr>
                </w:div>
                <w:div w:id="193421602">
                  <w:marLeft w:val="0"/>
                  <w:marRight w:val="0"/>
                  <w:marTop w:val="0"/>
                  <w:marBottom w:val="0"/>
                  <w:divBdr>
                    <w:top w:val="none" w:sz="0" w:space="0" w:color="auto"/>
                    <w:left w:val="none" w:sz="0" w:space="0" w:color="auto"/>
                    <w:bottom w:val="none" w:sz="0" w:space="0" w:color="auto"/>
                    <w:right w:val="none" w:sz="0" w:space="0" w:color="auto"/>
                  </w:divBdr>
                  <w:divsChild>
                    <w:div w:id="1038772745">
                      <w:marLeft w:val="0"/>
                      <w:marRight w:val="0"/>
                      <w:marTop w:val="0"/>
                      <w:marBottom w:val="0"/>
                      <w:divBdr>
                        <w:top w:val="none" w:sz="0" w:space="0" w:color="auto"/>
                        <w:left w:val="none" w:sz="0" w:space="0" w:color="auto"/>
                        <w:bottom w:val="none" w:sz="0" w:space="0" w:color="auto"/>
                        <w:right w:val="none" w:sz="0" w:space="0" w:color="auto"/>
                      </w:divBdr>
                      <w:divsChild>
                        <w:div w:id="117264914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666248591">
      <w:bodyDiv w:val="1"/>
      <w:marLeft w:val="0"/>
      <w:marRight w:val="0"/>
      <w:marTop w:val="0"/>
      <w:marBottom w:val="0"/>
      <w:divBdr>
        <w:top w:val="none" w:sz="0" w:space="0" w:color="auto"/>
        <w:left w:val="none" w:sz="0" w:space="0" w:color="auto"/>
        <w:bottom w:val="none" w:sz="0" w:space="0" w:color="auto"/>
        <w:right w:val="none" w:sz="0" w:space="0" w:color="auto"/>
      </w:divBdr>
    </w:div>
    <w:div w:id="694120264">
      <w:bodyDiv w:val="1"/>
      <w:marLeft w:val="0"/>
      <w:marRight w:val="0"/>
      <w:marTop w:val="0"/>
      <w:marBottom w:val="0"/>
      <w:divBdr>
        <w:top w:val="none" w:sz="0" w:space="0" w:color="auto"/>
        <w:left w:val="none" w:sz="0" w:space="0" w:color="auto"/>
        <w:bottom w:val="none" w:sz="0" w:space="0" w:color="auto"/>
        <w:right w:val="none" w:sz="0" w:space="0" w:color="auto"/>
      </w:divBdr>
    </w:div>
    <w:div w:id="698318296">
      <w:bodyDiv w:val="1"/>
      <w:marLeft w:val="0"/>
      <w:marRight w:val="0"/>
      <w:marTop w:val="0"/>
      <w:marBottom w:val="0"/>
      <w:divBdr>
        <w:top w:val="none" w:sz="0" w:space="0" w:color="auto"/>
        <w:left w:val="none" w:sz="0" w:space="0" w:color="auto"/>
        <w:bottom w:val="none" w:sz="0" w:space="0" w:color="auto"/>
        <w:right w:val="none" w:sz="0" w:space="0" w:color="auto"/>
      </w:divBdr>
      <w:divsChild>
        <w:div w:id="1964580893">
          <w:marLeft w:val="0"/>
          <w:marRight w:val="0"/>
          <w:marTop w:val="0"/>
          <w:marBottom w:val="0"/>
          <w:divBdr>
            <w:top w:val="none" w:sz="0" w:space="0" w:color="auto"/>
            <w:left w:val="none" w:sz="0" w:space="0" w:color="auto"/>
            <w:bottom w:val="none" w:sz="0" w:space="0" w:color="auto"/>
            <w:right w:val="none" w:sz="0" w:space="0" w:color="auto"/>
          </w:divBdr>
          <w:divsChild>
            <w:div w:id="2056194228">
              <w:marLeft w:val="0"/>
              <w:marRight w:val="0"/>
              <w:marTop w:val="0"/>
              <w:marBottom w:val="0"/>
              <w:divBdr>
                <w:top w:val="none" w:sz="0" w:space="0" w:color="auto"/>
                <w:left w:val="none" w:sz="0" w:space="0" w:color="auto"/>
                <w:bottom w:val="none" w:sz="0" w:space="0" w:color="auto"/>
                <w:right w:val="none" w:sz="0" w:space="0" w:color="auto"/>
              </w:divBdr>
              <w:divsChild>
                <w:div w:id="120036198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4912730">
          <w:marLeft w:val="0"/>
          <w:marRight w:val="0"/>
          <w:marTop w:val="0"/>
          <w:marBottom w:val="0"/>
          <w:divBdr>
            <w:top w:val="none" w:sz="0" w:space="0" w:color="auto"/>
            <w:left w:val="none" w:sz="0" w:space="0" w:color="auto"/>
            <w:bottom w:val="none" w:sz="0" w:space="0" w:color="auto"/>
            <w:right w:val="none" w:sz="0" w:space="0" w:color="auto"/>
          </w:divBdr>
          <w:divsChild>
            <w:div w:id="1119495407">
              <w:marLeft w:val="0"/>
              <w:marRight w:val="0"/>
              <w:marTop w:val="0"/>
              <w:marBottom w:val="0"/>
              <w:divBdr>
                <w:top w:val="none" w:sz="0" w:space="0" w:color="auto"/>
                <w:left w:val="none" w:sz="0" w:space="0" w:color="auto"/>
                <w:bottom w:val="none" w:sz="0" w:space="0" w:color="auto"/>
                <w:right w:val="none" w:sz="0" w:space="0" w:color="auto"/>
              </w:divBdr>
              <w:divsChild>
                <w:div w:id="2029941830">
                  <w:marLeft w:val="0"/>
                  <w:marRight w:val="0"/>
                  <w:marTop w:val="0"/>
                  <w:marBottom w:val="0"/>
                  <w:divBdr>
                    <w:top w:val="none" w:sz="0" w:space="0" w:color="auto"/>
                    <w:left w:val="none" w:sz="0" w:space="0" w:color="auto"/>
                    <w:bottom w:val="none" w:sz="0" w:space="0" w:color="auto"/>
                    <w:right w:val="none" w:sz="0" w:space="0" w:color="auto"/>
                  </w:divBdr>
                  <w:divsChild>
                    <w:div w:id="2517430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834883215">
      <w:bodyDiv w:val="1"/>
      <w:marLeft w:val="0"/>
      <w:marRight w:val="0"/>
      <w:marTop w:val="0"/>
      <w:marBottom w:val="0"/>
      <w:divBdr>
        <w:top w:val="none" w:sz="0" w:space="0" w:color="auto"/>
        <w:left w:val="none" w:sz="0" w:space="0" w:color="auto"/>
        <w:bottom w:val="none" w:sz="0" w:space="0" w:color="auto"/>
        <w:right w:val="none" w:sz="0" w:space="0" w:color="auto"/>
      </w:divBdr>
    </w:div>
    <w:div w:id="840775372">
      <w:bodyDiv w:val="1"/>
      <w:marLeft w:val="0"/>
      <w:marRight w:val="0"/>
      <w:marTop w:val="0"/>
      <w:marBottom w:val="0"/>
      <w:divBdr>
        <w:top w:val="none" w:sz="0" w:space="0" w:color="auto"/>
        <w:left w:val="none" w:sz="0" w:space="0" w:color="auto"/>
        <w:bottom w:val="none" w:sz="0" w:space="0" w:color="auto"/>
        <w:right w:val="none" w:sz="0" w:space="0" w:color="auto"/>
      </w:divBdr>
      <w:divsChild>
        <w:div w:id="1979843129">
          <w:marLeft w:val="0"/>
          <w:marRight w:val="0"/>
          <w:marTop w:val="0"/>
          <w:marBottom w:val="0"/>
          <w:divBdr>
            <w:top w:val="none" w:sz="0" w:space="0" w:color="auto"/>
            <w:left w:val="none" w:sz="0" w:space="0" w:color="auto"/>
            <w:bottom w:val="none" w:sz="0" w:space="0" w:color="auto"/>
            <w:right w:val="none" w:sz="0" w:space="0" w:color="auto"/>
          </w:divBdr>
          <w:divsChild>
            <w:div w:id="1720547149">
              <w:marLeft w:val="0"/>
              <w:marRight w:val="0"/>
              <w:marTop w:val="0"/>
              <w:marBottom w:val="0"/>
              <w:divBdr>
                <w:top w:val="none" w:sz="0" w:space="0" w:color="auto"/>
                <w:left w:val="none" w:sz="0" w:space="0" w:color="auto"/>
                <w:bottom w:val="none" w:sz="0" w:space="0" w:color="auto"/>
                <w:right w:val="none" w:sz="0" w:space="0" w:color="auto"/>
              </w:divBdr>
              <w:divsChild>
                <w:div w:id="153488229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83993764">
          <w:marLeft w:val="0"/>
          <w:marRight w:val="0"/>
          <w:marTop w:val="0"/>
          <w:marBottom w:val="0"/>
          <w:divBdr>
            <w:top w:val="none" w:sz="0" w:space="0" w:color="auto"/>
            <w:left w:val="none" w:sz="0" w:space="0" w:color="auto"/>
            <w:bottom w:val="none" w:sz="0" w:space="0" w:color="auto"/>
            <w:right w:val="none" w:sz="0" w:space="0" w:color="auto"/>
          </w:divBdr>
          <w:divsChild>
            <w:div w:id="351952954">
              <w:marLeft w:val="0"/>
              <w:marRight w:val="0"/>
              <w:marTop w:val="0"/>
              <w:marBottom w:val="0"/>
              <w:divBdr>
                <w:top w:val="none" w:sz="0" w:space="0" w:color="auto"/>
                <w:left w:val="none" w:sz="0" w:space="0" w:color="auto"/>
                <w:bottom w:val="none" w:sz="0" w:space="0" w:color="auto"/>
                <w:right w:val="none" w:sz="0" w:space="0" w:color="auto"/>
              </w:divBdr>
              <w:divsChild>
                <w:div w:id="1038509369">
                  <w:marLeft w:val="0"/>
                  <w:marRight w:val="0"/>
                  <w:marTop w:val="0"/>
                  <w:marBottom w:val="0"/>
                  <w:divBdr>
                    <w:top w:val="single" w:sz="6" w:space="5" w:color="auto"/>
                    <w:left w:val="none" w:sz="0" w:space="0" w:color="auto"/>
                    <w:bottom w:val="none" w:sz="0" w:space="0" w:color="auto"/>
                    <w:right w:val="none" w:sz="0" w:space="0" w:color="auto"/>
                  </w:divBdr>
                </w:div>
                <w:div w:id="1010715370">
                  <w:marLeft w:val="0"/>
                  <w:marRight w:val="0"/>
                  <w:marTop w:val="0"/>
                  <w:marBottom w:val="0"/>
                  <w:divBdr>
                    <w:top w:val="none" w:sz="0" w:space="0" w:color="auto"/>
                    <w:left w:val="none" w:sz="0" w:space="0" w:color="auto"/>
                    <w:bottom w:val="none" w:sz="0" w:space="0" w:color="auto"/>
                    <w:right w:val="none" w:sz="0" w:space="0" w:color="auto"/>
                  </w:divBdr>
                  <w:divsChild>
                    <w:div w:id="641155575">
                      <w:marLeft w:val="0"/>
                      <w:marRight w:val="0"/>
                      <w:marTop w:val="0"/>
                      <w:marBottom w:val="0"/>
                      <w:divBdr>
                        <w:top w:val="none" w:sz="0" w:space="0" w:color="auto"/>
                        <w:left w:val="none" w:sz="0" w:space="0" w:color="auto"/>
                        <w:bottom w:val="none" w:sz="0" w:space="0" w:color="auto"/>
                        <w:right w:val="none" w:sz="0" w:space="0" w:color="auto"/>
                      </w:divBdr>
                      <w:divsChild>
                        <w:div w:id="156355796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04992940">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4534080">
      <w:bodyDiv w:val="1"/>
      <w:marLeft w:val="0"/>
      <w:marRight w:val="0"/>
      <w:marTop w:val="0"/>
      <w:marBottom w:val="0"/>
      <w:divBdr>
        <w:top w:val="none" w:sz="0" w:space="0" w:color="auto"/>
        <w:left w:val="none" w:sz="0" w:space="0" w:color="auto"/>
        <w:bottom w:val="none" w:sz="0" w:space="0" w:color="auto"/>
        <w:right w:val="none" w:sz="0" w:space="0" w:color="auto"/>
      </w:divBdr>
      <w:divsChild>
        <w:div w:id="1711226551">
          <w:marLeft w:val="0"/>
          <w:marRight w:val="0"/>
          <w:marTop w:val="0"/>
          <w:marBottom w:val="0"/>
          <w:divBdr>
            <w:top w:val="none" w:sz="0" w:space="0" w:color="auto"/>
            <w:left w:val="none" w:sz="0" w:space="0" w:color="auto"/>
            <w:bottom w:val="none" w:sz="0" w:space="0" w:color="auto"/>
            <w:right w:val="none" w:sz="0" w:space="0" w:color="auto"/>
          </w:divBdr>
          <w:divsChild>
            <w:div w:id="271327984">
              <w:marLeft w:val="0"/>
              <w:marRight w:val="0"/>
              <w:marTop w:val="0"/>
              <w:marBottom w:val="0"/>
              <w:divBdr>
                <w:top w:val="none" w:sz="0" w:space="0" w:color="auto"/>
                <w:left w:val="none" w:sz="0" w:space="0" w:color="auto"/>
                <w:bottom w:val="none" w:sz="0" w:space="0" w:color="auto"/>
                <w:right w:val="none" w:sz="0" w:space="0" w:color="auto"/>
              </w:divBdr>
              <w:divsChild>
                <w:div w:id="9707434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99931334">
          <w:marLeft w:val="0"/>
          <w:marRight w:val="0"/>
          <w:marTop w:val="0"/>
          <w:marBottom w:val="0"/>
          <w:divBdr>
            <w:top w:val="none" w:sz="0" w:space="0" w:color="auto"/>
            <w:left w:val="none" w:sz="0" w:space="0" w:color="auto"/>
            <w:bottom w:val="none" w:sz="0" w:space="0" w:color="auto"/>
            <w:right w:val="none" w:sz="0" w:space="0" w:color="auto"/>
          </w:divBdr>
          <w:divsChild>
            <w:div w:id="476806567">
              <w:marLeft w:val="0"/>
              <w:marRight w:val="0"/>
              <w:marTop w:val="0"/>
              <w:marBottom w:val="0"/>
              <w:divBdr>
                <w:top w:val="none" w:sz="0" w:space="0" w:color="auto"/>
                <w:left w:val="none" w:sz="0" w:space="0" w:color="auto"/>
                <w:bottom w:val="none" w:sz="0" w:space="0" w:color="auto"/>
                <w:right w:val="none" w:sz="0" w:space="0" w:color="auto"/>
              </w:divBdr>
              <w:divsChild>
                <w:div w:id="260918548">
                  <w:marLeft w:val="0"/>
                  <w:marRight w:val="0"/>
                  <w:marTop w:val="0"/>
                  <w:marBottom w:val="0"/>
                  <w:divBdr>
                    <w:top w:val="single" w:sz="6" w:space="5" w:color="auto"/>
                    <w:left w:val="none" w:sz="0" w:space="0" w:color="auto"/>
                    <w:bottom w:val="none" w:sz="0" w:space="0" w:color="auto"/>
                    <w:right w:val="none" w:sz="0" w:space="0" w:color="auto"/>
                  </w:divBdr>
                </w:div>
                <w:div w:id="938683459">
                  <w:marLeft w:val="0"/>
                  <w:marRight w:val="0"/>
                  <w:marTop w:val="0"/>
                  <w:marBottom w:val="0"/>
                  <w:divBdr>
                    <w:top w:val="none" w:sz="0" w:space="0" w:color="auto"/>
                    <w:left w:val="none" w:sz="0" w:space="0" w:color="auto"/>
                    <w:bottom w:val="none" w:sz="0" w:space="0" w:color="auto"/>
                    <w:right w:val="none" w:sz="0" w:space="0" w:color="auto"/>
                  </w:divBdr>
                  <w:divsChild>
                    <w:div w:id="1152797509">
                      <w:marLeft w:val="0"/>
                      <w:marRight w:val="0"/>
                      <w:marTop w:val="0"/>
                      <w:marBottom w:val="0"/>
                      <w:divBdr>
                        <w:top w:val="none" w:sz="0" w:space="0" w:color="auto"/>
                        <w:left w:val="none" w:sz="0" w:space="0" w:color="auto"/>
                        <w:bottom w:val="none" w:sz="0" w:space="0" w:color="auto"/>
                        <w:right w:val="none" w:sz="0" w:space="0" w:color="auto"/>
                      </w:divBdr>
                      <w:divsChild>
                        <w:div w:id="11968659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954674609">
      <w:bodyDiv w:val="1"/>
      <w:marLeft w:val="0"/>
      <w:marRight w:val="0"/>
      <w:marTop w:val="0"/>
      <w:marBottom w:val="0"/>
      <w:divBdr>
        <w:top w:val="none" w:sz="0" w:space="0" w:color="auto"/>
        <w:left w:val="none" w:sz="0" w:space="0" w:color="auto"/>
        <w:bottom w:val="none" w:sz="0" w:space="0" w:color="auto"/>
        <w:right w:val="none" w:sz="0" w:space="0" w:color="auto"/>
      </w:divBdr>
      <w:divsChild>
        <w:div w:id="96799589">
          <w:marLeft w:val="0"/>
          <w:marRight w:val="0"/>
          <w:marTop w:val="0"/>
          <w:marBottom w:val="0"/>
          <w:divBdr>
            <w:top w:val="none" w:sz="0" w:space="0" w:color="auto"/>
            <w:left w:val="none" w:sz="0" w:space="0" w:color="auto"/>
            <w:bottom w:val="none" w:sz="0" w:space="0" w:color="auto"/>
            <w:right w:val="none" w:sz="0" w:space="0" w:color="auto"/>
          </w:divBdr>
          <w:divsChild>
            <w:div w:id="100608767">
              <w:marLeft w:val="0"/>
              <w:marRight w:val="0"/>
              <w:marTop w:val="0"/>
              <w:marBottom w:val="0"/>
              <w:divBdr>
                <w:top w:val="none" w:sz="0" w:space="0" w:color="auto"/>
                <w:left w:val="none" w:sz="0" w:space="0" w:color="auto"/>
                <w:bottom w:val="none" w:sz="0" w:space="0" w:color="auto"/>
                <w:right w:val="none" w:sz="0" w:space="0" w:color="auto"/>
              </w:divBdr>
              <w:divsChild>
                <w:div w:id="213301487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6246220">
          <w:marLeft w:val="0"/>
          <w:marRight w:val="0"/>
          <w:marTop w:val="0"/>
          <w:marBottom w:val="0"/>
          <w:divBdr>
            <w:top w:val="none" w:sz="0" w:space="0" w:color="auto"/>
            <w:left w:val="none" w:sz="0" w:space="0" w:color="auto"/>
            <w:bottom w:val="none" w:sz="0" w:space="0" w:color="auto"/>
            <w:right w:val="none" w:sz="0" w:space="0" w:color="auto"/>
          </w:divBdr>
          <w:divsChild>
            <w:div w:id="1401294140">
              <w:marLeft w:val="0"/>
              <w:marRight w:val="0"/>
              <w:marTop w:val="0"/>
              <w:marBottom w:val="0"/>
              <w:divBdr>
                <w:top w:val="none" w:sz="0" w:space="0" w:color="auto"/>
                <w:left w:val="none" w:sz="0" w:space="0" w:color="auto"/>
                <w:bottom w:val="none" w:sz="0" w:space="0" w:color="auto"/>
                <w:right w:val="none" w:sz="0" w:space="0" w:color="auto"/>
              </w:divBdr>
              <w:divsChild>
                <w:div w:id="897202405">
                  <w:marLeft w:val="0"/>
                  <w:marRight w:val="0"/>
                  <w:marTop w:val="0"/>
                  <w:marBottom w:val="0"/>
                  <w:divBdr>
                    <w:top w:val="none" w:sz="0" w:space="0" w:color="auto"/>
                    <w:left w:val="none" w:sz="0" w:space="0" w:color="auto"/>
                    <w:bottom w:val="none" w:sz="0" w:space="0" w:color="auto"/>
                    <w:right w:val="none" w:sz="0" w:space="0" w:color="auto"/>
                  </w:divBdr>
                  <w:divsChild>
                    <w:div w:id="97040616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73752968">
      <w:bodyDiv w:val="1"/>
      <w:marLeft w:val="0"/>
      <w:marRight w:val="0"/>
      <w:marTop w:val="0"/>
      <w:marBottom w:val="0"/>
      <w:divBdr>
        <w:top w:val="none" w:sz="0" w:space="0" w:color="auto"/>
        <w:left w:val="none" w:sz="0" w:space="0" w:color="auto"/>
        <w:bottom w:val="none" w:sz="0" w:space="0" w:color="auto"/>
        <w:right w:val="none" w:sz="0" w:space="0" w:color="auto"/>
      </w:divBdr>
    </w:div>
    <w:div w:id="975334608">
      <w:bodyDiv w:val="1"/>
      <w:marLeft w:val="0"/>
      <w:marRight w:val="0"/>
      <w:marTop w:val="0"/>
      <w:marBottom w:val="0"/>
      <w:divBdr>
        <w:top w:val="none" w:sz="0" w:space="0" w:color="auto"/>
        <w:left w:val="none" w:sz="0" w:space="0" w:color="auto"/>
        <w:bottom w:val="none" w:sz="0" w:space="0" w:color="auto"/>
        <w:right w:val="none" w:sz="0" w:space="0" w:color="auto"/>
      </w:divBdr>
      <w:divsChild>
        <w:div w:id="154417054">
          <w:marLeft w:val="0"/>
          <w:marRight w:val="0"/>
          <w:marTop w:val="0"/>
          <w:marBottom w:val="0"/>
          <w:divBdr>
            <w:top w:val="single" w:sz="6" w:space="4" w:color="auto"/>
            <w:left w:val="single" w:sz="6" w:space="4" w:color="auto"/>
            <w:bottom w:val="single" w:sz="6" w:space="4" w:color="auto"/>
            <w:right w:val="single" w:sz="6" w:space="4" w:color="auto"/>
          </w:divBdr>
          <w:divsChild>
            <w:div w:id="403989561">
              <w:marLeft w:val="0"/>
              <w:marRight w:val="0"/>
              <w:marTop w:val="0"/>
              <w:marBottom w:val="0"/>
              <w:divBdr>
                <w:top w:val="none" w:sz="0" w:space="0" w:color="auto"/>
                <w:left w:val="none" w:sz="0" w:space="0" w:color="auto"/>
                <w:bottom w:val="none" w:sz="0" w:space="0" w:color="auto"/>
                <w:right w:val="none" w:sz="0" w:space="0" w:color="auto"/>
              </w:divBdr>
              <w:divsChild>
                <w:div w:id="6463216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864633">
          <w:marLeft w:val="0"/>
          <w:marRight w:val="0"/>
          <w:marTop w:val="0"/>
          <w:marBottom w:val="0"/>
          <w:divBdr>
            <w:top w:val="single" w:sz="6" w:space="4" w:color="auto"/>
            <w:left w:val="single" w:sz="6" w:space="4" w:color="auto"/>
            <w:bottom w:val="single" w:sz="6" w:space="4" w:color="auto"/>
            <w:right w:val="single" w:sz="6" w:space="4" w:color="auto"/>
          </w:divBdr>
          <w:divsChild>
            <w:div w:id="891231805">
              <w:marLeft w:val="0"/>
              <w:marRight w:val="0"/>
              <w:marTop w:val="0"/>
              <w:marBottom w:val="0"/>
              <w:divBdr>
                <w:top w:val="none" w:sz="0" w:space="0" w:color="auto"/>
                <w:left w:val="none" w:sz="0" w:space="0" w:color="auto"/>
                <w:bottom w:val="none" w:sz="0" w:space="0" w:color="auto"/>
                <w:right w:val="none" w:sz="0" w:space="0" w:color="auto"/>
              </w:divBdr>
              <w:divsChild>
                <w:div w:id="1987977727">
                  <w:marLeft w:val="0"/>
                  <w:marRight w:val="0"/>
                  <w:marTop w:val="0"/>
                  <w:marBottom w:val="0"/>
                  <w:divBdr>
                    <w:top w:val="none" w:sz="0" w:space="0" w:color="auto"/>
                    <w:left w:val="none" w:sz="0" w:space="0" w:color="auto"/>
                    <w:bottom w:val="none" w:sz="0" w:space="0" w:color="auto"/>
                    <w:right w:val="none" w:sz="0" w:space="0" w:color="auto"/>
                  </w:divBdr>
                  <w:divsChild>
                    <w:div w:id="110395935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77757055">
      <w:bodyDiv w:val="1"/>
      <w:marLeft w:val="0"/>
      <w:marRight w:val="0"/>
      <w:marTop w:val="0"/>
      <w:marBottom w:val="0"/>
      <w:divBdr>
        <w:top w:val="none" w:sz="0" w:space="0" w:color="auto"/>
        <w:left w:val="none" w:sz="0" w:space="0" w:color="auto"/>
        <w:bottom w:val="none" w:sz="0" w:space="0" w:color="auto"/>
        <w:right w:val="none" w:sz="0" w:space="0" w:color="auto"/>
      </w:divBdr>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36196227">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6487442">
      <w:bodyDiv w:val="1"/>
      <w:marLeft w:val="0"/>
      <w:marRight w:val="0"/>
      <w:marTop w:val="0"/>
      <w:marBottom w:val="0"/>
      <w:divBdr>
        <w:top w:val="none" w:sz="0" w:space="0" w:color="auto"/>
        <w:left w:val="none" w:sz="0" w:space="0" w:color="auto"/>
        <w:bottom w:val="none" w:sz="0" w:space="0" w:color="auto"/>
        <w:right w:val="none" w:sz="0" w:space="0" w:color="auto"/>
      </w:divBdr>
      <w:divsChild>
        <w:div w:id="200698078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sChild>
                <w:div w:id="120875555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68788412">
          <w:marLeft w:val="0"/>
          <w:marRight w:val="0"/>
          <w:marTop w:val="0"/>
          <w:marBottom w:val="0"/>
          <w:divBdr>
            <w:top w:val="none" w:sz="0" w:space="0" w:color="auto"/>
            <w:left w:val="none" w:sz="0" w:space="0" w:color="auto"/>
            <w:bottom w:val="none" w:sz="0" w:space="0" w:color="auto"/>
            <w:right w:val="none" w:sz="0" w:space="0" w:color="auto"/>
          </w:divBdr>
          <w:divsChild>
            <w:div w:id="2106027879">
              <w:marLeft w:val="0"/>
              <w:marRight w:val="0"/>
              <w:marTop w:val="0"/>
              <w:marBottom w:val="0"/>
              <w:divBdr>
                <w:top w:val="none" w:sz="0" w:space="0" w:color="auto"/>
                <w:left w:val="none" w:sz="0" w:space="0" w:color="auto"/>
                <w:bottom w:val="none" w:sz="0" w:space="0" w:color="auto"/>
                <w:right w:val="none" w:sz="0" w:space="0" w:color="auto"/>
              </w:divBdr>
              <w:divsChild>
                <w:div w:id="1219050575">
                  <w:marLeft w:val="0"/>
                  <w:marRight w:val="0"/>
                  <w:marTop w:val="0"/>
                  <w:marBottom w:val="0"/>
                  <w:divBdr>
                    <w:top w:val="single" w:sz="6" w:space="5" w:color="auto"/>
                    <w:left w:val="none" w:sz="0" w:space="0" w:color="auto"/>
                    <w:bottom w:val="none" w:sz="0" w:space="0" w:color="auto"/>
                    <w:right w:val="none" w:sz="0" w:space="0" w:color="auto"/>
                  </w:divBdr>
                </w:div>
                <w:div w:id="592249215">
                  <w:marLeft w:val="0"/>
                  <w:marRight w:val="0"/>
                  <w:marTop w:val="0"/>
                  <w:marBottom w:val="0"/>
                  <w:divBdr>
                    <w:top w:val="none" w:sz="0" w:space="0" w:color="auto"/>
                    <w:left w:val="none" w:sz="0" w:space="0" w:color="auto"/>
                    <w:bottom w:val="none" w:sz="0" w:space="0" w:color="auto"/>
                    <w:right w:val="none" w:sz="0" w:space="0" w:color="auto"/>
                  </w:divBdr>
                  <w:divsChild>
                    <w:div w:id="54813817">
                      <w:marLeft w:val="0"/>
                      <w:marRight w:val="0"/>
                      <w:marTop w:val="0"/>
                      <w:marBottom w:val="0"/>
                      <w:divBdr>
                        <w:top w:val="none" w:sz="0" w:space="0" w:color="auto"/>
                        <w:left w:val="none" w:sz="0" w:space="0" w:color="auto"/>
                        <w:bottom w:val="none" w:sz="0" w:space="0" w:color="auto"/>
                        <w:right w:val="none" w:sz="0" w:space="0" w:color="auto"/>
                      </w:divBdr>
                      <w:divsChild>
                        <w:div w:id="77046585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77165703">
      <w:bodyDiv w:val="1"/>
      <w:marLeft w:val="0"/>
      <w:marRight w:val="0"/>
      <w:marTop w:val="0"/>
      <w:marBottom w:val="0"/>
      <w:divBdr>
        <w:top w:val="none" w:sz="0" w:space="0" w:color="auto"/>
        <w:left w:val="none" w:sz="0" w:space="0" w:color="auto"/>
        <w:bottom w:val="none" w:sz="0" w:space="0" w:color="auto"/>
        <w:right w:val="none" w:sz="0" w:space="0" w:color="auto"/>
      </w:divBdr>
      <w:divsChild>
        <w:div w:id="1346059809">
          <w:marLeft w:val="0"/>
          <w:marRight w:val="0"/>
          <w:marTop w:val="0"/>
          <w:marBottom w:val="0"/>
          <w:divBdr>
            <w:top w:val="none" w:sz="0" w:space="0" w:color="auto"/>
            <w:left w:val="none" w:sz="0" w:space="0" w:color="auto"/>
            <w:bottom w:val="none" w:sz="0" w:space="0" w:color="auto"/>
            <w:right w:val="none" w:sz="0" w:space="0" w:color="auto"/>
          </w:divBdr>
          <w:divsChild>
            <w:div w:id="839351410">
              <w:marLeft w:val="0"/>
              <w:marRight w:val="0"/>
              <w:marTop w:val="0"/>
              <w:marBottom w:val="0"/>
              <w:divBdr>
                <w:top w:val="none" w:sz="0" w:space="0" w:color="auto"/>
                <w:left w:val="none" w:sz="0" w:space="0" w:color="auto"/>
                <w:bottom w:val="none" w:sz="0" w:space="0" w:color="auto"/>
                <w:right w:val="none" w:sz="0" w:space="0" w:color="auto"/>
              </w:divBdr>
              <w:divsChild>
                <w:div w:id="147937522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9940586">
          <w:marLeft w:val="0"/>
          <w:marRight w:val="0"/>
          <w:marTop w:val="0"/>
          <w:marBottom w:val="0"/>
          <w:divBdr>
            <w:top w:val="none" w:sz="0" w:space="0" w:color="auto"/>
            <w:left w:val="none" w:sz="0" w:space="0" w:color="auto"/>
            <w:bottom w:val="none" w:sz="0" w:space="0" w:color="auto"/>
            <w:right w:val="none" w:sz="0" w:space="0" w:color="auto"/>
          </w:divBdr>
          <w:divsChild>
            <w:div w:id="1381053123">
              <w:marLeft w:val="0"/>
              <w:marRight w:val="0"/>
              <w:marTop w:val="0"/>
              <w:marBottom w:val="0"/>
              <w:divBdr>
                <w:top w:val="none" w:sz="0" w:space="0" w:color="auto"/>
                <w:left w:val="none" w:sz="0" w:space="0" w:color="auto"/>
                <w:bottom w:val="none" w:sz="0" w:space="0" w:color="auto"/>
                <w:right w:val="none" w:sz="0" w:space="0" w:color="auto"/>
              </w:divBdr>
              <w:divsChild>
                <w:div w:id="331419414">
                  <w:marLeft w:val="0"/>
                  <w:marRight w:val="0"/>
                  <w:marTop w:val="0"/>
                  <w:marBottom w:val="0"/>
                  <w:divBdr>
                    <w:top w:val="single" w:sz="6" w:space="5" w:color="auto"/>
                    <w:left w:val="none" w:sz="0" w:space="0" w:color="auto"/>
                    <w:bottom w:val="none" w:sz="0" w:space="0" w:color="auto"/>
                    <w:right w:val="none" w:sz="0" w:space="0" w:color="auto"/>
                  </w:divBdr>
                </w:div>
                <w:div w:id="895244163">
                  <w:marLeft w:val="0"/>
                  <w:marRight w:val="0"/>
                  <w:marTop w:val="0"/>
                  <w:marBottom w:val="0"/>
                  <w:divBdr>
                    <w:top w:val="none" w:sz="0" w:space="0" w:color="auto"/>
                    <w:left w:val="none" w:sz="0" w:space="0" w:color="auto"/>
                    <w:bottom w:val="none" w:sz="0" w:space="0" w:color="auto"/>
                    <w:right w:val="none" w:sz="0" w:space="0" w:color="auto"/>
                  </w:divBdr>
                  <w:divsChild>
                    <w:div w:id="147215284">
                      <w:marLeft w:val="0"/>
                      <w:marRight w:val="0"/>
                      <w:marTop w:val="0"/>
                      <w:marBottom w:val="0"/>
                      <w:divBdr>
                        <w:top w:val="none" w:sz="0" w:space="0" w:color="auto"/>
                        <w:left w:val="none" w:sz="0" w:space="0" w:color="auto"/>
                        <w:bottom w:val="none" w:sz="0" w:space="0" w:color="auto"/>
                        <w:right w:val="none" w:sz="0" w:space="0" w:color="auto"/>
                      </w:divBdr>
                      <w:divsChild>
                        <w:div w:id="112423250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25804974">
      <w:bodyDiv w:val="1"/>
      <w:marLeft w:val="0"/>
      <w:marRight w:val="0"/>
      <w:marTop w:val="0"/>
      <w:marBottom w:val="0"/>
      <w:divBdr>
        <w:top w:val="none" w:sz="0" w:space="0" w:color="auto"/>
        <w:left w:val="none" w:sz="0" w:space="0" w:color="auto"/>
        <w:bottom w:val="none" w:sz="0" w:space="0" w:color="auto"/>
        <w:right w:val="none" w:sz="0" w:space="0" w:color="auto"/>
      </w:divBdr>
    </w:div>
    <w:div w:id="1139687480">
      <w:bodyDiv w:val="1"/>
      <w:marLeft w:val="0"/>
      <w:marRight w:val="0"/>
      <w:marTop w:val="0"/>
      <w:marBottom w:val="0"/>
      <w:divBdr>
        <w:top w:val="none" w:sz="0" w:space="0" w:color="auto"/>
        <w:left w:val="none" w:sz="0" w:space="0" w:color="auto"/>
        <w:bottom w:val="none" w:sz="0" w:space="0" w:color="auto"/>
        <w:right w:val="none" w:sz="0" w:space="0" w:color="auto"/>
      </w:divBdr>
      <w:divsChild>
        <w:div w:id="1767535160">
          <w:marLeft w:val="0"/>
          <w:marRight w:val="0"/>
          <w:marTop w:val="0"/>
          <w:marBottom w:val="0"/>
          <w:divBdr>
            <w:top w:val="none" w:sz="0" w:space="0" w:color="auto"/>
            <w:left w:val="none" w:sz="0" w:space="0" w:color="auto"/>
            <w:bottom w:val="none" w:sz="0" w:space="0" w:color="auto"/>
            <w:right w:val="none" w:sz="0" w:space="0" w:color="auto"/>
          </w:divBdr>
          <w:divsChild>
            <w:div w:id="171920979">
              <w:marLeft w:val="0"/>
              <w:marRight w:val="0"/>
              <w:marTop w:val="0"/>
              <w:marBottom w:val="0"/>
              <w:divBdr>
                <w:top w:val="none" w:sz="0" w:space="0" w:color="auto"/>
                <w:left w:val="none" w:sz="0" w:space="0" w:color="auto"/>
                <w:bottom w:val="none" w:sz="0" w:space="0" w:color="auto"/>
                <w:right w:val="none" w:sz="0" w:space="0" w:color="auto"/>
              </w:divBdr>
              <w:divsChild>
                <w:div w:id="3079743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77434784">
          <w:marLeft w:val="0"/>
          <w:marRight w:val="0"/>
          <w:marTop w:val="0"/>
          <w:marBottom w:val="0"/>
          <w:divBdr>
            <w:top w:val="none" w:sz="0" w:space="0" w:color="auto"/>
            <w:left w:val="none" w:sz="0" w:space="0" w:color="auto"/>
            <w:bottom w:val="none" w:sz="0" w:space="0" w:color="auto"/>
            <w:right w:val="none" w:sz="0" w:space="0" w:color="auto"/>
          </w:divBdr>
          <w:divsChild>
            <w:div w:id="1280258896">
              <w:marLeft w:val="0"/>
              <w:marRight w:val="0"/>
              <w:marTop w:val="0"/>
              <w:marBottom w:val="0"/>
              <w:divBdr>
                <w:top w:val="none" w:sz="0" w:space="0" w:color="auto"/>
                <w:left w:val="none" w:sz="0" w:space="0" w:color="auto"/>
                <w:bottom w:val="none" w:sz="0" w:space="0" w:color="auto"/>
                <w:right w:val="none" w:sz="0" w:space="0" w:color="auto"/>
              </w:divBdr>
              <w:divsChild>
                <w:div w:id="1423574268">
                  <w:marLeft w:val="0"/>
                  <w:marRight w:val="0"/>
                  <w:marTop w:val="0"/>
                  <w:marBottom w:val="0"/>
                  <w:divBdr>
                    <w:top w:val="none" w:sz="0" w:space="0" w:color="auto"/>
                    <w:left w:val="none" w:sz="0" w:space="0" w:color="auto"/>
                    <w:bottom w:val="none" w:sz="0" w:space="0" w:color="auto"/>
                    <w:right w:val="none" w:sz="0" w:space="0" w:color="auto"/>
                  </w:divBdr>
                  <w:divsChild>
                    <w:div w:id="194892304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65242633">
      <w:bodyDiv w:val="1"/>
      <w:marLeft w:val="0"/>
      <w:marRight w:val="0"/>
      <w:marTop w:val="0"/>
      <w:marBottom w:val="0"/>
      <w:divBdr>
        <w:top w:val="none" w:sz="0" w:space="0" w:color="auto"/>
        <w:left w:val="none" w:sz="0" w:space="0" w:color="auto"/>
        <w:bottom w:val="none" w:sz="0" w:space="0" w:color="auto"/>
        <w:right w:val="none" w:sz="0" w:space="0" w:color="auto"/>
      </w:divBdr>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4829802">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43773648">
      <w:bodyDiv w:val="1"/>
      <w:marLeft w:val="0"/>
      <w:marRight w:val="0"/>
      <w:marTop w:val="0"/>
      <w:marBottom w:val="0"/>
      <w:divBdr>
        <w:top w:val="none" w:sz="0" w:space="0" w:color="auto"/>
        <w:left w:val="none" w:sz="0" w:space="0" w:color="auto"/>
        <w:bottom w:val="none" w:sz="0" w:space="0" w:color="auto"/>
        <w:right w:val="none" w:sz="0" w:space="0" w:color="auto"/>
      </w:divBdr>
    </w:div>
    <w:div w:id="1347900448">
      <w:bodyDiv w:val="1"/>
      <w:marLeft w:val="0"/>
      <w:marRight w:val="0"/>
      <w:marTop w:val="0"/>
      <w:marBottom w:val="0"/>
      <w:divBdr>
        <w:top w:val="none" w:sz="0" w:space="0" w:color="auto"/>
        <w:left w:val="none" w:sz="0" w:space="0" w:color="auto"/>
        <w:bottom w:val="none" w:sz="0" w:space="0" w:color="auto"/>
        <w:right w:val="none" w:sz="0" w:space="0" w:color="auto"/>
      </w:divBdr>
      <w:divsChild>
        <w:div w:id="37125868">
          <w:marLeft w:val="0"/>
          <w:marRight w:val="0"/>
          <w:marTop w:val="0"/>
          <w:marBottom w:val="0"/>
          <w:divBdr>
            <w:top w:val="none" w:sz="0" w:space="0" w:color="auto"/>
            <w:left w:val="none" w:sz="0" w:space="0" w:color="auto"/>
            <w:bottom w:val="none" w:sz="0" w:space="0" w:color="auto"/>
            <w:right w:val="none" w:sz="0" w:space="0" w:color="auto"/>
          </w:divBdr>
          <w:divsChild>
            <w:div w:id="1832677224">
              <w:marLeft w:val="0"/>
              <w:marRight w:val="0"/>
              <w:marTop w:val="0"/>
              <w:marBottom w:val="0"/>
              <w:divBdr>
                <w:top w:val="none" w:sz="0" w:space="0" w:color="auto"/>
                <w:left w:val="none" w:sz="0" w:space="0" w:color="auto"/>
                <w:bottom w:val="none" w:sz="0" w:space="0" w:color="auto"/>
                <w:right w:val="none" w:sz="0" w:space="0" w:color="auto"/>
              </w:divBdr>
              <w:divsChild>
                <w:div w:id="154482877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43934090">
          <w:marLeft w:val="0"/>
          <w:marRight w:val="0"/>
          <w:marTop w:val="0"/>
          <w:marBottom w:val="0"/>
          <w:divBdr>
            <w:top w:val="none" w:sz="0" w:space="0" w:color="auto"/>
            <w:left w:val="none" w:sz="0" w:space="0" w:color="auto"/>
            <w:bottom w:val="none" w:sz="0" w:space="0" w:color="auto"/>
            <w:right w:val="none" w:sz="0" w:space="0" w:color="auto"/>
          </w:divBdr>
          <w:divsChild>
            <w:div w:id="1871910689">
              <w:marLeft w:val="0"/>
              <w:marRight w:val="0"/>
              <w:marTop w:val="0"/>
              <w:marBottom w:val="0"/>
              <w:divBdr>
                <w:top w:val="none" w:sz="0" w:space="0" w:color="auto"/>
                <w:left w:val="none" w:sz="0" w:space="0" w:color="auto"/>
                <w:bottom w:val="none" w:sz="0" w:space="0" w:color="auto"/>
                <w:right w:val="none" w:sz="0" w:space="0" w:color="auto"/>
              </w:divBdr>
              <w:divsChild>
                <w:div w:id="1265652080">
                  <w:marLeft w:val="0"/>
                  <w:marRight w:val="0"/>
                  <w:marTop w:val="0"/>
                  <w:marBottom w:val="0"/>
                  <w:divBdr>
                    <w:top w:val="single" w:sz="6" w:space="5" w:color="auto"/>
                    <w:left w:val="none" w:sz="0" w:space="0" w:color="auto"/>
                    <w:bottom w:val="none" w:sz="0" w:space="0" w:color="auto"/>
                    <w:right w:val="none" w:sz="0" w:space="0" w:color="auto"/>
                  </w:divBdr>
                </w:div>
                <w:div w:id="1387486127">
                  <w:marLeft w:val="0"/>
                  <w:marRight w:val="0"/>
                  <w:marTop w:val="0"/>
                  <w:marBottom w:val="0"/>
                  <w:divBdr>
                    <w:top w:val="none" w:sz="0" w:space="0" w:color="auto"/>
                    <w:left w:val="none" w:sz="0" w:space="0" w:color="auto"/>
                    <w:bottom w:val="none" w:sz="0" w:space="0" w:color="auto"/>
                    <w:right w:val="none" w:sz="0" w:space="0" w:color="auto"/>
                  </w:divBdr>
                  <w:divsChild>
                    <w:div w:id="1789810886">
                      <w:marLeft w:val="0"/>
                      <w:marRight w:val="0"/>
                      <w:marTop w:val="0"/>
                      <w:marBottom w:val="0"/>
                      <w:divBdr>
                        <w:top w:val="none" w:sz="0" w:space="0" w:color="auto"/>
                        <w:left w:val="none" w:sz="0" w:space="0" w:color="auto"/>
                        <w:bottom w:val="none" w:sz="0" w:space="0" w:color="auto"/>
                        <w:right w:val="none" w:sz="0" w:space="0" w:color="auto"/>
                      </w:divBdr>
                      <w:divsChild>
                        <w:div w:id="166219904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35306841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397122390">
      <w:bodyDiv w:val="1"/>
      <w:marLeft w:val="0"/>
      <w:marRight w:val="0"/>
      <w:marTop w:val="0"/>
      <w:marBottom w:val="0"/>
      <w:divBdr>
        <w:top w:val="none" w:sz="0" w:space="0" w:color="auto"/>
        <w:left w:val="none" w:sz="0" w:space="0" w:color="auto"/>
        <w:bottom w:val="none" w:sz="0" w:space="0" w:color="auto"/>
        <w:right w:val="none" w:sz="0" w:space="0" w:color="auto"/>
      </w:divBdr>
      <w:divsChild>
        <w:div w:id="1716657377">
          <w:marLeft w:val="0"/>
          <w:marRight w:val="0"/>
          <w:marTop w:val="0"/>
          <w:marBottom w:val="0"/>
          <w:divBdr>
            <w:top w:val="none" w:sz="0" w:space="0" w:color="auto"/>
            <w:left w:val="none" w:sz="0" w:space="0" w:color="auto"/>
            <w:bottom w:val="none" w:sz="0" w:space="0" w:color="auto"/>
            <w:right w:val="none" w:sz="0" w:space="0" w:color="auto"/>
          </w:divBdr>
          <w:divsChild>
            <w:div w:id="1681737759">
              <w:marLeft w:val="0"/>
              <w:marRight w:val="0"/>
              <w:marTop w:val="0"/>
              <w:marBottom w:val="0"/>
              <w:divBdr>
                <w:top w:val="none" w:sz="0" w:space="0" w:color="auto"/>
                <w:left w:val="none" w:sz="0" w:space="0" w:color="auto"/>
                <w:bottom w:val="none" w:sz="0" w:space="0" w:color="auto"/>
                <w:right w:val="none" w:sz="0" w:space="0" w:color="auto"/>
              </w:divBdr>
              <w:divsChild>
                <w:div w:id="2225239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43253331">
          <w:marLeft w:val="0"/>
          <w:marRight w:val="0"/>
          <w:marTop w:val="0"/>
          <w:marBottom w:val="0"/>
          <w:divBdr>
            <w:top w:val="none" w:sz="0" w:space="0" w:color="auto"/>
            <w:left w:val="none" w:sz="0" w:space="0" w:color="auto"/>
            <w:bottom w:val="none" w:sz="0" w:space="0" w:color="auto"/>
            <w:right w:val="none" w:sz="0" w:space="0" w:color="auto"/>
          </w:divBdr>
          <w:divsChild>
            <w:div w:id="747732526">
              <w:marLeft w:val="0"/>
              <w:marRight w:val="0"/>
              <w:marTop w:val="0"/>
              <w:marBottom w:val="0"/>
              <w:divBdr>
                <w:top w:val="none" w:sz="0" w:space="0" w:color="auto"/>
                <w:left w:val="none" w:sz="0" w:space="0" w:color="auto"/>
                <w:bottom w:val="none" w:sz="0" w:space="0" w:color="auto"/>
                <w:right w:val="none" w:sz="0" w:space="0" w:color="auto"/>
              </w:divBdr>
              <w:divsChild>
                <w:div w:id="1872372717">
                  <w:marLeft w:val="0"/>
                  <w:marRight w:val="0"/>
                  <w:marTop w:val="0"/>
                  <w:marBottom w:val="0"/>
                  <w:divBdr>
                    <w:top w:val="single" w:sz="6" w:space="5"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sChild>
                    <w:div w:id="1177424038">
                      <w:marLeft w:val="0"/>
                      <w:marRight w:val="0"/>
                      <w:marTop w:val="0"/>
                      <w:marBottom w:val="0"/>
                      <w:divBdr>
                        <w:top w:val="none" w:sz="0" w:space="0" w:color="auto"/>
                        <w:left w:val="none" w:sz="0" w:space="0" w:color="auto"/>
                        <w:bottom w:val="none" w:sz="0" w:space="0" w:color="auto"/>
                        <w:right w:val="none" w:sz="0" w:space="0" w:color="auto"/>
                      </w:divBdr>
                      <w:divsChild>
                        <w:div w:id="15296784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29154457">
      <w:bodyDiv w:val="1"/>
      <w:marLeft w:val="0"/>
      <w:marRight w:val="0"/>
      <w:marTop w:val="0"/>
      <w:marBottom w:val="0"/>
      <w:divBdr>
        <w:top w:val="none" w:sz="0" w:space="0" w:color="auto"/>
        <w:left w:val="none" w:sz="0" w:space="0" w:color="auto"/>
        <w:bottom w:val="none" w:sz="0" w:space="0" w:color="auto"/>
        <w:right w:val="none" w:sz="0" w:space="0" w:color="auto"/>
      </w:divBdr>
    </w:div>
    <w:div w:id="1440445413">
      <w:bodyDiv w:val="1"/>
      <w:marLeft w:val="0"/>
      <w:marRight w:val="0"/>
      <w:marTop w:val="0"/>
      <w:marBottom w:val="0"/>
      <w:divBdr>
        <w:top w:val="none" w:sz="0" w:space="0" w:color="auto"/>
        <w:left w:val="none" w:sz="0" w:space="0" w:color="auto"/>
        <w:bottom w:val="none" w:sz="0" w:space="0" w:color="auto"/>
        <w:right w:val="none" w:sz="0" w:space="0" w:color="auto"/>
      </w:divBdr>
    </w:div>
    <w:div w:id="1467551679">
      <w:bodyDiv w:val="1"/>
      <w:marLeft w:val="0"/>
      <w:marRight w:val="0"/>
      <w:marTop w:val="0"/>
      <w:marBottom w:val="0"/>
      <w:divBdr>
        <w:top w:val="none" w:sz="0" w:space="0" w:color="auto"/>
        <w:left w:val="none" w:sz="0" w:space="0" w:color="auto"/>
        <w:bottom w:val="none" w:sz="0" w:space="0" w:color="auto"/>
        <w:right w:val="none" w:sz="0" w:space="0" w:color="auto"/>
      </w:divBdr>
    </w:div>
    <w:div w:id="1474324374">
      <w:bodyDiv w:val="1"/>
      <w:marLeft w:val="0"/>
      <w:marRight w:val="0"/>
      <w:marTop w:val="0"/>
      <w:marBottom w:val="0"/>
      <w:divBdr>
        <w:top w:val="none" w:sz="0" w:space="0" w:color="auto"/>
        <w:left w:val="none" w:sz="0" w:space="0" w:color="auto"/>
        <w:bottom w:val="none" w:sz="0" w:space="0" w:color="auto"/>
        <w:right w:val="none" w:sz="0" w:space="0" w:color="auto"/>
      </w:divBdr>
      <w:divsChild>
        <w:div w:id="347953780">
          <w:marLeft w:val="0"/>
          <w:marRight w:val="0"/>
          <w:marTop w:val="0"/>
          <w:marBottom w:val="0"/>
          <w:divBdr>
            <w:top w:val="none" w:sz="0" w:space="0" w:color="auto"/>
            <w:left w:val="none" w:sz="0" w:space="0" w:color="auto"/>
            <w:bottom w:val="none" w:sz="0" w:space="0" w:color="auto"/>
            <w:right w:val="none" w:sz="0" w:space="0" w:color="auto"/>
          </w:divBdr>
          <w:divsChild>
            <w:div w:id="1947348005">
              <w:marLeft w:val="0"/>
              <w:marRight w:val="0"/>
              <w:marTop w:val="0"/>
              <w:marBottom w:val="0"/>
              <w:divBdr>
                <w:top w:val="none" w:sz="0" w:space="0" w:color="auto"/>
                <w:left w:val="none" w:sz="0" w:space="0" w:color="auto"/>
                <w:bottom w:val="none" w:sz="0" w:space="0" w:color="auto"/>
                <w:right w:val="none" w:sz="0" w:space="0" w:color="auto"/>
              </w:divBdr>
              <w:divsChild>
                <w:div w:id="134683162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70402122">
          <w:marLeft w:val="0"/>
          <w:marRight w:val="0"/>
          <w:marTop w:val="0"/>
          <w:marBottom w:val="0"/>
          <w:divBdr>
            <w:top w:val="none" w:sz="0" w:space="0" w:color="auto"/>
            <w:left w:val="none" w:sz="0" w:space="0" w:color="auto"/>
            <w:bottom w:val="none" w:sz="0" w:space="0" w:color="auto"/>
            <w:right w:val="none" w:sz="0" w:space="0" w:color="auto"/>
          </w:divBdr>
          <w:divsChild>
            <w:div w:id="1089546657">
              <w:marLeft w:val="0"/>
              <w:marRight w:val="0"/>
              <w:marTop w:val="0"/>
              <w:marBottom w:val="0"/>
              <w:divBdr>
                <w:top w:val="none" w:sz="0" w:space="0" w:color="auto"/>
                <w:left w:val="none" w:sz="0" w:space="0" w:color="auto"/>
                <w:bottom w:val="none" w:sz="0" w:space="0" w:color="auto"/>
                <w:right w:val="none" w:sz="0" w:space="0" w:color="auto"/>
              </w:divBdr>
              <w:divsChild>
                <w:div w:id="797725375">
                  <w:marLeft w:val="0"/>
                  <w:marRight w:val="0"/>
                  <w:marTop w:val="0"/>
                  <w:marBottom w:val="0"/>
                  <w:divBdr>
                    <w:top w:val="single" w:sz="6" w:space="5" w:color="auto"/>
                    <w:left w:val="none" w:sz="0" w:space="0" w:color="auto"/>
                    <w:bottom w:val="none" w:sz="0" w:space="0" w:color="auto"/>
                    <w:right w:val="none" w:sz="0" w:space="0" w:color="auto"/>
                  </w:divBdr>
                </w:div>
                <w:div w:id="269972940">
                  <w:marLeft w:val="0"/>
                  <w:marRight w:val="0"/>
                  <w:marTop w:val="0"/>
                  <w:marBottom w:val="0"/>
                  <w:divBdr>
                    <w:top w:val="none" w:sz="0" w:space="0" w:color="auto"/>
                    <w:left w:val="none" w:sz="0" w:space="0" w:color="auto"/>
                    <w:bottom w:val="none" w:sz="0" w:space="0" w:color="auto"/>
                    <w:right w:val="none" w:sz="0" w:space="0" w:color="auto"/>
                  </w:divBdr>
                  <w:divsChild>
                    <w:div w:id="1260528746">
                      <w:marLeft w:val="0"/>
                      <w:marRight w:val="0"/>
                      <w:marTop w:val="0"/>
                      <w:marBottom w:val="0"/>
                      <w:divBdr>
                        <w:top w:val="none" w:sz="0" w:space="0" w:color="auto"/>
                        <w:left w:val="none" w:sz="0" w:space="0" w:color="auto"/>
                        <w:bottom w:val="none" w:sz="0" w:space="0" w:color="auto"/>
                        <w:right w:val="none" w:sz="0" w:space="0" w:color="auto"/>
                      </w:divBdr>
                      <w:divsChild>
                        <w:div w:id="3415170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22470607">
      <w:bodyDiv w:val="1"/>
      <w:marLeft w:val="0"/>
      <w:marRight w:val="0"/>
      <w:marTop w:val="0"/>
      <w:marBottom w:val="0"/>
      <w:divBdr>
        <w:top w:val="none" w:sz="0" w:space="0" w:color="auto"/>
        <w:left w:val="none" w:sz="0" w:space="0" w:color="auto"/>
        <w:bottom w:val="none" w:sz="0" w:space="0" w:color="auto"/>
        <w:right w:val="none" w:sz="0" w:space="0" w:color="auto"/>
      </w:divBdr>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27331237">
      <w:bodyDiv w:val="1"/>
      <w:marLeft w:val="0"/>
      <w:marRight w:val="0"/>
      <w:marTop w:val="0"/>
      <w:marBottom w:val="0"/>
      <w:divBdr>
        <w:top w:val="none" w:sz="0" w:space="0" w:color="auto"/>
        <w:left w:val="none" w:sz="0" w:space="0" w:color="auto"/>
        <w:bottom w:val="none" w:sz="0" w:space="0" w:color="auto"/>
        <w:right w:val="none" w:sz="0" w:space="0" w:color="auto"/>
      </w:divBdr>
      <w:divsChild>
        <w:div w:id="89089763">
          <w:marLeft w:val="0"/>
          <w:marRight w:val="0"/>
          <w:marTop w:val="0"/>
          <w:marBottom w:val="0"/>
          <w:divBdr>
            <w:top w:val="none" w:sz="0" w:space="0" w:color="auto"/>
            <w:left w:val="none" w:sz="0" w:space="0" w:color="auto"/>
            <w:bottom w:val="none" w:sz="0" w:space="0" w:color="auto"/>
            <w:right w:val="none" w:sz="0" w:space="0" w:color="auto"/>
          </w:divBdr>
          <w:divsChild>
            <w:div w:id="1908300983">
              <w:marLeft w:val="0"/>
              <w:marRight w:val="0"/>
              <w:marTop w:val="0"/>
              <w:marBottom w:val="0"/>
              <w:divBdr>
                <w:top w:val="none" w:sz="0" w:space="0" w:color="auto"/>
                <w:left w:val="none" w:sz="0" w:space="0" w:color="auto"/>
                <w:bottom w:val="none" w:sz="0" w:space="0" w:color="auto"/>
                <w:right w:val="none" w:sz="0" w:space="0" w:color="auto"/>
              </w:divBdr>
              <w:divsChild>
                <w:div w:id="210884053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42611826">
          <w:marLeft w:val="0"/>
          <w:marRight w:val="0"/>
          <w:marTop w:val="0"/>
          <w:marBottom w:val="0"/>
          <w:divBdr>
            <w:top w:val="none" w:sz="0" w:space="0" w:color="auto"/>
            <w:left w:val="none" w:sz="0" w:space="0" w:color="auto"/>
            <w:bottom w:val="none" w:sz="0" w:space="0" w:color="auto"/>
            <w:right w:val="none" w:sz="0" w:space="0" w:color="auto"/>
          </w:divBdr>
          <w:divsChild>
            <w:div w:id="1257516725">
              <w:marLeft w:val="0"/>
              <w:marRight w:val="0"/>
              <w:marTop w:val="0"/>
              <w:marBottom w:val="0"/>
              <w:divBdr>
                <w:top w:val="none" w:sz="0" w:space="0" w:color="auto"/>
                <w:left w:val="none" w:sz="0" w:space="0" w:color="auto"/>
                <w:bottom w:val="none" w:sz="0" w:space="0" w:color="auto"/>
                <w:right w:val="none" w:sz="0" w:space="0" w:color="auto"/>
              </w:divBdr>
              <w:divsChild>
                <w:div w:id="1074008124">
                  <w:marLeft w:val="0"/>
                  <w:marRight w:val="0"/>
                  <w:marTop w:val="0"/>
                  <w:marBottom w:val="0"/>
                  <w:divBdr>
                    <w:top w:val="single" w:sz="6" w:space="5" w:color="auto"/>
                    <w:left w:val="none" w:sz="0" w:space="0" w:color="auto"/>
                    <w:bottom w:val="none" w:sz="0" w:space="0" w:color="auto"/>
                    <w:right w:val="none" w:sz="0" w:space="0" w:color="auto"/>
                  </w:divBdr>
                </w:div>
                <w:div w:id="1550799529">
                  <w:marLeft w:val="0"/>
                  <w:marRight w:val="0"/>
                  <w:marTop w:val="0"/>
                  <w:marBottom w:val="0"/>
                  <w:divBdr>
                    <w:top w:val="none" w:sz="0" w:space="0" w:color="auto"/>
                    <w:left w:val="none" w:sz="0" w:space="0" w:color="auto"/>
                    <w:bottom w:val="none" w:sz="0" w:space="0" w:color="auto"/>
                    <w:right w:val="none" w:sz="0" w:space="0" w:color="auto"/>
                  </w:divBdr>
                  <w:divsChild>
                    <w:div w:id="263925162">
                      <w:marLeft w:val="0"/>
                      <w:marRight w:val="0"/>
                      <w:marTop w:val="0"/>
                      <w:marBottom w:val="0"/>
                      <w:divBdr>
                        <w:top w:val="none" w:sz="0" w:space="0" w:color="auto"/>
                        <w:left w:val="none" w:sz="0" w:space="0" w:color="auto"/>
                        <w:bottom w:val="none" w:sz="0" w:space="0" w:color="auto"/>
                        <w:right w:val="none" w:sz="0" w:space="0" w:color="auto"/>
                      </w:divBdr>
                      <w:divsChild>
                        <w:div w:id="13094759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36769396">
      <w:bodyDiv w:val="1"/>
      <w:marLeft w:val="0"/>
      <w:marRight w:val="0"/>
      <w:marTop w:val="0"/>
      <w:marBottom w:val="0"/>
      <w:divBdr>
        <w:top w:val="none" w:sz="0" w:space="0" w:color="auto"/>
        <w:left w:val="none" w:sz="0" w:space="0" w:color="auto"/>
        <w:bottom w:val="none" w:sz="0" w:space="0" w:color="auto"/>
        <w:right w:val="none" w:sz="0" w:space="0" w:color="auto"/>
      </w:divBdr>
      <w:divsChild>
        <w:div w:id="466238755">
          <w:marLeft w:val="0"/>
          <w:marRight w:val="0"/>
          <w:marTop w:val="0"/>
          <w:marBottom w:val="0"/>
          <w:divBdr>
            <w:top w:val="none" w:sz="0" w:space="0" w:color="auto"/>
            <w:left w:val="none" w:sz="0" w:space="0" w:color="auto"/>
            <w:bottom w:val="none" w:sz="0" w:space="0" w:color="auto"/>
            <w:right w:val="none" w:sz="0" w:space="0" w:color="auto"/>
          </w:divBdr>
          <w:divsChild>
            <w:div w:id="595677344">
              <w:marLeft w:val="0"/>
              <w:marRight w:val="0"/>
              <w:marTop w:val="0"/>
              <w:marBottom w:val="0"/>
              <w:divBdr>
                <w:top w:val="none" w:sz="0" w:space="0" w:color="auto"/>
                <w:left w:val="none" w:sz="0" w:space="0" w:color="auto"/>
                <w:bottom w:val="none" w:sz="0" w:space="0" w:color="auto"/>
                <w:right w:val="none" w:sz="0" w:space="0" w:color="auto"/>
              </w:divBdr>
              <w:divsChild>
                <w:div w:id="6487512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3278211">
          <w:marLeft w:val="0"/>
          <w:marRight w:val="0"/>
          <w:marTop w:val="0"/>
          <w:marBottom w:val="0"/>
          <w:divBdr>
            <w:top w:val="none" w:sz="0" w:space="0" w:color="auto"/>
            <w:left w:val="none" w:sz="0" w:space="0" w:color="auto"/>
            <w:bottom w:val="none" w:sz="0" w:space="0" w:color="auto"/>
            <w:right w:val="none" w:sz="0" w:space="0" w:color="auto"/>
          </w:divBdr>
          <w:divsChild>
            <w:div w:id="1814445891">
              <w:marLeft w:val="0"/>
              <w:marRight w:val="0"/>
              <w:marTop w:val="0"/>
              <w:marBottom w:val="0"/>
              <w:divBdr>
                <w:top w:val="none" w:sz="0" w:space="0" w:color="auto"/>
                <w:left w:val="none" w:sz="0" w:space="0" w:color="auto"/>
                <w:bottom w:val="none" w:sz="0" w:space="0" w:color="auto"/>
                <w:right w:val="none" w:sz="0" w:space="0" w:color="auto"/>
              </w:divBdr>
              <w:divsChild>
                <w:div w:id="1993099496">
                  <w:marLeft w:val="0"/>
                  <w:marRight w:val="0"/>
                  <w:marTop w:val="0"/>
                  <w:marBottom w:val="0"/>
                  <w:divBdr>
                    <w:top w:val="single" w:sz="6" w:space="5" w:color="auto"/>
                    <w:left w:val="none" w:sz="0" w:space="0" w:color="auto"/>
                    <w:bottom w:val="none" w:sz="0" w:space="0" w:color="auto"/>
                    <w:right w:val="none" w:sz="0" w:space="0" w:color="auto"/>
                  </w:divBdr>
                </w:div>
                <w:div w:id="882329971">
                  <w:marLeft w:val="0"/>
                  <w:marRight w:val="0"/>
                  <w:marTop w:val="0"/>
                  <w:marBottom w:val="0"/>
                  <w:divBdr>
                    <w:top w:val="none" w:sz="0" w:space="0" w:color="auto"/>
                    <w:left w:val="none" w:sz="0" w:space="0" w:color="auto"/>
                    <w:bottom w:val="none" w:sz="0" w:space="0" w:color="auto"/>
                    <w:right w:val="none" w:sz="0" w:space="0" w:color="auto"/>
                  </w:divBdr>
                  <w:divsChild>
                    <w:div w:id="951091053">
                      <w:marLeft w:val="0"/>
                      <w:marRight w:val="0"/>
                      <w:marTop w:val="0"/>
                      <w:marBottom w:val="0"/>
                      <w:divBdr>
                        <w:top w:val="none" w:sz="0" w:space="0" w:color="auto"/>
                        <w:left w:val="none" w:sz="0" w:space="0" w:color="auto"/>
                        <w:bottom w:val="none" w:sz="0" w:space="0" w:color="auto"/>
                        <w:right w:val="none" w:sz="0" w:space="0" w:color="auto"/>
                      </w:divBdr>
                      <w:divsChild>
                        <w:div w:id="22564970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72692498">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04873111">
      <w:bodyDiv w:val="1"/>
      <w:marLeft w:val="0"/>
      <w:marRight w:val="0"/>
      <w:marTop w:val="0"/>
      <w:marBottom w:val="0"/>
      <w:divBdr>
        <w:top w:val="none" w:sz="0" w:space="0" w:color="auto"/>
        <w:left w:val="none" w:sz="0" w:space="0" w:color="auto"/>
        <w:bottom w:val="none" w:sz="0" w:space="0" w:color="auto"/>
        <w:right w:val="none" w:sz="0" w:space="0" w:color="auto"/>
      </w:divBdr>
      <w:divsChild>
        <w:div w:id="1046099390">
          <w:marLeft w:val="0"/>
          <w:marRight w:val="0"/>
          <w:marTop w:val="0"/>
          <w:marBottom w:val="0"/>
          <w:divBdr>
            <w:top w:val="none" w:sz="0" w:space="0" w:color="auto"/>
            <w:left w:val="none" w:sz="0" w:space="0" w:color="auto"/>
            <w:bottom w:val="none" w:sz="0" w:space="0" w:color="auto"/>
            <w:right w:val="none" w:sz="0" w:space="0" w:color="auto"/>
          </w:divBdr>
          <w:divsChild>
            <w:div w:id="944776723">
              <w:marLeft w:val="0"/>
              <w:marRight w:val="0"/>
              <w:marTop w:val="0"/>
              <w:marBottom w:val="0"/>
              <w:divBdr>
                <w:top w:val="none" w:sz="0" w:space="0" w:color="auto"/>
                <w:left w:val="none" w:sz="0" w:space="0" w:color="auto"/>
                <w:bottom w:val="none" w:sz="0" w:space="0" w:color="auto"/>
                <w:right w:val="none" w:sz="0" w:space="0" w:color="auto"/>
              </w:divBdr>
              <w:divsChild>
                <w:div w:id="981886427">
                  <w:marLeft w:val="0"/>
                  <w:marRight w:val="0"/>
                  <w:marTop w:val="0"/>
                  <w:marBottom w:val="0"/>
                  <w:divBdr>
                    <w:top w:val="none" w:sz="0" w:space="0" w:color="auto"/>
                    <w:left w:val="none" w:sz="0" w:space="0" w:color="auto"/>
                    <w:bottom w:val="none" w:sz="0" w:space="0" w:color="auto"/>
                    <w:right w:val="none" w:sz="0" w:space="0" w:color="auto"/>
                  </w:divBdr>
                  <w:divsChild>
                    <w:div w:id="7670848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28505879">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48823449">
      <w:bodyDiv w:val="1"/>
      <w:marLeft w:val="0"/>
      <w:marRight w:val="0"/>
      <w:marTop w:val="0"/>
      <w:marBottom w:val="0"/>
      <w:divBdr>
        <w:top w:val="none" w:sz="0" w:space="0" w:color="auto"/>
        <w:left w:val="none" w:sz="0" w:space="0" w:color="auto"/>
        <w:bottom w:val="none" w:sz="0" w:space="0" w:color="auto"/>
        <w:right w:val="none" w:sz="0" w:space="0" w:color="auto"/>
      </w:divBdr>
      <w:divsChild>
        <w:div w:id="53819073">
          <w:marLeft w:val="0"/>
          <w:marRight w:val="0"/>
          <w:marTop w:val="0"/>
          <w:marBottom w:val="0"/>
          <w:divBdr>
            <w:top w:val="none" w:sz="0" w:space="0" w:color="auto"/>
            <w:left w:val="none" w:sz="0" w:space="0" w:color="auto"/>
            <w:bottom w:val="none" w:sz="0" w:space="0" w:color="auto"/>
            <w:right w:val="none" w:sz="0" w:space="0" w:color="auto"/>
          </w:divBdr>
          <w:divsChild>
            <w:div w:id="41053772">
              <w:marLeft w:val="0"/>
              <w:marRight w:val="0"/>
              <w:marTop w:val="0"/>
              <w:marBottom w:val="0"/>
              <w:divBdr>
                <w:top w:val="none" w:sz="0" w:space="0" w:color="auto"/>
                <w:left w:val="none" w:sz="0" w:space="0" w:color="auto"/>
                <w:bottom w:val="none" w:sz="0" w:space="0" w:color="auto"/>
                <w:right w:val="none" w:sz="0" w:space="0" w:color="auto"/>
              </w:divBdr>
              <w:divsChild>
                <w:div w:id="164693110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86656384">
          <w:marLeft w:val="0"/>
          <w:marRight w:val="0"/>
          <w:marTop w:val="0"/>
          <w:marBottom w:val="0"/>
          <w:divBdr>
            <w:top w:val="none" w:sz="0" w:space="0" w:color="auto"/>
            <w:left w:val="none" w:sz="0" w:space="0" w:color="auto"/>
            <w:bottom w:val="none" w:sz="0" w:space="0" w:color="auto"/>
            <w:right w:val="none" w:sz="0" w:space="0" w:color="auto"/>
          </w:divBdr>
          <w:divsChild>
            <w:div w:id="837115670">
              <w:marLeft w:val="0"/>
              <w:marRight w:val="0"/>
              <w:marTop w:val="0"/>
              <w:marBottom w:val="0"/>
              <w:divBdr>
                <w:top w:val="none" w:sz="0" w:space="0" w:color="auto"/>
                <w:left w:val="none" w:sz="0" w:space="0" w:color="auto"/>
                <w:bottom w:val="none" w:sz="0" w:space="0" w:color="auto"/>
                <w:right w:val="none" w:sz="0" w:space="0" w:color="auto"/>
              </w:divBdr>
              <w:divsChild>
                <w:div w:id="363793363">
                  <w:marLeft w:val="0"/>
                  <w:marRight w:val="0"/>
                  <w:marTop w:val="0"/>
                  <w:marBottom w:val="0"/>
                  <w:divBdr>
                    <w:top w:val="single" w:sz="6" w:space="5" w:color="auto"/>
                    <w:left w:val="none" w:sz="0" w:space="0" w:color="auto"/>
                    <w:bottom w:val="none" w:sz="0" w:space="0" w:color="auto"/>
                    <w:right w:val="none" w:sz="0" w:space="0" w:color="auto"/>
                  </w:divBdr>
                </w:div>
                <w:div w:id="342556933">
                  <w:marLeft w:val="0"/>
                  <w:marRight w:val="0"/>
                  <w:marTop w:val="0"/>
                  <w:marBottom w:val="0"/>
                  <w:divBdr>
                    <w:top w:val="none" w:sz="0" w:space="0" w:color="auto"/>
                    <w:left w:val="none" w:sz="0" w:space="0" w:color="auto"/>
                    <w:bottom w:val="none" w:sz="0" w:space="0" w:color="auto"/>
                    <w:right w:val="none" w:sz="0" w:space="0" w:color="auto"/>
                  </w:divBdr>
                  <w:divsChild>
                    <w:div w:id="285621876">
                      <w:marLeft w:val="0"/>
                      <w:marRight w:val="0"/>
                      <w:marTop w:val="0"/>
                      <w:marBottom w:val="0"/>
                      <w:divBdr>
                        <w:top w:val="none" w:sz="0" w:space="0" w:color="auto"/>
                        <w:left w:val="none" w:sz="0" w:space="0" w:color="auto"/>
                        <w:bottom w:val="none" w:sz="0" w:space="0" w:color="auto"/>
                        <w:right w:val="none" w:sz="0" w:space="0" w:color="auto"/>
                      </w:divBdr>
                      <w:divsChild>
                        <w:div w:id="59633281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10033946">
      <w:bodyDiv w:val="1"/>
      <w:marLeft w:val="0"/>
      <w:marRight w:val="0"/>
      <w:marTop w:val="0"/>
      <w:marBottom w:val="0"/>
      <w:divBdr>
        <w:top w:val="none" w:sz="0" w:space="0" w:color="auto"/>
        <w:left w:val="none" w:sz="0" w:space="0" w:color="auto"/>
        <w:bottom w:val="none" w:sz="0" w:space="0" w:color="auto"/>
        <w:right w:val="none" w:sz="0" w:space="0" w:color="auto"/>
      </w:divBdr>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764690228">
      <w:bodyDiv w:val="1"/>
      <w:marLeft w:val="0"/>
      <w:marRight w:val="0"/>
      <w:marTop w:val="0"/>
      <w:marBottom w:val="0"/>
      <w:divBdr>
        <w:top w:val="none" w:sz="0" w:space="0" w:color="auto"/>
        <w:left w:val="none" w:sz="0" w:space="0" w:color="auto"/>
        <w:bottom w:val="none" w:sz="0" w:space="0" w:color="auto"/>
        <w:right w:val="none" w:sz="0" w:space="0" w:color="auto"/>
      </w:divBdr>
    </w:div>
    <w:div w:id="1790661307">
      <w:bodyDiv w:val="1"/>
      <w:marLeft w:val="0"/>
      <w:marRight w:val="0"/>
      <w:marTop w:val="0"/>
      <w:marBottom w:val="0"/>
      <w:divBdr>
        <w:top w:val="none" w:sz="0" w:space="0" w:color="auto"/>
        <w:left w:val="none" w:sz="0" w:space="0" w:color="auto"/>
        <w:bottom w:val="none" w:sz="0" w:space="0" w:color="auto"/>
        <w:right w:val="none" w:sz="0" w:space="0" w:color="auto"/>
      </w:divBdr>
      <w:divsChild>
        <w:div w:id="133526015">
          <w:marLeft w:val="0"/>
          <w:marRight w:val="0"/>
          <w:marTop w:val="0"/>
          <w:marBottom w:val="0"/>
          <w:divBdr>
            <w:top w:val="none" w:sz="0" w:space="0" w:color="auto"/>
            <w:left w:val="none" w:sz="0" w:space="0" w:color="auto"/>
            <w:bottom w:val="none" w:sz="0" w:space="0" w:color="auto"/>
            <w:right w:val="none" w:sz="0" w:space="0" w:color="auto"/>
          </w:divBdr>
          <w:divsChild>
            <w:div w:id="1971745717">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7776447">
          <w:marLeft w:val="0"/>
          <w:marRight w:val="0"/>
          <w:marTop w:val="0"/>
          <w:marBottom w:val="0"/>
          <w:divBdr>
            <w:top w:val="none" w:sz="0" w:space="0" w:color="auto"/>
            <w:left w:val="none" w:sz="0" w:space="0" w:color="auto"/>
            <w:bottom w:val="none" w:sz="0" w:space="0" w:color="auto"/>
            <w:right w:val="none" w:sz="0" w:space="0" w:color="auto"/>
          </w:divBdr>
          <w:divsChild>
            <w:div w:id="500512375">
              <w:marLeft w:val="0"/>
              <w:marRight w:val="0"/>
              <w:marTop w:val="0"/>
              <w:marBottom w:val="0"/>
              <w:divBdr>
                <w:top w:val="none" w:sz="0" w:space="0" w:color="auto"/>
                <w:left w:val="none" w:sz="0" w:space="0" w:color="auto"/>
                <w:bottom w:val="none" w:sz="0" w:space="0" w:color="auto"/>
                <w:right w:val="none" w:sz="0" w:space="0" w:color="auto"/>
              </w:divBdr>
              <w:divsChild>
                <w:div w:id="1970084753">
                  <w:marLeft w:val="0"/>
                  <w:marRight w:val="0"/>
                  <w:marTop w:val="0"/>
                  <w:marBottom w:val="0"/>
                  <w:divBdr>
                    <w:top w:val="none" w:sz="0" w:space="0" w:color="auto"/>
                    <w:left w:val="none" w:sz="0" w:space="0" w:color="auto"/>
                    <w:bottom w:val="none" w:sz="0" w:space="0" w:color="auto"/>
                    <w:right w:val="none" w:sz="0" w:space="0" w:color="auto"/>
                  </w:divBdr>
                  <w:divsChild>
                    <w:div w:id="17354723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10248121">
      <w:bodyDiv w:val="1"/>
      <w:marLeft w:val="0"/>
      <w:marRight w:val="0"/>
      <w:marTop w:val="0"/>
      <w:marBottom w:val="0"/>
      <w:divBdr>
        <w:top w:val="none" w:sz="0" w:space="0" w:color="auto"/>
        <w:left w:val="none" w:sz="0" w:space="0" w:color="auto"/>
        <w:bottom w:val="none" w:sz="0" w:space="0" w:color="auto"/>
        <w:right w:val="none" w:sz="0" w:space="0" w:color="auto"/>
      </w:divBdr>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894728477">
      <w:bodyDiv w:val="1"/>
      <w:marLeft w:val="0"/>
      <w:marRight w:val="0"/>
      <w:marTop w:val="0"/>
      <w:marBottom w:val="0"/>
      <w:divBdr>
        <w:top w:val="none" w:sz="0" w:space="0" w:color="auto"/>
        <w:left w:val="none" w:sz="0" w:space="0" w:color="auto"/>
        <w:bottom w:val="none" w:sz="0" w:space="0" w:color="auto"/>
        <w:right w:val="none" w:sz="0" w:space="0" w:color="auto"/>
      </w:divBdr>
      <w:divsChild>
        <w:div w:id="1701398962">
          <w:marLeft w:val="0"/>
          <w:marRight w:val="0"/>
          <w:marTop w:val="0"/>
          <w:marBottom w:val="0"/>
          <w:divBdr>
            <w:top w:val="none" w:sz="0" w:space="0" w:color="auto"/>
            <w:left w:val="none" w:sz="0" w:space="0" w:color="auto"/>
            <w:bottom w:val="none" w:sz="0" w:space="0" w:color="auto"/>
            <w:right w:val="none" w:sz="0" w:space="0" w:color="auto"/>
          </w:divBdr>
          <w:divsChild>
            <w:div w:id="1952010428">
              <w:marLeft w:val="0"/>
              <w:marRight w:val="0"/>
              <w:marTop w:val="0"/>
              <w:marBottom w:val="0"/>
              <w:divBdr>
                <w:top w:val="none" w:sz="0" w:space="0" w:color="auto"/>
                <w:left w:val="none" w:sz="0" w:space="0" w:color="auto"/>
                <w:bottom w:val="none" w:sz="0" w:space="0" w:color="auto"/>
                <w:right w:val="none" w:sz="0" w:space="0" w:color="auto"/>
              </w:divBdr>
              <w:divsChild>
                <w:div w:id="72981273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468131168">
          <w:marLeft w:val="0"/>
          <w:marRight w:val="0"/>
          <w:marTop w:val="0"/>
          <w:marBottom w:val="0"/>
          <w:divBdr>
            <w:top w:val="none" w:sz="0" w:space="0" w:color="auto"/>
            <w:left w:val="none" w:sz="0" w:space="0" w:color="auto"/>
            <w:bottom w:val="none" w:sz="0" w:space="0" w:color="auto"/>
            <w:right w:val="none" w:sz="0" w:space="0" w:color="auto"/>
          </w:divBdr>
          <w:divsChild>
            <w:div w:id="78258212">
              <w:marLeft w:val="0"/>
              <w:marRight w:val="0"/>
              <w:marTop w:val="0"/>
              <w:marBottom w:val="0"/>
              <w:divBdr>
                <w:top w:val="none" w:sz="0" w:space="0" w:color="auto"/>
                <w:left w:val="none" w:sz="0" w:space="0" w:color="auto"/>
                <w:bottom w:val="none" w:sz="0" w:space="0" w:color="auto"/>
                <w:right w:val="none" w:sz="0" w:space="0" w:color="auto"/>
              </w:divBdr>
              <w:divsChild>
                <w:div w:id="1340280859">
                  <w:marLeft w:val="0"/>
                  <w:marRight w:val="0"/>
                  <w:marTop w:val="0"/>
                  <w:marBottom w:val="0"/>
                  <w:divBdr>
                    <w:top w:val="single" w:sz="6" w:space="5" w:color="auto"/>
                    <w:left w:val="none" w:sz="0" w:space="0" w:color="auto"/>
                    <w:bottom w:val="none" w:sz="0" w:space="0" w:color="auto"/>
                    <w:right w:val="none" w:sz="0" w:space="0" w:color="auto"/>
                  </w:divBdr>
                </w:div>
                <w:div w:id="783768566">
                  <w:marLeft w:val="0"/>
                  <w:marRight w:val="0"/>
                  <w:marTop w:val="0"/>
                  <w:marBottom w:val="0"/>
                  <w:divBdr>
                    <w:top w:val="none" w:sz="0" w:space="0" w:color="auto"/>
                    <w:left w:val="none" w:sz="0" w:space="0" w:color="auto"/>
                    <w:bottom w:val="none" w:sz="0" w:space="0" w:color="auto"/>
                    <w:right w:val="none" w:sz="0" w:space="0" w:color="auto"/>
                  </w:divBdr>
                  <w:divsChild>
                    <w:div w:id="1167863195">
                      <w:marLeft w:val="0"/>
                      <w:marRight w:val="0"/>
                      <w:marTop w:val="0"/>
                      <w:marBottom w:val="0"/>
                      <w:divBdr>
                        <w:top w:val="none" w:sz="0" w:space="0" w:color="auto"/>
                        <w:left w:val="none" w:sz="0" w:space="0" w:color="auto"/>
                        <w:bottom w:val="none" w:sz="0" w:space="0" w:color="auto"/>
                        <w:right w:val="none" w:sz="0" w:space="0" w:color="auto"/>
                      </w:divBdr>
                      <w:divsChild>
                        <w:div w:id="204794329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898928049">
      <w:bodyDiv w:val="1"/>
      <w:marLeft w:val="0"/>
      <w:marRight w:val="0"/>
      <w:marTop w:val="0"/>
      <w:marBottom w:val="0"/>
      <w:divBdr>
        <w:top w:val="none" w:sz="0" w:space="0" w:color="auto"/>
        <w:left w:val="none" w:sz="0" w:space="0" w:color="auto"/>
        <w:bottom w:val="none" w:sz="0" w:space="0" w:color="auto"/>
        <w:right w:val="none" w:sz="0" w:space="0" w:color="auto"/>
      </w:divBdr>
      <w:divsChild>
        <w:div w:id="461968725">
          <w:marLeft w:val="0"/>
          <w:marRight w:val="0"/>
          <w:marTop w:val="0"/>
          <w:marBottom w:val="0"/>
          <w:divBdr>
            <w:top w:val="none" w:sz="0" w:space="0" w:color="auto"/>
            <w:left w:val="none" w:sz="0" w:space="0" w:color="auto"/>
            <w:bottom w:val="none" w:sz="0" w:space="0" w:color="auto"/>
            <w:right w:val="none" w:sz="0" w:space="0" w:color="auto"/>
          </w:divBdr>
          <w:divsChild>
            <w:div w:id="599146237">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26172708">
          <w:marLeft w:val="0"/>
          <w:marRight w:val="0"/>
          <w:marTop w:val="0"/>
          <w:marBottom w:val="0"/>
          <w:divBdr>
            <w:top w:val="none" w:sz="0" w:space="0" w:color="auto"/>
            <w:left w:val="none" w:sz="0" w:space="0" w:color="auto"/>
            <w:bottom w:val="none" w:sz="0" w:space="0" w:color="auto"/>
            <w:right w:val="none" w:sz="0" w:space="0" w:color="auto"/>
          </w:divBdr>
          <w:divsChild>
            <w:div w:id="411900330">
              <w:marLeft w:val="0"/>
              <w:marRight w:val="0"/>
              <w:marTop w:val="0"/>
              <w:marBottom w:val="0"/>
              <w:divBdr>
                <w:top w:val="none" w:sz="0" w:space="0" w:color="auto"/>
                <w:left w:val="none" w:sz="0" w:space="0" w:color="auto"/>
                <w:bottom w:val="none" w:sz="0" w:space="0" w:color="auto"/>
                <w:right w:val="none" w:sz="0" w:space="0" w:color="auto"/>
              </w:divBdr>
              <w:divsChild>
                <w:div w:id="98376620">
                  <w:marLeft w:val="0"/>
                  <w:marRight w:val="0"/>
                  <w:marTop w:val="0"/>
                  <w:marBottom w:val="0"/>
                  <w:divBdr>
                    <w:top w:val="none" w:sz="0" w:space="0" w:color="auto"/>
                    <w:left w:val="none" w:sz="0" w:space="0" w:color="auto"/>
                    <w:bottom w:val="none" w:sz="0" w:space="0" w:color="auto"/>
                    <w:right w:val="none" w:sz="0" w:space="0" w:color="auto"/>
                  </w:divBdr>
                  <w:divsChild>
                    <w:div w:id="154101873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1994720988">
      <w:bodyDiv w:val="1"/>
      <w:marLeft w:val="0"/>
      <w:marRight w:val="0"/>
      <w:marTop w:val="0"/>
      <w:marBottom w:val="0"/>
      <w:divBdr>
        <w:top w:val="none" w:sz="0" w:space="0" w:color="auto"/>
        <w:left w:val="none" w:sz="0" w:space="0" w:color="auto"/>
        <w:bottom w:val="none" w:sz="0" w:space="0" w:color="auto"/>
        <w:right w:val="none" w:sz="0" w:space="0" w:color="auto"/>
      </w:divBdr>
    </w:div>
    <w:div w:id="2002613891">
      <w:bodyDiv w:val="1"/>
      <w:marLeft w:val="0"/>
      <w:marRight w:val="0"/>
      <w:marTop w:val="0"/>
      <w:marBottom w:val="0"/>
      <w:divBdr>
        <w:top w:val="none" w:sz="0" w:space="0" w:color="auto"/>
        <w:left w:val="none" w:sz="0" w:space="0" w:color="auto"/>
        <w:bottom w:val="none" w:sz="0" w:space="0" w:color="auto"/>
        <w:right w:val="none" w:sz="0" w:space="0" w:color="auto"/>
      </w:divBdr>
      <w:divsChild>
        <w:div w:id="655374330">
          <w:marLeft w:val="0"/>
          <w:marRight w:val="0"/>
          <w:marTop w:val="0"/>
          <w:marBottom w:val="0"/>
          <w:divBdr>
            <w:top w:val="none" w:sz="0" w:space="0" w:color="auto"/>
            <w:left w:val="none" w:sz="0" w:space="0" w:color="auto"/>
            <w:bottom w:val="none" w:sz="0" w:space="0" w:color="auto"/>
            <w:right w:val="none" w:sz="0" w:space="0" w:color="auto"/>
          </w:divBdr>
          <w:divsChild>
            <w:div w:id="291981555">
              <w:marLeft w:val="0"/>
              <w:marRight w:val="0"/>
              <w:marTop w:val="0"/>
              <w:marBottom w:val="0"/>
              <w:divBdr>
                <w:top w:val="none" w:sz="0" w:space="0" w:color="auto"/>
                <w:left w:val="none" w:sz="0" w:space="0" w:color="auto"/>
                <w:bottom w:val="none" w:sz="0" w:space="0" w:color="auto"/>
                <w:right w:val="none" w:sz="0" w:space="0" w:color="auto"/>
              </w:divBdr>
              <w:divsChild>
                <w:div w:id="2041933725">
                  <w:marLeft w:val="0"/>
                  <w:marRight w:val="0"/>
                  <w:marTop w:val="0"/>
                  <w:marBottom w:val="0"/>
                  <w:divBdr>
                    <w:top w:val="none" w:sz="0" w:space="0" w:color="auto"/>
                    <w:left w:val="none" w:sz="0" w:space="0" w:color="auto"/>
                    <w:bottom w:val="none" w:sz="0" w:space="0" w:color="auto"/>
                    <w:right w:val="none" w:sz="0" w:space="0" w:color="auto"/>
                  </w:divBdr>
                  <w:divsChild>
                    <w:div w:id="7003211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sChild>
        </w:div>
      </w:divsChild>
    </w:div>
    <w:div w:id="2035691489">
      <w:bodyDiv w:val="1"/>
      <w:marLeft w:val="0"/>
      <w:marRight w:val="0"/>
      <w:marTop w:val="0"/>
      <w:marBottom w:val="0"/>
      <w:divBdr>
        <w:top w:val="none" w:sz="0" w:space="0" w:color="auto"/>
        <w:left w:val="none" w:sz="0" w:space="0" w:color="auto"/>
        <w:bottom w:val="none" w:sz="0" w:space="0" w:color="auto"/>
        <w:right w:val="none" w:sz="0" w:space="0" w:color="auto"/>
      </w:divBdr>
    </w:div>
    <w:div w:id="2038384181">
      <w:bodyDiv w:val="1"/>
      <w:marLeft w:val="0"/>
      <w:marRight w:val="0"/>
      <w:marTop w:val="0"/>
      <w:marBottom w:val="0"/>
      <w:divBdr>
        <w:top w:val="none" w:sz="0" w:space="0" w:color="auto"/>
        <w:left w:val="none" w:sz="0" w:space="0" w:color="auto"/>
        <w:bottom w:val="none" w:sz="0" w:space="0" w:color="auto"/>
        <w:right w:val="none" w:sz="0" w:space="0" w:color="auto"/>
      </w:divBdr>
    </w:div>
    <w:div w:id="2039626534">
      <w:bodyDiv w:val="1"/>
      <w:marLeft w:val="0"/>
      <w:marRight w:val="0"/>
      <w:marTop w:val="0"/>
      <w:marBottom w:val="0"/>
      <w:divBdr>
        <w:top w:val="none" w:sz="0" w:space="0" w:color="auto"/>
        <w:left w:val="none" w:sz="0" w:space="0" w:color="auto"/>
        <w:bottom w:val="none" w:sz="0" w:space="0" w:color="auto"/>
        <w:right w:val="none" w:sz="0" w:space="0" w:color="auto"/>
      </w:divBdr>
      <w:divsChild>
        <w:div w:id="1771732360">
          <w:marLeft w:val="0"/>
          <w:marRight w:val="0"/>
          <w:marTop w:val="0"/>
          <w:marBottom w:val="0"/>
          <w:divBdr>
            <w:top w:val="none" w:sz="0" w:space="0" w:color="auto"/>
            <w:left w:val="none" w:sz="0" w:space="0" w:color="auto"/>
            <w:bottom w:val="none" w:sz="0" w:space="0" w:color="auto"/>
            <w:right w:val="none" w:sz="0" w:space="0" w:color="auto"/>
          </w:divBdr>
          <w:divsChild>
            <w:div w:id="200628676">
              <w:marLeft w:val="0"/>
              <w:marRight w:val="0"/>
              <w:marTop w:val="0"/>
              <w:marBottom w:val="0"/>
              <w:divBdr>
                <w:top w:val="none" w:sz="0" w:space="0" w:color="auto"/>
                <w:left w:val="none" w:sz="0" w:space="0" w:color="auto"/>
                <w:bottom w:val="none" w:sz="0" w:space="0" w:color="auto"/>
                <w:right w:val="none" w:sz="0" w:space="0" w:color="auto"/>
              </w:divBdr>
              <w:divsChild>
                <w:div w:id="5882689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650523194">
          <w:marLeft w:val="0"/>
          <w:marRight w:val="0"/>
          <w:marTop w:val="0"/>
          <w:marBottom w:val="0"/>
          <w:divBdr>
            <w:top w:val="none" w:sz="0" w:space="0" w:color="auto"/>
            <w:left w:val="none" w:sz="0" w:space="0" w:color="auto"/>
            <w:bottom w:val="none" w:sz="0" w:space="0" w:color="auto"/>
            <w:right w:val="none" w:sz="0" w:space="0" w:color="auto"/>
          </w:divBdr>
          <w:divsChild>
            <w:div w:id="233667320">
              <w:marLeft w:val="0"/>
              <w:marRight w:val="0"/>
              <w:marTop w:val="0"/>
              <w:marBottom w:val="0"/>
              <w:divBdr>
                <w:top w:val="none" w:sz="0" w:space="0" w:color="auto"/>
                <w:left w:val="none" w:sz="0" w:space="0" w:color="auto"/>
                <w:bottom w:val="none" w:sz="0" w:space="0" w:color="auto"/>
                <w:right w:val="none" w:sz="0" w:space="0" w:color="auto"/>
              </w:divBdr>
              <w:divsChild>
                <w:div w:id="2124107539">
                  <w:marLeft w:val="0"/>
                  <w:marRight w:val="0"/>
                  <w:marTop w:val="0"/>
                  <w:marBottom w:val="0"/>
                  <w:divBdr>
                    <w:top w:val="single" w:sz="6" w:space="5" w:color="auto"/>
                    <w:left w:val="none" w:sz="0" w:space="0" w:color="auto"/>
                    <w:bottom w:val="none" w:sz="0" w:space="0" w:color="auto"/>
                    <w:right w:val="none" w:sz="0" w:space="0" w:color="auto"/>
                  </w:divBdr>
                </w:div>
                <w:div w:id="1480152604">
                  <w:marLeft w:val="0"/>
                  <w:marRight w:val="0"/>
                  <w:marTop w:val="0"/>
                  <w:marBottom w:val="0"/>
                  <w:divBdr>
                    <w:top w:val="none" w:sz="0" w:space="0" w:color="auto"/>
                    <w:left w:val="none" w:sz="0" w:space="0" w:color="auto"/>
                    <w:bottom w:val="none" w:sz="0" w:space="0" w:color="auto"/>
                    <w:right w:val="none" w:sz="0" w:space="0" w:color="auto"/>
                  </w:divBdr>
                  <w:divsChild>
                    <w:div w:id="1420442413">
                      <w:marLeft w:val="0"/>
                      <w:marRight w:val="0"/>
                      <w:marTop w:val="0"/>
                      <w:marBottom w:val="0"/>
                      <w:divBdr>
                        <w:top w:val="none" w:sz="0" w:space="0" w:color="auto"/>
                        <w:left w:val="none" w:sz="0" w:space="0" w:color="auto"/>
                        <w:bottom w:val="none" w:sz="0" w:space="0" w:color="auto"/>
                        <w:right w:val="none" w:sz="0" w:space="0" w:color="auto"/>
                      </w:divBdr>
                      <w:divsChild>
                        <w:div w:id="54324987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2099978113">
      <w:bodyDiv w:val="1"/>
      <w:marLeft w:val="0"/>
      <w:marRight w:val="0"/>
      <w:marTop w:val="0"/>
      <w:marBottom w:val="0"/>
      <w:divBdr>
        <w:top w:val="none" w:sz="0" w:space="0" w:color="auto"/>
        <w:left w:val="none" w:sz="0" w:space="0" w:color="auto"/>
        <w:bottom w:val="none" w:sz="0" w:space="0" w:color="auto"/>
        <w:right w:val="none" w:sz="0" w:space="0" w:color="auto"/>
      </w:divBdr>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35514405">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1348</Words>
  <Characters>7687</Characters>
  <Application>Microsoft Macintosh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John Molina</cp:lastModifiedBy>
  <cp:revision>48</cp:revision>
  <dcterms:created xsi:type="dcterms:W3CDTF">2017-02-06T12:34:00Z</dcterms:created>
  <dcterms:modified xsi:type="dcterms:W3CDTF">2017-03-17T04:55:00Z</dcterms:modified>
</cp:coreProperties>
</file>