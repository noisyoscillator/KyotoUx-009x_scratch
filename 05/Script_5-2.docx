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A7AC4" w14:textId="77777777" w:rsidR="00DD6FEA" w:rsidRPr="00DD6FEA" w:rsidRDefault="00DD6FEA" w:rsidP="00DD6FEA">
      <w:pPr>
        <w:rPr>
          <w:b/>
          <w:bCs/>
        </w:rPr>
      </w:pPr>
      <w:r w:rsidRPr="00DD6FEA">
        <w:rPr>
          <w:b/>
          <w:bCs/>
        </w:rPr>
        <w:t>Note 1</w:t>
      </w:r>
    </w:p>
    <w:p w14:paraId="17249875" w14:textId="77777777" w:rsidR="00DD6FEA" w:rsidRPr="00DD6FEA" w:rsidRDefault="00DD6FEA" w:rsidP="00DD6FEA">
      <w:pPr>
        <w:numPr>
          <w:ilvl w:val="0"/>
          <w:numId w:val="37"/>
        </w:numPr>
      </w:pPr>
      <w:r w:rsidRPr="00DD6FEA">
        <w:t>In this plot, we will analyze the trajectories generated by our Brownian simulation code to calculate the diffusion constant using three different approaches based on the theoretical knowledge we introduced previously.</w:t>
      </w:r>
    </w:p>
    <w:p w14:paraId="71F97F84" w14:textId="77777777" w:rsidR="00DD6FEA" w:rsidRPr="00DD6FEA" w:rsidRDefault="00DD6FEA" w:rsidP="00DD6FEA">
      <w:pPr>
        <w:numPr>
          <w:ilvl w:val="0"/>
          <w:numId w:val="37"/>
        </w:numPr>
      </w:pPr>
      <w:r w:rsidRPr="00DD6FEA">
        <w:t>First, we will use the mean-squared displacement and velocity auto-correlation function obtained from an equilibrium simulation.</w:t>
      </w:r>
    </w:p>
    <w:p w14:paraId="0B9DE1F1" w14:textId="505D08A2" w:rsidR="00DD6FEA" w:rsidRPr="00DD6FEA" w:rsidRDefault="00DD6FEA" w:rsidP="00DD6FEA">
      <w:pPr>
        <w:numPr>
          <w:ilvl w:val="0"/>
          <w:numId w:val="37"/>
        </w:numPr>
      </w:pPr>
      <w:r w:rsidRPr="00DD6FEA">
        <w:t xml:space="preserve">Then, we will perform a non-equilibrium simulation with an external drift force exerted on the Brownian particles and compute the diffusion constant from </w:t>
      </w:r>
      <w:r w:rsidR="00FC751B" w:rsidRPr="00FC751B">
        <w:rPr>
          <w:color w:val="FF0000"/>
        </w:rPr>
        <w:t>the</w:t>
      </w:r>
      <w:r w:rsidRPr="00DD6FEA">
        <w:t xml:space="preserve"> average drift velocity.</w:t>
      </w:r>
    </w:p>
    <w:p w14:paraId="6C1816A4" w14:textId="77777777" w:rsidR="00586A86" w:rsidRDefault="00586A86" w:rsidP="003170AC"/>
    <w:p w14:paraId="42621D1E" w14:textId="77777777" w:rsidR="00DD6FEA" w:rsidRPr="00DD6FEA" w:rsidRDefault="00DD6FEA" w:rsidP="00DD6FEA">
      <w:pPr>
        <w:rPr>
          <w:b/>
          <w:bCs/>
        </w:rPr>
      </w:pPr>
      <w:r w:rsidRPr="00DD6FEA">
        <w:rPr>
          <w:b/>
          <w:bCs/>
        </w:rPr>
        <w:t>Note 2</w:t>
      </w:r>
    </w:p>
    <w:p w14:paraId="4903ED5A" w14:textId="77777777" w:rsidR="00DD6FEA" w:rsidRPr="00DD6FEA" w:rsidRDefault="00DD6FEA" w:rsidP="00DD6FEA">
      <w:pPr>
        <w:numPr>
          <w:ilvl w:val="0"/>
          <w:numId w:val="38"/>
        </w:numPr>
      </w:pPr>
      <w:r w:rsidRPr="00DD6FEA">
        <w:t>Let us perform a simulation to produce the trajectory data for the motion of 1000 non-interacting Brownian particles.</w:t>
      </w:r>
    </w:p>
    <w:p w14:paraId="36B56D4A" w14:textId="3DC9B845" w:rsidR="00DD6FEA" w:rsidRPr="00DD6FEA" w:rsidRDefault="00DD6FEA" w:rsidP="00DD6FEA">
      <w:pPr>
        <w:numPr>
          <w:ilvl w:val="0"/>
          <w:numId w:val="38"/>
        </w:numPr>
      </w:pPr>
      <w:r w:rsidRPr="00DD6FEA">
        <w:t xml:space="preserve">As always, we begin by importing </w:t>
      </w:r>
      <w:r w:rsidR="00FC751B" w:rsidRPr="00FC751B">
        <w:rPr>
          <w:color w:val="FF0000"/>
        </w:rPr>
        <w:t>the</w:t>
      </w:r>
      <w:r w:rsidRPr="00DD6FEA">
        <w:t xml:space="preserve"> usual numerical and plotting libraries.</w:t>
      </w:r>
    </w:p>
    <w:p w14:paraId="692E7052" w14:textId="1C03DD4F" w:rsidR="00DD6FEA" w:rsidRPr="00DD6FEA" w:rsidRDefault="00DD6FEA" w:rsidP="00DD6FEA">
      <w:pPr>
        <w:numPr>
          <w:ilvl w:val="0"/>
          <w:numId w:val="38"/>
        </w:numPr>
      </w:pPr>
      <w:r w:rsidRPr="00DD6FEA">
        <w:t xml:space="preserve">The code we use here, is exactly the same as </w:t>
      </w:r>
      <w:r w:rsidR="00FC751B" w:rsidRPr="00FC751B">
        <w:rPr>
          <w:color w:val="FF0000"/>
        </w:rPr>
        <w:t>the</w:t>
      </w:r>
      <w:r w:rsidRPr="00DD6FEA">
        <w:t xml:space="preserve"> one we used in the previous lesson.</w:t>
      </w:r>
    </w:p>
    <w:p w14:paraId="3597DBB9" w14:textId="77777777" w:rsidR="00DD6FEA" w:rsidRPr="00DD6FEA" w:rsidRDefault="00DD6FEA" w:rsidP="00DD6FEA">
      <w:pPr>
        <w:numPr>
          <w:ilvl w:val="0"/>
          <w:numId w:val="38"/>
        </w:numPr>
      </w:pPr>
      <w:r w:rsidRPr="00DD6FEA">
        <w:t>We solve for the motion of 1000 Brownian particles and save the trajectory data for their position, velocity, and random forces at each time step.</w:t>
      </w:r>
    </w:p>
    <w:p w14:paraId="1DD50B32" w14:textId="77777777" w:rsidR="00DD6FEA" w:rsidRPr="00DD6FEA" w:rsidRDefault="00DD6FEA" w:rsidP="00DD6FEA"/>
    <w:p w14:paraId="503F379E" w14:textId="77777777" w:rsidR="00DD6FEA" w:rsidRPr="00DD6FEA" w:rsidRDefault="00DD6FEA" w:rsidP="00DD6FEA">
      <w:pPr>
        <w:rPr>
          <w:b/>
          <w:bCs/>
        </w:rPr>
      </w:pPr>
      <w:r w:rsidRPr="00DD6FEA">
        <w:rPr>
          <w:b/>
          <w:bCs/>
        </w:rPr>
        <w:t>Note 3</w:t>
      </w:r>
    </w:p>
    <w:p w14:paraId="24459B57" w14:textId="77777777" w:rsidR="00DD6FEA" w:rsidRPr="00DD6FEA" w:rsidRDefault="00DD6FEA" w:rsidP="00DD6FEA">
      <w:pPr>
        <w:numPr>
          <w:ilvl w:val="0"/>
          <w:numId w:val="39"/>
        </w:numPr>
      </w:pPr>
      <w:r w:rsidRPr="00DD6FEA">
        <w:t>We first calculate the diffusion constant via the mean square displacement using Eq.(H1). </w:t>
      </w:r>
    </w:p>
    <w:p w14:paraId="1D652483" w14:textId="56461904" w:rsidR="00DD6FEA" w:rsidRPr="00DD6FEA" w:rsidRDefault="00DD6FEA" w:rsidP="00DD6FEA">
      <w:pPr>
        <w:numPr>
          <w:ilvl w:val="0"/>
          <w:numId w:val="39"/>
        </w:numPr>
      </w:pPr>
      <w:r w:rsidRPr="00DD6FEA">
        <w:t xml:space="preserve">Note that since all the particles are initially at </w:t>
      </w:r>
      <w:r w:rsidR="00FC751B" w:rsidRPr="00FC751B">
        <w:rPr>
          <w:color w:val="FF0000"/>
        </w:rPr>
        <w:t>the</w:t>
      </w:r>
      <w:r w:rsidRPr="00DD6FEA">
        <w:t xml:space="preserve"> origin, the displacement is simply given by the particle position.</w:t>
      </w:r>
    </w:p>
    <w:p w14:paraId="4C366924" w14:textId="77777777" w:rsidR="00DD6FEA" w:rsidRPr="00DD6FEA" w:rsidRDefault="00DD6FEA" w:rsidP="00DD6FEA">
      <w:pPr>
        <w:numPr>
          <w:ilvl w:val="0"/>
          <w:numId w:val="39"/>
        </w:numPr>
      </w:pPr>
      <w:r w:rsidRPr="00DD6FEA">
        <w:t xml:space="preserve">In the code shown here, we define an array </w:t>
      </w:r>
      <w:proofErr w:type="spellStart"/>
      <w:r w:rsidRPr="00DD6FEA">
        <w:t>msd</w:t>
      </w:r>
      <w:proofErr w:type="spellEnd"/>
      <w:r w:rsidRPr="00DD6FEA">
        <w:t>, of size '</w:t>
      </w:r>
      <w:proofErr w:type="spellStart"/>
      <w:r w:rsidRPr="00DD6FEA">
        <w:t>nums</w:t>
      </w:r>
      <w:proofErr w:type="spellEnd"/>
      <w:r w:rsidRPr="00DD6FEA">
        <w:t>', which gives the mean-squared displacement at each time step, averaged over all the particles.</w:t>
      </w:r>
    </w:p>
    <w:p w14:paraId="5E6C62B7" w14:textId="77777777" w:rsidR="00DD6FEA" w:rsidRPr="00DD6FEA" w:rsidRDefault="00DD6FEA" w:rsidP="00DD6FEA">
      <w:pPr>
        <w:numPr>
          <w:ilvl w:val="0"/>
          <w:numId w:val="39"/>
        </w:numPr>
      </w:pPr>
      <w:r w:rsidRPr="00DD6FEA">
        <w:t xml:space="preserve">The diffusion constant can then be obtained by integrating the </w:t>
      </w:r>
      <w:proofErr w:type="spellStart"/>
      <w:r w:rsidRPr="00DD6FEA">
        <w:t>msd</w:t>
      </w:r>
      <w:proofErr w:type="spellEnd"/>
      <w:r w:rsidRPr="00DD6FEA">
        <w:t xml:space="preserve"> in time, as shown in Eq.(H2).</w:t>
      </w:r>
    </w:p>
    <w:p w14:paraId="7F14021C" w14:textId="12ED3286" w:rsidR="00DD6FEA" w:rsidRPr="00DD6FEA" w:rsidRDefault="00DD6FEA" w:rsidP="00DD6FEA">
      <w:pPr>
        <w:numPr>
          <w:ilvl w:val="0"/>
          <w:numId w:val="39"/>
        </w:numPr>
      </w:pPr>
      <w:r w:rsidRPr="00DD6FEA">
        <w:lastRenderedPageBreak/>
        <w:t xml:space="preserve">We perform this integration using </w:t>
      </w:r>
      <w:proofErr w:type="spellStart"/>
      <w:r w:rsidRPr="00DD6FEA">
        <w:t>numpy's</w:t>
      </w:r>
      <w:proofErr w:type="spellEnd"/>
      <w:r w:rsidRPr="00DD6FEA">
        <w:t xml:space="preserve"> built in '</w:t>
      </w:r>
      <w:proofErr w:type="spellStart"/>
      <w:r w:rsidRPr="00DD6FEA">
        <w:t>trapz</w:t>
      </w:r>
      <w:proofErr w:type="spellEnd"/>
      <w:r w:rsidRPr="00DD6FEA">
        <w:t xml:space="preserve">' function, which evaluates </w:t>
      </w:r>
      <w:r w:rsidR="00FC751B" w:rsidRPr="00FC751B">
        <w:rPr>
          <w:color w:val="FF0000"/>
        </w:rPr>
        <w:t>the</w:t>
      </w:r>
      <w:r w:rsidRPr="00DD6FEA">
        <w:t xml:space="preserve"> integral through the trapezoidal rule.</w:t>
      </w:r>
    </w:p>
    <w:p w14:paraId="3DA1E123" w14:textId="77777777" w:rsidR="00DD6FEA" w:rsidRPr="00DD6FEA" w:rsidRDefault="00DD6FEA" w:rsidP="00DD6FEA">
      <w:pPr>
        <w:numPr>
          <w:ilvl w:val="0"/>
          <w:numId w:val="39"/>
        </w:numPr>
      </w:pPr>
      <w:r w:rsidRPr="00DD6FEA">
        <w:t>The numerical value of the diffusion constant is 0.93, which is in good agreement with the theoretical prediction of 1.0.</w:t>
      </w:r>
    </w:p>
    <w:p w14:paraId="0646C406" w14:textId="77777777" w:rsidR="00DD6FEA" w:rsidRPr="00DD6FEA" w:rsidRDefault="00DD6FEA" w:rsidP="00DD6FEA">
      <w:pPr>
        <w:numPr>
          <w:ilvl w:val="0"/>
          <w:numId w:val="39"/>
        </w:numPr>
      </w:pPr>
      <w:r w:rsidRPr="00DD6FEA">
        <w:t>Finally, we have plotted the mean-square displacement as a function of time, and compared it with the theoretical value of 6Dt, which gives a straight line of slope '6 D'.</w:t>
      </w:r>
    </w:p>
    <w:p w14:paraId="63DAD885" w14:textId="1DC023F6" w:rsidR="00DD6FEA" w:rsidRPr="00DD6FEA" w:rsidRDefault="00DD6FEA" w:rsidP="00DD6FEA">
      <w:pPr>
        <w:numPr>
          <w:ilvl w:val="0"/>
          <w:numId w:val="39"/>
        </w:numPr>
      </w:pPr>
      <w:r w:rsidRPr="00DD6FEA">
        <w:t>While the curves seem to be slightly different from each other, what is important here is the fact that the slope of the curves is t</w:t>
      </w:r>
      <w:r w:rsidR="00FC751B">
        <w:t>he same, this means that the</w:t>
      </w:r>
      <w:r w:rsidRPr="00DD6FEA">
        <w:t xml:space="preserve"> diffusion constant is the same.</w:t>
      </w:r>
    </w:p>
    <w:p w14:paraId="4B4DE38B" w14:textId="77777777" w:rsidR="00DD6FEA" w:rsidRDefault="00DD6FEA" w:rsidP="003170AC"/>
    <w:p w14:paraId="4FE1BA5F" w14:textId="77777777" w:rsidR="00DD6FEA" w:rsidRPr="00DD6FEA" w:rsidRDefault="00DD6FEA" w:rsidP="00DD6FEA">
      <w:pPr>
        <w:rPr>
          <w:b/>
          <w:bCs/>
        </w:rPr>
      </w:pPr>
      <w:r w:rsidRPr="00DD6FEA">
        <w:rPr>
          <w:b/>
          <w:bCs/>
        </w:rPr>
        <w:t>Note 4</w:t>
      </w:r>
    </w:p>
    <w:p w14:paraId="21B7A129" w14:textId="77777777" w:rsidR="00DD6FEA" w:rsidRPr="00DD6FEA" w:rsidRDefault="00DD6FEA" w:rsidP="00DD6FEA">
      <w:pPr>
        <w:numPr>
          <w:ilvl w:val="0"/>
          <w:numId w:val="40"/>
        </w:numPr>
      </w:pPr>
      <w:r w:rsidRPr="00DD6FEA">
        <w:t>Next, we calculate the diffusion constant via the Green-Kubo formula using Eq.(H3).</w:t>
      </w:r>
    </w:p>
    <w:p w14:paraId="1CAE62C9" w14:textId="77777777" w:rsidR="00DD6FEA" w:rsidRPr="00DD6FEA" w:rsidRDefault="00DD6FEA" w:rsidP="00DD6FEA">
      <w:pPr>
        <w:numPr>
          <w:ilvl w:val="0"/>
          <w:numId w:val="40"/>
        </w:numPr>
      </w:pPr>
      <w:r w:rsidRPr="00DD6FEA">
        <w:t>In the code example, we again use the built-in 'correlate' function to compute the velocity correlation function.</w:t>
      </w:r>
    </w:p>
    <w:p w14:paraId="69107808" w14:textId="766021D1" w:rsidR="00DD6FEA" w:rsidRPr="00DD6FEA" w:rsidRDefault="00DD6FEA" w:rsidP="00DD6FEA">
      <w:pPr>
        <w:numPr>
          <w:ilvl w:val="0"/>
          <w:numId w:val="40"/>
        </w:numPr>
      </w:pPr>
      <w:r w:rsidRPr="00DD6FEA">
        <w:t xml:space="preserve">To obtain </w:t>
      </w:r>
      <w:r w:rsidR="00FC751B" w:rsidRPr="00FC751B">
        <w:rPr>
          <w:color w:val="FF0000"/>
        </w:rPr>
        <w:t>the</w:t>
      </w:r>
      <w:r w:rsidRPr="00DD6FEA">
        <w:t xml:space="preserve"> appropriate average, we sum over the correlations for the x,</w:t>
      </w:r>
      <w:ins w:id="0" w:author="John Molina" w:date="2017-03-10T00:29:00Z">
        <w:r w:rsidR="00680631">
          <w:t xml:space="preserve"> </w:t>
        </w:r>
      </w:ins>
      <w:r w:rsidRPr="00DD6FEA">
        <w:t>y,</w:t>
      </w:r>
      <w:ins w:id="1" w:author="John Molina" w:date="2017-03-10T00:30:00Z">
        <w:r w:rsidR="00680631">
          <w:t xml:space="preserve"> </w:t>
        </w:r>
      </w:ins>
      <w:r w:rsidRPr="00DD6FEA">
        <w:t>and z components for all particles.</w:t>
      </w:r>
    </w:p>
    <w:p w14:paraId="37D9C1E5" w14:textId="77777777" w:rsidR="00DD6FEA" w:rsidRPr="00DD6FEA" w:rsidRDefault="00DD6FEA" w:rsidP="00DD6FEA">
      <w:pPr>
        <w:numPr>
          <w:ilvl w:val="0"/>
          <w:numId w:val="40"/>
        </w:numPr>
      </w:pPr>
      <w:r w:rsidRPr="00DD6FEA">
        <w:t>The diffusion constant is then obtained by integrating this correlation function in time and dividing by three.</w:t>
      </w:r>
    </w:p>
    <w:p w14:paraId="37F032C0" w14:textId="716177F1" w:rsidR="00DD6FEA" w:rsidRPr="00DD6FEA" w:rsidRDefault="00FC751B" w:rsidP="00DD6FEA">
      <w:pPr>
        <w:numPr>
          <w:ilvl w:val="0"/>
          <w:numId w:val="40"/>
        </w:numPr>
      </w:pPr>
      <w:r w:rsidRPr="00FC751B">
        <w:rPr>
          <w:color w:val="FF0000"/>
        </w:rPr>
        <w:t>The</w:t>
      </w:r>
      <w:r w:rsidR="00DD6FEA" w:rsidRPr="00DD6FEA">
        <w:t xml:space="preserve"> evaluated value of the diffusion constant is now 0.94, which is again in good agreement with the theoretical prediction.</w:t>
      </w:r>
    </w:p>
    <w:p w14:paraId="14D7D14F" w14:textId="074F5148" w:rsidR="00DD6FEA" w:rsidRPr="00DD6FEA" w:rsidRDefault="00DD6FEA" w:rsidP="00DD6FEA">
      <w:pPr>
        <w:numPr>
          <w:ilvl w:val="0"/>
          <w:numId w:val="40"/>
        </w:numPr>
      </w:pPr>
      <w:r w:rsidRPr="00DD6FEA">
        <w:t>In the figu</w:t>
      </w:r>
      <w:r w:rsidR="00FC751B">
        <w:t>re, we have plotted both the</w:t>
      </w:r>
      <w:r w:rsidRPr="00DD6FEA">
        <w:t xml:space="preserve"> correlation function computed from the simulation, as well as the theoretical curve.</w:t>
      </w:r>
    </w:p>
    <w:p w14:paraId="36858A35" w14:textId="29FBBE47" w:rsidR="00DD6FEA" w:rsidRPr="00DD6FEA" w:rsidRDefault="00FC751B" w:rsidP="00DD6FEA">
      <w:pPr>
        <w:numPr>
          <w:ilvl w:val="0"/>
          <w:numId w:val="40"/>
        </w:numPr>
      </w:pPr>
      <w:r w:rsidRPr="00FC751B">
        <w:rPr>
          <w:color w:val="FF0000"/>
        </w:rPr>
        <w:t>The</w:t>
      </w:r>
      <w:r w:rsidR="00DD6FEA" w:rsidRPr="00DD6FEA">
        <w:t xml:space="preserve"> agreement between the two is excellent.</w:t>
      </w:r>
    </w:p>
    <w:p w14:paraId="3C13EA2C" w14:textId="77777777" w:rsidR="00DD6FEA" w:rsidRPr="00DD6FEA" w:rsidRDefault="00DD6FEA" w:rsidP="00DD6FEA"/>
    <w:p w14:paraId="5AFC4C02" w14:textId="77777777" w:rsidR="00DD6FEA" w:rsidRPr="00DD6FEA" w:rsidRDefault="00DD6FEA" w:rsidP="00DD6FEA">
      <w:pPr>
        <w:rPr>
          <w:b/>
          <w:bCs/>
        </w:rPr>
      </w:pPr>
      <w:r w:rsidRPr="00DD6FEA">
        <w:rPr>
          <w:b/>
          <w:bCs/>
        </w:rPr>
        <w:t>Note 5</w:t>
      </w:r>
    </w:p>
    <w:p w14:paraId="1BFCD513" w14:textId="77777777" w:rsidR="00DD6FEA" w:rsidRPr="00DD6FEA" w:rsidRDefault="00DD6FEA" w:rsidP="00DD6FEA">
      <w:pPr>
        <w:numPr>
          <w:ilvl w:val="0"/>
          <w:numId w:val="41"/>
        </w:numPr>
      </w:pPr>
      <w:r w:rsidRPr="00DD6FEA">
        <w:t>The third method we use to evaluate the diffusion constant is to apply an external drift force.</w:t>
      </w:r>
    </w:p>
    <w:p w14:paraId="4D870667" w14:textId="77777777" w:rsidR="00DD6FEA" w:rsidRPr="00DD6FEA" w:rsidRDefault="00DD6FEA" w:rsidP="00DD6FEA">
      <w:pPr>
        <w:numPr>
          <w:ilvl w:val="0"/>
          <w:numId w:val="41"/>
        </w:numPr>
      </w:pPr>
      <w:r w:rsidRPr="00DD6FEA">
        <w:t>In this example, we will add a constant external force in the x-direction to all the particles.</w:t>
      </w:r>
    </w:p>
    <w:p w14:paraId="500D88B7" w14:textId="7E024AE1" w:rsidR="00DD6FEA" w:rsidRPr="00DD6FEA" w:rsidRDefault="00DD6FEA" w:rsidP="00DD6FEA">
      <w:pPr>
        <w:numPr>
          <w:ilvl w:val="0"/>
          <w:numId w:val="41"/>
        </w:numPr>
      </w:pPr>
      <w:r w:rsidRPr="00DD6FEA">
        <w:t xml:space="preserve">By measuring the response of the system, in particular </w:t>
      </w:r>
      <w:r w:rsidR="00FC751B" w:rsidRPr="00FC751B">
        <w:rPr>
          <w:color w:val="FF0000"/>
        </w:rPr>
        <w:t>the</w:t>
      </w:r>
      <w:r w:rsidRPr="00DD6FEA">
        <w:t xml:space="preserve"> average </w:t>
      </w:r>
      <w:r w:rsidRPr="00DD6FEA">
        <w:lastRenderedPageBreak/>
        <w:t>velocity along the x-direction, we will be able to compute the diffusion constant.</w:t>
      </w:r>
    </w:p>
    <w:p w14:paraId="3242B284" w14:textId="6B6B9ABA" w:rsidR="00DD6FEA" w:rsidRPr="00DD6FEA" w:rsidRDefault="00DD6FEA" w:rsidP="00DD6FEA">
      <w:pPr>
        <w:numPr>
          <w:ilvl w:val="0"/>
          <w:numId w:val="41"/>
        </w:numPr>
      </w:pPr>
      <w:r w:rsidRPr="00DD6FEA">
        <w:t xml:space="preserve">The code we use here is exactly the same as before, </w:t>
      </w:r>
      <w:r w:rsidR="00FC751B" w:rsidRPr="00FC751B">
        <w:rPr>
          <w:color w:val="FF0000"/>
        </w:rPr>
        <w:t>the</w:t>
      </w:r>
      <w:r w:rsidRPr="00DD6FEA">
        <w:t xml:space="preserve"> only difference is </w:t>
      </w:r>
      <w:r w:rsidR="00FC751B" w:rsidRPr="00FC751B">
        <w:rPr>
          <w:color w:val="FF0000"/>
        </w:rPr>
        <w:t>the</w:t>
      </w:r>
      <w:r w:rsidRPr="00DD6FEA">
        <w:t xml:space="preserve"> addition of </w:t>
      </w:r>
      <w:r w:rsidR="00FC751B" w:rsidRPr="00FC751B">
        <w:rPr>
          <w:color w:val="FF0000"/>
        </w:rPr>
        <w:t>the</w:t>
      </w:r>
      <w:r w:rsidRPr="00DD6FEA">
        <w:t xml:space="preserve"> external force 'F0'.</w:t>
      </w:r>
    </w:p>
    <w:p w14:paraId="43C74A38" w14:textId="77777777" w:rsidR="00DD6FEA" w:rsidRPr="00DD6FEA" w:rsidRDefault="00DD6FEA" w:rsidP="00DD6FEA">
      <w:pPr>
        <w:numPr>
          <w:ilvl w:val="0"/>
          <w:numId w:val="41"/>
        </w:numPr>
      </w:pPr>
      <w:r w:rsidRPr="00DD6FEA">
        <w:t>The force is defined in lines 8 and 14, and used in line 22 to update the particle velocities (in addition to the friction and random forces).</w:t>
      </w:r>
    </w:p>
    <w:p w14:paraId="4F771F22" w14:textId="77777777" w:rsidR="00DD6FEA" w:rsidRPr="00DD6FEA" w:rsidRDefault="00DD6FEA" w:rsidP="00DD6FEA"/>
    <w:p w14:paraId="3A9A8A26" w14:textId="77777777" w:rsidR="00DD6FEA" w:rsidRPr="00DD6FEA" w:rsidRDefault="00DD6FEA" w:rsidP="00DD6FEA">
      <w:pPr>
        <w:rPr>
          <w:b/>
          <w:bCs/>
        </w:rPr>
      </w:pPr>
      <w:r w:rsidRPr="00DD6FEA">
        <w:rPr>
          <w:b/>
          <w:bCs/>
        </w:rPr>
        <w:t>Note 6</w:t>
      </w:r>
    </w:p>
    <w:p w14:paraId="55B2B044" w14:textId="77777777" w:rsidR="00DD6FEA" w:rsidRPr="00DD6FEA" w:rsidRDefault="00DD6FEA" w:rsidP="00DD6FEA">
      <w:pPr>
        <w:numPr>
          <w:ilvl w:val="0"/>
          <w:numId w:val="42"/>
        </w:numPr>
      </w:pPr>
      <w:r w:rsidRPr="00DD6FEA">
        <w:t>We next calculate the diffusion constant under an external drift force using Eq.(H4).</w:t>
      </w:r>
    </w:p>
    <w:p w14:paraId="43210016" w14:textId="6D24FDD7" w:rsidR="00DD6FEA" w:rsidRPr="00DD6FEA" w:rsidRDefault="00DD6FEA" w:rsidP="00DD6FEA">
      <w:pPr>
        <w:numPr>
          <w:ilvl w:val="0"/>
          <w:numId w:val="42"/>
        </w:numPr>
      </w:pPr>
      <w:r w:rsidRPr="00DD6FEA">
        <w:t xml:space="preserve">As shown in </w:t>
      </w:r>
      <w:r w:rsidR="00FC751B" w:rsidRPr="00FC751B">
        <w:rPr>
          <w:color w:val="FF0000"/>
        </w:rPr>
        <w:t>the</w:t>
      </w:r>
      <w:r w:rsidRPr="00DD6FEA">
        <w:t xml:space="preserve"> equation, the diffusion constant is proportional to </w:t>
      </w:r>
      <w:r w:rsidR="00FC751B" w:rsidRPr="00FC751B">
        <w:rPr>
          <w:color w:val="FF0000"/>
        </w:rPr>
        <w:t>the</w:t>
      </w:r>
      <w:r w:rsidRPr="00DD6FEA">
        <w:t xml:space="preserve"> average velocity along the x-direction (the direction along which </w:t>
      </w:r>
      <w:r w:rsidR="00FC751B" w:rsidRPr="00FC751B">
        <w:rPr>
          <w:color w:val="FF0000"/>
        </w:rPr>
        <w:t>the</w:t>
      </w:r>
      <w:r w:rsidRPr="00DD6FEA">
        <w:t xml:space="preserve"> external force is applied).</w:t>
      </w:r>
    </w:p>
    <w:p w14:paraId="640D2E99" w14:textId="1E260CA7" w:rsidR="00DD6FEA" w:rsidRPr="00DD6FEA" w:rsidRDefault="00DD6FEA" w:rsidP="00DD6FEA">
      <w:pPr>
        <w:numPr>
          <w:ilvl w:val="0"/>
          <w:numId w:val="42"/>
        </w:numPr>
      </w:pPr>
      <w:r w:rsidRPr="00DD6FEA">
        <w:t xml:space="preserve">To evaluate </w:t>
      </w:r>
      <w:r w:rsidR="00FC751B" w:rsidRPr="00FC751B">
        <w:rPr>
          <w:color w:val="FF0000"/>
        </w:rPr>
        <w:t>the</w:t>
      </w:r>
      <w:r w:rsidRPr="00DD6FEA">
        <w:t xml:space="preserve"> averages we make use of the </w:t>
      </w:r>
      <w:del w:id="2" w:author="John Molina" w:date="2017-03-10T00:30:00Z">
        <w:r w:rsidRPr="00DD6FEA" w:rsidDel="00680631">
          <w:delText>builtin</w:delText>
        </w:r>
      </w:del>
      <w:ins w:id="3" w:author="John Molina" w:date="2017-03-10T00:30:00Z">
        <w:r w:rsidR="00680631" w:rsidRPr="00DD6FEA">
          <w:t>built-in</w:t>
        </w:r>
      </w:ins>
      <w:bookmarkStart w:id="4" w:name="_GoBack"/>
      <w:bookmarkEnd w:id="4"/>
      <w:r w:rsidRPr="00DD6FEA">
        <w:t xml:space="preserve"> 'average' function.</w:t>
      </w:r>
    </w:p>
    <w:p w14:paraId="68C17EEB" w14:textId="3140A9F6" w:rsidR="00DD6FEA" w:rsidRPr="00DD6FEA" w:rsidRDefault="00DD6FEA" w:rsidP="00DD6FEA">
      <w:pPr>
        <w:numPr>
          <w:ilvl w:val="0"/>
          <w:numId w:val="42"/>
        </w:numPr>
      </w:pPr>
      <w:r w:rsidRPr="00DD6FEA">
        <w:t xml:space="preserve">Here, we should be careful to specify </w:t>
      </w:r>
      <w:r w:rsidR="00FC751B" w:rsidRPr="00FC751B">
        <w:rPr>
          <w:color w:val="FF0000"/>
        </w:rPr>
        <w:t>the</w:t>
      </w:r>
      <w:r w:rsidRPr="00DD6FEA">
        <w:t xml:space="preserve"> appropriate axis along which </w:t>
      </w:r>
      <w:r w:rsidR="00FC751B" w:rsidRPr="00FC751B">
        <w:rPr>
          <w:color w:val="FF0000"/>
        </w:rPr>
        <w:t>the</w:t>
      </w:r>
      <w:r w:rsidRPr="00DD6FEA">
        <w:t xml:space="preserve"> average should be calculated.</w:t>
      </w:r>
    </w:p>
    <w:p w14:paraId="622EE751" w14:textId="5CA15162" w:rsidR="00DD6FEA" w:rsidRPr="00DD6FEA" w:rsidRDefault="00DD6FEA" w:rsidP="00DD6FEA">
      <w:pPr>
        <w:numPr>
          <w:ilvl w:val="0"/>
          <w:numId w:val="42"/>
        </w:numPr>
      </w:pPr>
      <w:r w:rsidRPr="00DD6FEA">
        <w:t xml:space="preserve">Vs, which contains the velocities of all particles for all times, is a 3D array, where the first axis </w:t>
      </w:r>
      <w:r w:rsidR="00FC751B" w:rsidRPr="00DD6FEA">
        <w:t>refers</w:t>
      </w:r>
      <w:r w:rsidRPr="00DD6FEA">
        <w:t xml:space="preserve"> to the time values, the second to the particle, and the third to the spatial dimension.</w:t>
      </w:r>
    </w:p>
    <w:p w14:paraId="3C6D087C" w14:textId="4D153CC8" w:rsidR="00DD6FEA" w:rsidRPr="00DD6FEA" w:rsidRDefault="00DD6FEA" w:rsidP="00DD6FEA">
      <w:pPr>
        <w:numPr>
          <w:ilvl w:val="0"/>
          <w:numId w:val="42"/>
        </w:numPr>
      </w:pPr>
      <w:r w:rsidRPr="00DD6FEA">
        <w:t xml:space="preserve">Since we want an average over particles, we </w:t>
      </w:r>
      <w:r w:rsidR="00FC751B" w:rsidRPr="00DD6FEA">
        <w:t>would</w:t>
      </w:r>
      <w:r w:rsidRPr="00DD6FEA">
        <w:t xml:space="preserve"> specify 'axis=1'. </w:t>
      </w:r>
    </w:p>
    <w:p w14:paraId="3DEB52C4" w14:textId="77777777" w:rsidR="00DD6FEA" w:rsidRPr="00DD6FEA" w:rsidRDefault="00DD6FEA" w:rsidP="00DD6FEA">
      <w:pPr>
        <w:numPr>
          <w:ilvl w:val="0"/>
          <w:numId w:val="42"/>
        </w:numPr>
      </w:pPr>
      <w:r w:rsidRPr="00DD6FEA">
        <w:t>This returns a 2D array '</w:t>
      </w:r>
      <w:proofErr w:type="spellStart"/>
      <w:r w:rsidRPr="00DD6FEA">
        <w:t>Vsa</w:t>
      </w:r>
      <w:proofErr w:type="spellEnd"/>
      <w:r w:rsidRPr="00DD6FEA">
        <w:t>', where the first axis refers to time, and the second to the spatial dimension.</w:t>
      </w:r>
    </w:p>
    <w:p w14:paraId="07D2FB41" w14:textId="3B260337" w:rsidR="00DD6FEA" w:rsidRPr="00DD6FEA" w:rsidRDefault="00DD6FEA" w:rsidP="00DD6FEA">
      <w:pPr>
        <w:numPr>
          <w:ilvl w:val="0"/>
          <w:numId w:val="42"/>
        </w:numPr>
      </w:pPr>
      <w:r w:rsidRPr="00DD6FEA">
        <w:t xml:space="preserve">Finally, we compute the time-averaged x velocity by calling </w:t>
      </w:r>
      <w:r w:rsidR="00FC751B" w:rsidRPr="00FC751B">
        <w:rPr>
          <w:color w:val="FF0000"/>
        </w:rPr>
        <w:t>the</w:t>
      </w:r>
      <w:r w:rsidRPr="00DD6FEA">
        <w:t xml:space="preserve"> 'average' function on </w:t>
      </w:r>
      <w:proofErr w:type="gramStart"/>
      <w:r w:rsidRPr="00DD6FEA">
        <w:t>'</w:t>
      </w:r>
      <w:proofErr w:type="spellStart"/>
      <w:r w:rsidRPr="00DD6FEA">
        <w:t>Vsa</w:t>
      </w:r>
      <w:proofErr w:type="spellEnd"/>
      <w:r w:rsidRPr="00DD6FEA">
        <w:t>[</w:t>
      </w:r>
      <w:proofErr w:type="gramEnd"/>
      <w:r w:rsidRPr="00DD6FEA">
        <w:t xml:space="preserve">:,0]'. Note that we have selected only the x-component, so this is a 1D array and we do not need to explicitly specify </w:t>
      </w:r>
      <w:r w:rsidR="00FC751B" w:rsidRPr="00FC751B">
        <w:rPr>
          <w:color w:val="FF0000"/>
        </w:rPr>
        <w:t>the</w:t>
      </w:r>
      <w:r w:rsidRPr="00DD6FEA">
        <w:t xml:space="preserve"> axis.</w:t>
      </w:r>
    </w:p>
    <w:p w14:paraId="43FD9C1E" w14:textId="50D64564" w:rsidR="00DD6FEA" w:rsidRPr="00DD6FEA" w:rsidRDefault="00FC751B" w:rsidP="00DD6FEA">
      <w:pPr>
        <w:numPr>
          <w:ilvl w:val="0"/>
          <w:numId w:val="42"/>
        </w:numPr>
      </w:pPr>
      <w:r w:rsidRPr="00FC751B">
        <w:rPr>
          <w:color w:val="FF0000"/>
        </w:rPr>
        <w:t>The</w:t>
      </w:r>
      <w:r w:rsidR="00DD6FEA" w:rsidRPr="00DD6FEA">
        <w:t xml:space="preserve"> evaluated value of the diffusion constant is 0.98, which again is in excellent agreement with the theoretical prediction.</w:t>
      </w:r>
    </w:p>
    <w:p w14:paraId="735B0AE1" w14:textId="3D010D30" w:rsidR="00DD6FEA" w:rsidRPr="00DD6FEA" w:rsidRDefault="00DD6FEA" w:rsidP="00DD6FEA">
      <w:pPr>
        <w:numPr>
          <w:ilvl w:val="0"/>
          <w:numId w:val="42"/>
        </w:numPr>
      </w:pPr>
      <w:r w:rsidRPr="00DD6FEA">
        <w:t xml:space="preserve">In the figure, we have plotted the time evolution of </w:t>
      </w:r>
      <w:r w:rsidR="00FC751B" w:rsidRPr="00FC751B">
        <w:rPr>
          <w:color w:val="FF0000"/>
        </w:rPr>
        <w:t>the</w:t>
      </w:r>
      <w:r w:rsidRPr="00DD6FEA">
        <w:t xml:space="preserve"> average particle velocity as a function of time.</w:t>
      </w:r>
    </w:p>
    <w:p w14:paraId="06BD4DBB" w14:textId="77777777" w:rsidR="00DD6FEA" w:rsidRPr="00DD6FEA" w:rsidRDefault="00DD6FEA" w:rsidP="00DD6FEA">
      <w:pPr>
        <w:numPr>
          <w:ilvl w:val="0"/>
          <w:numId w:val="42"/>
        </w:numPr>
      </w:pPr>
      <w:r w:rsidRPr="00DD6FEA">
        <w:t>Note that the y and z velocities are fluctuating around zero, while the x component of the velocity fluctuates around a non-zero value determined by the diffusion constant.</w:t>
      </w:r>
    </w:p>
    <w:p w14:paraId="2DE889B2" w14:textId="77777777" w:rsidR="00DD6FEA" w:rsidRPr="00DD6FEA" w:rsidRDefault="00DD6FEA" w:rsidP="003170AC"/>
    <w:sectPr w:rsidR="00DD6FEA" w:rsidRPr="00DD6FEA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Yu Mincho">
    <w:altName w:val="Arial Unicode MS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altName w:val="Arial Unicode MS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CCA"/>
    <w:multiLevelType w:val="multilevel"/>
    <w:tmpl w:val="E898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264CA"/>
    <w:multiLevelType w:val="hybridMultilevel"/>
    <w:tmpl w:val="C686A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7917AD2"/>
    <w:multiLevelType w:val="multilevel"/>
    <w:tmpl w:val="30A2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0012D1"/>
    <w:multiLevelType w:val="multilevel"/>
    <w:tmpl w:val="409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931EF4"/>
    <w:multiLevelType w:val="multilevel"/>
    <w:tmpl w:val="6C8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00172D"/>
    <w:multiLevelType w:val="hybridMultilevel"/>
    <w:tmpl w:val="96F25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5824464"/>
    <w:multiLevelType w:val="multilevel"/>
    <w:tmpl w:val="D466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661EC2"/>
    <w:multiLevelType w:val="multilevel"/>
    <w:tmpl w:val="77DE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8C0F87"/>
    <w:multiLevelType w:val="multilevel"/>
    <w:tmpl w:val="CCEC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3F4190"/>
    <w:multiLevelType w:val="hybridMultilevel"/>
    <w:tmpl w:val="DEC8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0E63F9A"/>
    <w:multiLevelType w:val="multilevel"/>
    <w:tmpl w:val="6E02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28D30B0"/>
    <w:multiLevelType w:val="multilevel"/>
    <w:tmpl w:val="13EA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B90166"/>
    <w:multiLevelType w:val="hybridMultilevel"/>
    <w:tmpl w:val="9C3AE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4E1066D"/>
    <w:multiLevelType w:val="hybridMultilevel"/>
    <w:tmpl w:val="49ACD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5317C70"/>
    <w:multiLevelType w:val="multilevel"/>
    <w:tmpl w:val="5B5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2DB4383"/>
    <w:multiLevelType w:val="hybridMultilevel"/>
    <w:tmpl w:val="7B76B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051613"/>
    <w:multiLevelType w:val="hybridMultilevel"/>
    <w:tmpl w:val="0A560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F3053F1"/>
    <w:multiLevelType w:val="multilevel"/>
    <w:tmpl w:val="2C5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4D4ACD"/>
    <w:multiLevelType w:val="hybridMultilevel"/>
    <w:tmpl w:val="DA58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67B1626"/>
    <w:multiLevelType w:val="multilevel"/>
    <w:tmpl w:val="D4A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E11179"/>
    <w:multiLevelType w:val="hybridMultilevel"/>
    <w:tmpl w:val="0DCA7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1E7EEE"/>
    <w:multiLevelType w:val="multilevel"/>
    <w:tmpl w:val="A5D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5BA7EED"/>
    <w:multiLevelType w:val="multilevel"/>
    <w:tmpl w:val="195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C37097"/>
    <w:multiLevelType w:val="multilevel"/>
    <w:tmpl w:val="4B6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DE569D"/>
    <w:multiLevelType w:val="multilevel"/>
    <w:tmpl w:val="F81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6EB0D3C"/>
    <w:multiLevelType w:val="multilevel"/>
    <w:tmpl w:val="BF9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F4042C1"/>
    <w:multiLevelType w:val="multilevel"/>
    <w:tmpl w:val="366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F892840"/>
    <w:multiLevelType w:val="hybridMultilevel"/>
    <w:tmpl w:val="BA02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2BB4786"/>
    <w:multiLevelType w:val="hybridMultilevel"/>
    <w:tmpl w:val="33F21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D95ADB"/>
    <w:multiLevelType w:val="multilevel"/>
    <w:tmpl w:val="8968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6AE3F56"/>
    <w:multiLevelType w:val="multilevel"/>
    <w:tmpl w:val="042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E427F34"/>
    <w:multiLevelType w:val="hybridMultilevel"/>
    <w:tmpl w:val="6C543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17"/>
  </w:num>
  <w:num w:numId="4">
    <w:abstractNumId w:val="24"/>
  </w:num>
  <w:num w:numId="5">
    <w:abstractNumId w:val="40"/>
  </w:num>
  <w:num w:numId="6">
    <w:abstractNumId w:val="5"/>
  </w:num>
  <w:num w:numId="7">
    <w:abstractNumId w:val="22"/>
  </w:num>
  <w:num w:numId="8">
    <w:abstractNumId w:val="25"/>
  </w:num>
  <w:num w:numId="9">
    <w:abstractNumId w:val="37"/>
  </w:num>
  <w:num w:numId="10">
    <w:abstractNumId w:val="27"/>
  </w:num>
  <w:num w:numId="11">
    <w:abstractNumId w:val="16"/>
  </w:num>
  <w:num w:numId="12">
    <w:abstractNumId w:val="35"/>
  </w:num>
  <w:num w:numId="13">
    <w:abstractNumId w:val="1"/>
  </w:num>
  <w:num w:numId="14">
    <w:abstractNumId w:val="21"/>
  </w:num>
  <w:num w:numId="15">
    <w:abstractNumId w:val="6"/>
  </w:num>
  <w:num w:numId="16">
    <w:abstractNumId w:val="10"/>
  </w:num>
  <w:num w:numId="17">
    <w:abstractNumId w:val="36"/>
  </w:num>
  <w:num w:numId="18">
    <w:abstractNumId w:val="14"/>
  </w:num>
  <w:num w:numId="19">
    <w:abstractNumId w:val="18"/>
  </w:num>
  <w:num w:numId="20">
    <w:abstractNumId w:val="13"/>
  </w:num>
  <w:num w:numId="21">
    <w:abstractNumId w:val="41"/>
  </w:num>
  <w:num w:numId="22">
    <w:abstractNumId w:val="26"/>
  </w:num>
  <w:num w:numId="23">
    <w:abstractNumId w:val="20"/>
  </w:num>
  <w:num w:numId="24">
    <w:abstractNumId w:val="32"/>
  </w:num>
  <w:num w:numId="25">
    <w:abstractNumId w:val="28"/>
  </w:num>
  <w:num w:numId="26">
    <w:abstractNumId w:val="34"/>
  </w:num>
  <w:num w:numId="27">
    <w:abstractNumId w:val="2"/>
  </w:num>
  <w:num w:numId="28">
    <w:abstractNumId w:val="4"/>
  </w:num>
  <w:num w:numId="29">
    <w:abstractNumId w:val="30"/>
  </w:num>
  <w:num w:numId="30">
    <w:abstractNumId w:val="23"/>
  </w:num>
  <w:num w:numId="31">
    <w:abstractNumId w:val="0"/>
  </w:num>
  <w:num w:numId="32">
    <w:abstractNumId w:val="9"/>
  </w:num>
  <w:num w:numId="33">
    <w:abstractNumId w:val="8"/>
  </w:num>
  <w:num w:numId="34">
    <w:abstractNumId w:val="31"/>
  </w:num>
  <w:num w:numId="35">
    <w:abstractNumId w:val="12"/>
  </w:num>
  <w:num w:numId="36">
    <w:abstractNumId w:val="39"/>
  </w:num>
  <w:num w:numId="37">
    <w:abstractNumId w:val="3"/>
  </w:num>
  <w:num w:numId="38">
    <w:abstractNumId w:val="38"/>
  </w:num>
  <w:num w:numId="39">
    <w:abstractNumId w:val="11"/>
  </w:num>
  <w:num w:numId="40">
    <w:abstractNumId w:val="29"/>
  </w:num>
  <w:num w:numId="41">
    <w:abstractNumId w:val="15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32B32"/>
    <w:rsid w:val="0009498A"/>
    <w:rsid w:val="000E4E6C"/>
    <w:rsid w:val="00101FA0"/>
    <w:rsid w:val="0013208D"/>
    <w:rsid w:val="00143301"/>
    <w:rsid w:val="00160A0D"/>
    <w:rsid w:val="00235696"/>
    <w:rsid w:val="00240798"/>
    <w:rsid w:val="00271153"/>
    <w:rsid w:val="00273E27"/>
    <w:rsid w:val="00292D45"/>
    <w:rsid w:val="0029502E"/>
    <w:rsid w:val="003170AC"/>
    <w:rsid w:val="00346706"/>
    <w:rsid w:val="003930D2"/>
    <w:rsid w:val="003E6CBA"/>
    <w:rsid w:val="00422F3C"/>
    <w:rsid w:val="004305B4"/>
    <w:rsid w:val="00457357"/>
    <w:rsid w:val="004F4549"/>
    <w:rsid w:val="00586A86"/>
    <w:rsid w:val="00661658"/>
    <w:rsid w:val="00680631"/>
    <w:rsid w:val="00687A1D"/>
    <w:rsid w:val="006D222B"/>
    <w:rsid w:val="007334CF"/>
    <w:rsid w:val="00746EC2"/>
    <w:rsid w:val="00753D26"/>
    <w:rsid w:val="007763EE"/>
    <w:rsid w:val="00792E78"/>
    <w:rsid w:val="007E4012"/>
    <w:rsid w:val="007F2F27"/>
    <w:rsid w:val="00875CB8"/>
    <w:rsid w:val="00876081"/>
    <w:rsid w:val="00886275"/>
    <w:rsid w:val="008E7FCD"/>
    <w:rsid w:val="00910231"/>
    <w:rsid w:val="00935971"/>
    <w:rsid w:val="0098398A"/>
    <w:rsid w:val="00A27681"/>
    <w:rsid w:val="00A5274E"/>
    <w:rsid w:val="00AF46E0"/>
    <w:rsid w:val="00B24B70"/>
    <w:rsid w:val="00B30B99"/>
    <w:rsid w:val="00B559C2"/>
    <w:rsid w:val="00B7787C"/>
    <w:rsid w:val="00B94209"/>
    <w:rsid w:val="00BC6B65"/>
    <w:rsid w:val="00CB49A3"/>
    <w:rsid w:val="00CF6971"/>
    <w:rsid w:val="00CF76AB"/>
    <w:rsid w:val="00D145C0"/>
    <w:rsid w:val="00D54E9E"/>
    <w:rsid w:val="00D75EBE"/>
    <w:rsid w:val="00DA7B4F"/>
    <w:rsid w:val="00DD6FEA"/>
    <w:rsid w:val="00E740FE"/>
    <w:rsid w:val="00E93B08"/>
    <w:rsid w:val="00F47CF0"/>
    <w:rsid w:val="00F50457"/>
    <w:rsid w:val="00F85E2B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9502E"/>
  </w:style>
  <w:style w:type="character" w:customStyle="1" w:styleId="mi">
    <w:name w:val="mi"/>
    <w:basedOn w:val="DefaultParagraphFont"/>
    <w:rsid w:val="00B559C2"/>
  </w:style>
  <w:style w:type="character" w:styleId="Hyperlink">
    <w:name w:val="Hyperlink"/>
    <w:basedOn w:val="DefaultParagraphFont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DefaultParagraphFont"/>
    <w:rsid w:val="00B559C2"/>
  </w:style>
  <w:style w:type="character" w:customStyle="1" w:styleId="mn">
    <w:name w:val="mn"/>
    <w:basedOn w:val="DefaultParagraphFont"/>
    <w:rsid w:val="00B559C2"/>
  </w:style>
  <w:style w:type="paragraph" w:styleId="BalloonText">
    <w:name w:val="Balloon Text"/>
    <w:basedOn w:val="Normal"/>
    <w:link w:val="BalloonTextChar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012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9502E"/>
  </w:style>
  <w:style w:type="character" w:customStyle="1" w:styleId="mi">
    <w:name w:val="mi"/>
    <w:basedOn w:val="DefaultParagraphFont"/>
    <w:rsid w:val="00B559C2"/>
  </w:style>
  <w:style w:type="character" w:styleId="Hyperlink">
    <w:name w:val="Hyperlink"/>
    <w:basedOn w:val="DefaultParagraphFont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DefaultParagraphFont"/>
    <w:rsid w:val="00B559C2"/>
  </w:style>
  <w:style w:type="character" w:customStyle="1" w:styleId="mn">
    <w:name w:val="mn"/>
    <w:basedOn w:val="DefaultParagraphFont"/>
    <w:rsid w:val="00B559C2"/>
  </w:style>
  <w:style w:type="paragraph" w:styleId="BalloonText">
    <w:name w:val="Balloon Text"/>
    <w:basedOn w:val="Normal"/>
    <w:link w:val="BalloonTextChar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01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466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3455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9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00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8874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23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9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224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418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787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890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5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031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205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74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08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618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550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1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296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4256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6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522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8602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259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2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7500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4387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8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550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45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840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723</Words>
  <Characters>4125</Characters>
  <Application>Microsoft Macintosh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John Molina</cp:lastModifiedBy>
  <cp:revision>7</cp:revision>
  <dcterms:created xsi:type="dcterms:W3CDTF">2017-03-09T14:24:00Z</dcterms:created>
  <dcterms:modified xsi:type="dcterms:W3CDTF">2017-03-09T15:31:00Z</dcterms:modified>
</cp:coreProperties>
</file>