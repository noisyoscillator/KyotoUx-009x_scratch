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3B9B4" w14:textId="77777777" w:rsidR="005C70E4" w:rsidRPr="005C70E4" w:rsidRDefault="005C70E4" w:rsidP="005551EA">
      <w:pPr>
        <w:outlineLvl w:val="0"/>
        <w:rPr>
          <w:b/>
          <w:bCs/>
        </w:rPr>
      </w:pPr>
      <w:r w:rsidRPr="005C70E4">
        <w:rPr>
          <w:b/>
          <w:bCs/>
        </w:rPr>
        <w:t>Note 1</w:t>
      </w:r>
    </w:p>
    <w:p w14:paraId="564824A0" w14:textId="77777777" w:rsidR="005C70E4" w:rsidRPr="005C70E4" w:rsidRDefault="005C70E4" w:rsidP="005551EA">
      <w:pPr>
        <w:numPr>
          <w:ilvl w:val="0"/>
          <w:numId w:val="1"/>
        </w:numPr>
      </w:pPr>
      <w:r w:rsidRPr="005C70E4">
        <w:t>So far we have successfully performed simulations for independent Brownian particles and confirmed that the simulation results are consistent with the corresponding theoretical predictions.</w:t>
      </w:r>
    </w:p>
    <w:p w14:paraId="28B2003E" w14:textId="77777777" w:rsidR="005C70E4" w:rsidRPr="005C70E4" w:rsidRDefault="005C70E4" w:rsidP="005551EA">
      <w:pPr>
        <w:numPr>
          <w:ilvl w:val="0"/>
          <w:numId w:val="1"/>
        </w:numPr>
      </w:pPr>
      <w:r w:rsidRPr="005C70E4">
        <w:t>In this lesson, we modify our simulations to calculate the diffusive dynamics of interacting Brownian particles for which fully analytical predictions are not available.</w:t>
      </w:r>
    </w:p>
    <w:p w14:paraId="4FC01680" w14:textId="77777777" w:rsidR="005C70E4" w:rsidRPr="005C70E4" w:rsidRDefault="005C70E4" w:rsidP="005551EA">
      <w:pPr>
        <w:numPr>
          <w:ilvl w:val="0"/>
          <w:numId w:val="1"/>
        </w:numPr>
      </w:pPr>
      <w:r w:rsidRPr="005C70E4">
        <w:t>Theoretical calculations based on such models, despite their apparent simplicity, can be carried out only by the use of computer simulations. </w:t>
      </w:r>
    </w:p>
    <w:p w14:paraId="172C0D63" w14:textId="77777777" w:rsidR="005C70E4" w:rsidRPr="005C70E4" w:rsidRDefault="005C70E4" w:rsidP="005C70E4"/>
    <w:p w14:paraId="362105AD" w14:textId="77777777" w:rsidR="005C70E4" w:rsidRPr="005C70E4" w:rsidRDefault="005C70E4" w:rsidP="005551EA">
      <w:pPr>
        <w:outlineLvl w:val="0"/>
        <w:rPr>
          <w:b/>
          <w:bCs/>
        </w:rPr>
      </w:pPr>
      <w:r w:rsidRPr="005C70E4">
        <w:rPr>
          <w:b/>
          <w:bCs/>
        </w:rPr>
        <w:t>Note 2</w:t>
      </w:r>
    </w:p>
    <w:p w14:paraId="2BE38BE3" w14:textId="77777777" w:rsidR="005C70E4" w:rsidRPr="005C70E4" w:rsidRDefault="005C70E4" w:rsidP="005551EA">
      <w:pPr>
        <w:numPr>
          <w:ilvl w:val="0"/>
          <w:numId w:val="2"/>
        </w:numPr>
      </w:pPr>
      <w:r w:rsidRPr="005C70E4">
        <w:t>Because we already have a simulation code for independent Brownian particles, modifying it for interacting Brownian particles is rather simple.</w:t>
      </w:r>
    </w:p>
    <w:p w14:paraId="537A50F1" w14:textId="77844412" w:rsidR="005C70E4" w:rsidRPr="005C70E4" w:rsidRDefault="005C70E4" w:rsidP="005551EA">
      <w:pPr>
        <w:numPr>
          <w:ilvl w:val="0"/>
          <w:numId w:val="2"/>
        </w:numPr>
      </w:pPr>
      <w:r w:rsidRPr="005C70E4">
        <w:t xml:space="preserve">There are two main changes that we must implement, namely </w:t>
      </w:r>
      <w:del w:id="0" w:author="John Molina" w:date="2017-03-10T00:32:00Z">
        <w:r w:rsidR="005551EA" w:rsidRPr="005551EA" w:rsidDel="00D8414E">
          <w:rPr>
            <w:color w:val="FF0000"/>
          </w:rPr>
          <w:delText xml:space="preserve">the </w:delText>
        </w:r>
        <w:r w:rsidRPr="005C70E4" w:rsidDel="00D8414E">
          <w:delText xml:space="preserve"> inter</w:delText>
        </w:r>
      </w:del>
      <w:ins w:id="1" w:author="John Molina" w:date="2017-03-10T00:32:00Z">
        <w:r w:rsidR="00D8414E" w:rsidRPr="005551EA">
          <w:rPr>
            <w:color w:val="FF0000"/>
          </w:rPr>
          <w:t xml:space="preserve">the </w:t>
        </w:r>
        <w:r w:rsidR="00D8414E" w:rsidRPr="005C70E4">
          <w:t>inter</w:t>
        </w:r>
      </w:ins>
      <w:r w:rsidRPr="005C70E4">
        <w:t>-particle forces and the use of periodic boundary conditions.</w:t>
      </w:r>
    </w:p>
    <w:p w14:paraId="16800059" w14:textId="77777777" w:rsidR="005C70E4" w:rsidRPr="005C70E4" w:rsidRDefault="005C70E4" w:rsidP="005551EA">
      <w:pPr>
        <w:numPr>
          <w:ilvl w:val="0"/>
          <w:numId w:val="2"/>
        </w:numPr>
      </w:pPr>
      <w:r w:rsidRPr="005C70E4">
        <w:t>The former is obvious, if we want to consider interacting particles, we need to specify and calculate their interactions.</w:t>
      </w:r>
    </w:p>
    <w:p w14:paraId="479A2528" w14:textId="77777777" w:rsidR="005C70E4" w:rsidRPr="005C70E4" w:rsidRDefault="005C70E4" w:rsidP="005551EA">
      <w:pPr>
        <w:numPr>
          <w:ilvl w:val="0"/>
          <w:numId w:val="2"/>
        </w:numPr>
      </w:pPr>
      <w:r w:rsidRPr="005C70E4">
        <w:t>The latter, while not strictly necessary, is often used in order to approximate infinite systems and avoid boundary effects in our results.</w:t>
      </w:r>
    </w:p>
    <w:p w14:paraId="7F904CAA" w14:textId="0FA17E36" w:rsidR="005C70E4" w:rsidRPr="005C70E4" w:rsidRDefault="005551EA" w:rsidP="005551EA">
      <w:pPr>
        <w:numPr>
          <w:ilvl w:val="0"/>
          <w:numId w:val="2"/>
        </w:numPr>
      </w:pPr>
      <w:del w:id="2" w:author="John Molina" w:date="2017-03-10T00:32:00Z">
        <w:r w:rsidRPr="005551EA" w:rsidDel="00D8414E">
          <w:rPr>
            <w:color w:val="FF0000"/>
          </w:rPr>
          <w:delText xml:space="preserve">The </w:delText>
        </w:r>
        <w:r w:rsidR="005C70E4" w:rsidRPr="005C70E4" w:rsidDel="00D8414E">
          <w:delText xml:space="preserve"> idea</w:delText>
        </w:r>
      </w:del>
      <w:ins w:id="3" w:author="John Molina" w:date="2017-03-10T00:32:00Z">
        <w:r w:rsidR="00D8414E" w:rsidRPr="005551EA">
          <w:rPr>
            <w:color w:val="FF0000"/>
          </w:rPr>
          <w:t xml:space="preserve">The </w:t>
        </w:r>
        <w:r w:rsidR="00D8414E" w:rsidRPr="005C70E4">
          <w:t>idea</w:t>
        </w:r>
      </w:ins>
      <w:r w:rsidR="005C70E4" w:rsidRPr="005C70E4">
        <w:t xml:space="preserve"> of periodic boundaries is quite </w:t>
      </w:r>
      <w:del w:id="4" w:author="John Molina" w:date="2017-03-10T00:32:00Z">
        <w:r w:rsidR="005C70E4" w:rsidRPr="005C70E4" w:rsidDel="00D8414E">
          <w:delText>simple,</w:delText>
        </w:r>
      </w:del>
      <w:ins w:id="5" w:author="John Molina" w:date="2017-03-10T00:32:00Z">
        <w:r w:rsidR="00D8414E" w:rsidRPr="005C70E4">
          <w:t>simple;</w:t>
        </w:r>
      </w:ins>
      <w:r w:rsidR="005C70E4" w:rsidRPr="005C70E4">
        <w:t xml:space="preserve"> imagine that your finite-sized simulation box (colored in orange in the figure) is periodically repeated throughout space.</w:t>
      </w:r>
    </w:p>
    <w:p w14:paraId="5DDA0D7E" w14:textId="515FD31C" w:rsidR="005C70E4" w:rsidRPr="005C70E4" w:rsidRDefault="005551EA" w:rsidP="005551EA">
      <w:pPr>
        <w:numPr>
          <w:ilvl w:val="0"/>
          <w:numId w:val="2"/>
        </w:numPr>
      </w:pPr>
      <w:r w:rsidRPr="005551EA">
        <w:rPr>
          <w:color w:val="FF0000"/>
        </w:rPr>
        <w:t>The</w:t>
      </w:r>
      <w:r w:rsidR="005C70E4" w:rsidRPr="005C70E4">
        <w:t xml:space="preserve"> unit cell is usually a cubic box, which can be used to generate a perfect three-dimensional tiling that fills all of space, as illustrated in the figure.</w:t>
      </w:r>
    </w:p>
    <w:p w14:paraId="11447ECE" w14:textId="0BC330EE" w:rsidR="005C70E4" w:rsidRPr="005C70E4" w:rsidRDefault="005551EA" w:rsidP="005551EA">
      <w:pPr>
        <w:numPr>
          <w:ilvl w:val="0"/>
          <w:numId w:val="2"/>
        </w:numPr>
      </w:pPr>
      <w:r w:rsidRPr="005551EA">
        <w:rPr>
          <w:color w:val="FF0000"/>
        </w:rPr>
        <w:t>The</w:t>
      </w:r>
      <w:r w:rsidR="005C70E4" w:rsidRPr="005C70E4">
        <w:t xml:space="preserve"> orange unit cell, is surrounded by infinitely many blue periodic copies of itself. </w:t>
      </w:r>
    </w:p>
    <w:p w14:paraId="0BC16B1F" w14:textId="52F322D2" w:rsidR="005C70E4" w:rsidRPr="005C70E4" w:rsidRDefault="005C70E4" w:rsidP="005551EA">
      <w:pPr>
        <w:numPr>
          <w:ilvl w:val="0"/>
          <w:numId w:val="2"/>
        </w:numPr>
      </w:pPr>
      <w:r w:rsidRPr="005C70E4">
        <w:t xml:space="preserve">Note that all the boxes are exactly the same, which one you call </w:t>
      </w:r>
      <w:r w:rsidR="005551EA" w:rsidRPr="005551EA">
        <w:rPr>
          <w:color w:val="FF0000"/>
        </w:rPr>
        <w:t>the</w:t>
      </w:r>
      <w:r w:rsidRPr="005C70E4">
        <w:t xml:space="preserve"> unit cell does not matter. </w:t>
      </w:r>
    </w:p>
    <w:p w14:paraId="16374647" w14:textId="77777777" w:rsidR="005C70E4" w:rsidRPr="005C70E4" w:rsidRDefault="005C70E4" w:rsidP="005551EA">
      <w:pPr>
        <w:numPr>
          <w:ilvl w:val="0"/>
          <w:numId w:val="2"/>
        </w:numPr>
      </w:pPr>
      <w:r w:rsidRPr="005C70E4">
        <w:t>In addition, since they are all the same, we only need to consider what happens in one of them. </w:t>
      </w:r>
    </w:p>
    <w:p w14:paraId="618FC63E" w14:textId="77777777" w:rsidR="005C70E4" w:rsidRPr="005C70E4" w:rsidRDefault="005C70E4" w:rsidP="005551EA">
      <w:pPr>
        <w:numPr>
          <w:ilvl w:val="0"/>
          <w:numId w:val="2"/>
        </w:numPr>
      </w:pPr>
      <w:r w:rsidRPr="005C70E4">
        <w:t xml:space="preserve">We just have to be careful to properly handle particle exchanges between </w:t>
      </w:r>
      <w:r w:rsidRPr="005C70E4">
        <w:lastRenderedPageBreak/>
        <w:t>cells.</w:t>
      </w:r>
    </w:p>
    <w:p w14:paraId="63B5180E" w14:textId="0E87F1F4" w:rsidR="005C70E4" w:rsidRPr="005C70E4" w:rsidRDefault="005C70E4" w:rsidP="005551EA">
      <w:pPr>
        <w:numPr>
          <w:ilvl w:val="0"/>
          <w:numId w:val="2"/>
        </w:numPr>
      </w:pPr>
      <w:r w:rsidRPr="005C70E4">
        <w:t xml:space="preserve">When a particle, shown here in blue as an example, passes through one of the boundaries of </w:t>
      </w:r>
      <w:r w:rsidR="005551EA" w:rsidRPr="005551EA">
        <w:rPr>
          <w:color w:val="FF0000"/>
        </w:rPr>
        <w:t>the</w:t>
      </w:r>
      <w:r w:rsidRPr="005C70E4">
        <w:t xml:space="preserve"> unit cell, it enters the neighboring cell. </w:t>
      </w:r>
    </w:p>
    <w:p w14:paraId="3568C1A1" w14:textId="0ED83FA4" w:rsidR="005C70E4" w:rsidRPr="005C70E4" w:rsidRDefault="005C70E4" w:rsidP="005551EA">
      <w:pPr>
        <w:numPr>
          <w:ilvl w:val="0"/>
          <w:numId w:val="2"/>
        </w:numPr>
      </w:pPr>
      <w:r w:rsidRPr="005C70E4">
        <w:t xml:space="preserve">This means that it re-appears on </w:t>
      </w:r>
      <w:r w:rsidR="005551EA" w:rsidRPr="005551EA">
        <w:rPr>
          <w:color w:val="FF0000"/>
        </w:rPr>
        <w:t>the</w:t>
      </w:r>
      <w:r w:rsidRPr="005C70E4">
        <w:t xml:space="preserve"> opposite side of </w:t>
      </w:r>
      <w:r w:rsidR="005551EA" w:rsidRPr="005551EA">
        <w:rPr>
          <w:color w:val="FF0000"/>
        </w:rPr>
        <w:t>the</w:t>
      </w:r>
      <w:r w:rsidRPr="005C70E4">
        <w:t xml:space="preserve"> unit cell with the same velocity.</w:t>
      </w:r>
    </w:p>
    <w:p w14:paraId="0ED91096" w14:textId="77777777" w:rsidR="005C70E4" w:rsidRPr="005C70E4" w:rsidRDefault="005C70E4" w:rsidP="005C70E4"/>
    <w:p w14:paraId="2A6B1F01" w14:textId="77777777" w:rsidR="005C70E4" w:rsidRPr="005C70E4" w:rsidRDefault="005C70E4" w:rsidP="005551EA">
      <w:pPr>
        <w:outlineLvl w:val="0"/>
        <w:rPr>
          <w:b/>
          <w:bCs/>
        </w:rPr>
      </w:pPr>
      <w:r w:rsidRPr="005C70E4">
        <w:rPr>
          <w:b/>
          <w:bCs/>
        </w:rPr>
        <w:t>Note 3</w:t>
      </w:r>
    </w:p>
    <w:p w14:paraId="6A914526" w14:textId="77777777" w:rsidR="005C70E4" w:rsidRPr="005C70E4" w:rsidRDefault="005C70E4" w:rsidP="005551EA">
      <w:pPr>
        <w:numPr>
          <w:ilvl w:val="0"/>
          <w:numId w:val="3"/>
        </w:numPr>
      </w:pPr>
      <w:r w:rsidRPr="005C70E4">
        <w:t>To introduce inter-particle interactions, a well defined potential function must be defined for the system.</w:t>
      </w:r>
    </w:p>
    <w:p w14:paraId="6216B033" w14:textId="518114F6" w:rsidR="005C70E4" w:rsidRPr="005C70E4" w:rsidRDefault="005C70E4" w:rsidP="005551EA">
      <w:pPr>
        <w:numPr>
          <w:ilvl w:val="0"/>
          <w:numId w:val="3"/>
        </w:numPr>
      </w:pPr>
      <w:r w:rsidRPr="005C70E4">
        <w:t xml:space="preserve">Here we assume a purely repulsive soft-core potential to represent </w:t>
      </w:r>
      <w:r w:rsidR="005551EA" w:rsidRPr="005551EA">
        <w:rPr>
          <w:color w:val="FF0000"/>
        </w:rPr>
        <w:t>the</w:t>
      </w:r>
      <w:r w:rsidRPr="005C70E4">
        <w:t xml:space="preserve"> excluded volume of each Brownian particle with a diameter equal to σ.</w:t>
      </w:r>
    </w:p>
    <w:p w14:paraId="1B7275DD" w14:textId="4173A925" w:rsidR="005C70E4" w:rsidRPr="005C70E4" w:rsidRDefault="005C70E4" w:rsidP="005551EA">
      <w:pPr>
        <w:numPr>
          <w:ilvl w:val="0"/>
          <w:numId w:val="3"/>
        </w:numPr>
      </w:pPr>
      <w:r w:rsidRPr="005C70E4">
        <w:t>The total potential energy of the total system is defined by Eq</w:t>
      </w:r>
      <w:proofErr w:type="gramStart"/>
      <w:r w:rsidRPr="005C70E4">
        <w:t>.(</w:t>
      </w:r>
      <w:proofErr w:type="gramEnd"/>
      <w:r w:rsidRPr="005C70E4">
        <w:t>I1), where the sum is taken over particle pairs separated by a distance less than 2 σ</w:t>
      </w:r>
      <w:ins w:id="6" w:author="John Molina" w:date="2017-03-10T00:33:00Z">
        <w:r w:rsidR="00D8414E">
          <w:t xml:space="preserve"> </w:t>
        </w:r>
      </w:ins>
      <w:r w:rsidRPr="005C70E4">
        <w:t>only.</w:t>
      </w:r>
    </w:p>
    <w:p w14:paraId="112050E4" w14:textId="0D2CCDE1" w:rsidR="005C70E4" w:rsidRPr="005C70E4" w:rsidRDefault="005551EA" w:rsidP="005551EA">
      <w:pPr>
        <w:numPr>
          <w:ilvl w:val="0"/>
          <w:numId w:val="3"/>
        </w:numPr>
      </w:pPr>
      <w:r w:rsidRPr="005551EA">
        <w:rPr>
          <w:color w:val="FF0000"/>
        </w:rPr>
        <w:t>The</w:t>
      </w:r>
      <w:r w:rsidR="005C70E4" w:rsidRPr="005C70E4">
        <w:t xml:space="preserve"> inter-particle force acting </w:t>
      </w:r>
      <w:ins w:id="7" w:author="John Molina" w:date="2017-03-10T00:33:00Z">
        <w:r w:rsidR="00D8414E">
          <w:t xml:space="preserve">on </w:t>
        </w:r>
      </w:ins>
      <w:r w:rsidRPr="005551EA">
        <w:rPr>
          <w:color w:val="FF0000"/>
        </w:rPr>
        <w:t>the</w:t>
      </w:r>
      <w:r w:rsidR="005C70E4" w:rsidRPr="005C70E4">
        <w:t xml:space="preserve"> </w:t>
      </w:r>
      <w:proofErr w:type="spellStart"/>
      <w:r w:rsidR="005C70E4" w:rsidRPr="005C70E4">
        <w:t>i-th</w:t>
      </w:r>
      <w:proofErr w:type="spellEnd"/>
      <w:r w:rsidR="005C70E4" w:rsidRPr="005C70E4">
        <w:t xml:space="preserve"> particle is then given by Eq</w:t>
      </w:r>
      <w:proofErr w:type="gramStart"/>
      <w:r w:rsidR="005C70E4" w:rsidRPr="005C70E4">
        <w:t>.(</w:t>
      </w:r>
      <w:proofErr w:type="gramEnd"/>
      <w:r w:rsidR="005C70E4" w:rsidRPr="005C70E4">
        <w:t>I2).</w:t>
      </w:r>
    </w:p>
    <w:p w14:paraId="1FCBF7BF" w14:textId="77777777" w:rsidR="005C70E4" w:rsidRPr="005C70E4" w:rsidRDefault="005C70E4" w:rsidP="005C70E4"/>
    <w:p w14:paraId="48A7F272" w14:textId="77777777" w:rsidR="005C70E4" w:rsidRPr="005C70E4" w:rsidRDefault="005C70E4" w:rsidP="005551EA">
      <w:pPr>
        <w:outlineLvl w:val="0"/>
        <w:rPr>
          <w:b/>
          <w:bCs/>
        </w:rPr>
      </w:pPr>
      <w:r w:rsidRPr="005C70E4">
        <w:rPr>
          <w:b/>
          <w:bCs/>
        </w:rPr>
        <w:t>Note 4</w:t>
      </w:r>
    </w:p>
    <w:p w14:paraId="6E0CD701" w14:textId="77777777" w:rsidR="005C70E4" w:rsidRPr="005C70E4" w:rsidRDefault="005C70E4" w:rsidP="005551EA">
      <w:pPr>
        <w:numPr>
          <w:ilvl w:val="0"/>
          <w:numId w:val="4"/>
        </w:numPr>
      </w:pPr>
      <w:r w:rsidRPr="005C70E4">
        <w:t>As always, we begin by importing the necessary numerical and plotting libraries.</w:t>
      </w:r>
    </w:p>
    <w:p w14:paraId="7DA12829" w14:textId="5270CD31" w:rsidR="005C70E4" w:rsidRPr="005C70E4" w:rsidRDefault="005C70E4" w:rsidP="005551EA">
      <w:pPr>
        <w:numPr>
          <w:ilvl w:val="0"/>
          <w:numId w:val="4"/>
        </w:numPr>
      </w:pPr>
      <w:r w:rsidRPr="005C70E4">
        <w:t xml:space="preserve">Compared to the previous code example, we import </w:t>
      </w:r>
      <w:ins w:id="8" w:author="John Molina" w:date="2017-03-10T00:35:00Z">
        <w:r w:rsidR="00D8414E">
          <w:t xml:space="preserve">the </w:t>
        </w:r>
      </w:ins>
      <w:del w:id="9" w:author="John Molina" w:date="2017-03-10T00:34:00Z">
        <w:r w:rsidRPr="005C70E4" w:rsidDel="00D8414E">
          <w:delText xml:space="preserve">an </w:delText>
        </w:r>
      </w:del>
      <w:r w:rsidRPr="005C70E4">
        <w:t xml:space="preserve">additional </w:t>
      </w:r>
      <w:del w:id="10" w:author="John Molina" w:date="2017-03-10T00:35:00Z">
        <w:r w:rsidRPr="005C70E4" w:rsidDel="00D8414E">
          <w:delText>libraries, the </w:delText>
        </w:r>
      </w:del>
      <w:ins w:id="11" w:author="John Molina" w:date="2017-03-10T00:35:00Z">
        <w:r w:rsidR="00D8414E">
          <w:t xml:space="preserve">module </w:t>
        </w:r>
      </w:ins>
      <w:proofErr w:type="spellStart"/>
      <w:r w:rsidRPr="005C70E4">
        <w:t>newaxis</w:t>
      </w:r>
      <w:proofErr w:type="spellEnd"/>
      <w:del w:id="12" w:author="John Molina" w:date="2017-03-10T00:35:00Z">
        <w:r w:rsidRPr="005C70E4" w:rsidDel="00D8414E">
          <w:delText> modules</w:delText>
        </w:r>
      </w:del>
      <w:r w:rsidRPr="005C70E4">
        <w:t xml:space="preserve"> from the </w:t>
      </w:r>
      <w:proofErr w:type="spellStart"/>
      <w:r w:rsidRPr="005C70E4">
        <w:t>numpy</w:t>
      </w:r>
      <w:proofErr w:type="spellEnd"/>
      <w:r w:rsidRPr="005C70E4">
        <w:t> library.</w:t>
      </w:r>
    </w:p>
    <w:p w14:paraId="2A8EB531" w14:textId="4C7CA52B" w:rsidR="005C70E4" w:rsidRPr="005C70E4" w:rsidRDefault="005C70E4" w:rsidP="005551EA">
      <w:pPr>
        <w:numPr>
          <w:ilvl w:val="0"/>
          <w:numId w:val="4"/>
        </w:numPr>
      </w:pPr>
      <w:r w:rsidRPr="005C70E4">
        <w:t>The use of th</w:t>
      </w:r>
      <w:ins w:id="13" w:author="John Molina" w:date="2017-03-10T00:35:00Z">
        <w:r w:rsidR="00D8414E">
          <w:t>is</w:t>
        </w:r>
      </w:ins>
      <w:del w:id="14" w:author="John Molina" w:date="2017-03-10T00:35:00Z">
        <w:r w:rsidRPr="005C70E4" w:rsidDel="00D8414E">
          <w:delText>e</w:delText>
        </w:r>
      </w:del>
      <w:r w:rsidRPr="005C70E4">
        <w:t> </w:t>
      </w:r>
      <w:proofErr w:type="spellStart"/>
      <w:r w:rsidRPr="005C70E4">
        <w:t>newaxis</w:t>
      </w:r>
      <w:proofErr w:type="spellEnd"/>
      <w:r w:rsidRPr="005C70E4">
        <w:t> module allows us to compute inter-particle interactions efficiently in Python by avoiding unnecessary for loops.</w:t>
      </w:r>
    </w:p>
    <w:p w14:paraId="3FC9DBDD" w14:textId="77777777" w:rsidR="005C70E4" w:rsidRPr="005C70E4" w:rsidRDefault="005C70E4" w:rsidP="005C70E4"/>
    <w:p w14:paraId="2DF2FD45" w14:textId="77777777" w:rsidR="005C70E4" w:rsidRPr="005C70E4" w:rsidRDefault="005C70E4" w:rsidP="005551EA">
      <w:pPr>
        <w:outlineLvl w:val="0"/>
        <w:rPr>
          <w:b/>
          <w:bCs/>
        </w:rPr>
      </w:pPr>
      <w:r w:rsidRPr="005C70E4">
        <w:rPr>
          <w:b/>
          <w:bCs/>
        </w:rPr>
        <w:t>Note 5</w:t>
      </w:r>
    </w:p>
    <w:p w14:paraId="5DEB0ED1" w14:textId="7F583C67" w:rsidR="005C70E4" w:rsidRPr="005C70E4" w:rsidRDefault="005C70E4" w:rsidP="005551EA">
      <w:pPr>
        <w:numPr>
          <w:ilvl w:val="0"/>
          <w:numId w:val="5"/>
        </w:numPr>
      </w:pPr>
      <w:r w:rsidRPr="005C70E4">
        <w:t xml:space="preserve">Compared to the previous code example, a few modifications have been done for </w:t>
      </w:r>
      <w:r w:rsidR="005551EA" w:rsidRPr="005551EA">
        <w:rPr>
          <w:color w:val="FF0000"/>
        </w:rPr>
        <w:t>the</w:t>
      </w:r>
      <w:r w:rsidRPr="005C70E4">
        <w:t> </w:t>
      </w:r>
      <w:proofErr w:type="spellStart"/>
      <w:r w:rsidRPr="005C70E4">
        <w:t>init</w:t>
      </w:r>
      <w:proofErr w:type="spellEnd"/>
      <w:r w:rsidRPr="005C70E4">
        <w:t> function.</w:t>
      </w:r>
    </w:p>
    <w:p w14:paraId="1DA43E19" w14:textId="38E39EC1" w:rsidR="005C70E4" w:rsidRPr="005C70E4" w:rsidRDefault="005551EA" w:rsidP="005551EA">
      <w:pPr>
        <w:numPr>
          <w:ilvl w:val="0"/>
          <w:numId w:val="5"/>
        </w:numPr>
      </w:pPr>
      <w:r w:rsidRPr="005551EA">
        <w:rPr>
          <w:color w:val="FF0000"/>
        </w:rPr>
        <w:t>The</w:t>
      </w:r>
      <w:r w:rsidR="005C70E4" w:rsidRPr="005C70E4">
        <w:t xml:space="preserve"> array F, which will be used to store the current values of </w:t>
      </w:r>
      <w:r w:rsidRPr="005551EA">
        <w:rPr>
          <w:color w:val="FF0000"/>
        </w:rPr>
        <w:t>the</w:t>
      </w:r>
      <w:r w:rsidR="005C70E4" w:rsidRPr="005C70E4">
        <w:t xml:space="preserve"> inter-particle force, is added to the list of global variables and initialized by setting all </w:t>
      </w:r>
      <w:r w:rsidRPr="005551EA">
        <w:rPr>
          <w:color w:val="FF0000"/>
        </w:rPr>
        <w:t>the</w:t>
      </w:r>
      <w:r w:rsidR="005C70E4" w:rsidRPr="005C70E4">
        <w:t xml:space="preserve"> elements to zero.</w:t>
      </w:r>
    </w:p>
    <w:p w14:paraId="40EEF436" w14:textId="64D950B0" w:rsidR="005C70E4" w:rsidRPr="005C70E4" w:rsidRDefault="005C70E4" w:rsidP="005551EA">
      <w:pPr>
        <w:numPr>
          <w:ilvl w:val="0"/>
          <w:numId w:val="5"/>
        </w:numPr>
      </w:pPr>
      <w:r w:rsidRPr="005C70E4">
        <w:t xml:space="preserve">Because particles should not overlap with each other due to </w:t>
      </w:r>
      <w:r w:rsidR="005551EA" w:rsidRPr="005551EA">
        <w:rPr>
          <w:color w:val="FF0000"/>
        </w:rPr>
        <w:t>the</w:t>
      </w:r>
      <w:r w:rsidRPr="005C70E4">
        <w:t xml:space="preserve"> inter-particle interaction, we prepare </w:t>
      </w:r>
      <w:r w:rsidR="005551EA" w:rsidRPr="005551EA">
        <w:rPr>
          <w:color w:val="FF0000"/>
        </w:rPr>
        <w:t>the</w:t>
      </w:r>
      <w:r w:rsidRPr="005C70E4">
        <w:t xml:space="preserve"> initial particle configuration using </w:t>
      </w:r>
      <w:r w:rsidRPr="005C70E4">
        <w:lastRenderedPageBreak/>
        <w:t>uniform random numbers by calling a function </w:t>
      </w:r>
      <w:proofErr w:type="spellStart"/>
      <w:r w:rsidRPr="005C70E4">
        <w:t>initconf</w:t>
      </w:r>
      <w:proofErr w:type="spellEnd"/>
      <w:r w:rsidRPr="005C70E4">
        <w:t> that will be define</w:t>
      </w:r>
      <w:ins w:id="15" w:author="John Molina" w:date="2017-03-10T00:35:00Z">
        <w:r w:rsidR="00D8414E">
          <w:t>d</w:t>
        </w:r>
      </w:ins>
      <w:r w:rsidRPr="005C70E4">
        <w:t xml:space="preserve"> later.</w:t>
      </w:r>
    </w:p>
    <w:p w14:paraId="2A1B9F20" w14:textId="16A4CB35" w:rsidR="005C70E4" w:rsidRPr="005C70E4" w:rsidRDefault="005C70E4" w:rsidP="005551EA">
      <w:pPr>
        <w:numPr>
          <w:ilvl w:val="0"/>
          <w:numId w:val="5"/>
        </w:numPr>
      </w:pPr>
      <w:r w:rsidRPr="005C70E4">
        <w:t xml:space="preserve">The remaining parts of </w:t>
      </w:r>
      <w:r w:rsidR="005551EA" w:rsidRPr="005551EA">
        <w:rPr>
          <w:color w:val="FF0000"/>
        </w:rPr>
        <w:t>the</w:t>
      </w:r>
      <w:r w:rsidRPr="005C70E4">
        <w:t xml:space="preserve"> initialization code are unchanged.</w:t>
      </w:r>
    </w:p>
    <w:p w14:paraId="00B44A7F" w14:textId="77777777" w:rsidR="005C70E4" w:rsidRPr="005C70E4" w:rsidRDefault="005C70E4" w:rsidP="005C70E4"/>
    <w:p w14:paraId="14AA50D8" w14:textId="77777777" w:rsidR="005C70E4" w:rsidRPr="005C70E4" w:rsidRDefault="005C70E4" w:rsidP="005551EA">
      <w:pPr>
        <w:outlineLvl w:val="0"/>
        <w:rPr>
          <w:b/>
          <w:bCs/>
        </w:rPr>
      </w:pPr>
      <w:r w:rsidRPr="005C70E4">
        <w:rPr>
          <w:b/>
          <w:bCs/>
        </w:rPr>
        <w:t>Note 6</w:t>
      </w:r>
    </w:p>
    <w:p w14:paraId="64EC29F6" w14:textId="62365192" w:rsidR="005C70E4" w:rsidRPr="005C70E4" w:rsidRDefault="005C70E4" w:rsidP="005551EA">
      <w:pPr>
        <w:numPr>
          <w:ilvl w:val="0"/>
          <w:numId w:val="6"/>
        </w:numPr>
      </w:pPr>
      <w:r w:rsidRPr="005C70E4">
        <w:t xml:space="preserve">In </w:t>
      </w:r>
      <w:r w:rsidR="005551EA" w:rsidRPr="005551EA">
        <w:rPr>
          <w:color w:val="FF0000"/>
        </w:rPr>
        <w:t>the</w:t>
      </w:r>
      <w:r w:rsidRPr="005C70E4">
        <w:t xml:space="preserve"> animate function, we compute </w:t>
      </w:r>
      <w:r w:rsidR="005551EA" w:rsidRPr="005551EA">
        <w:rPr>
          <w:color w:val="FF0000"/>
        </w:rPr>
        <w:t>the</w:t>
      </w:r>
      <w:r w:rsidRPr="005C70E4">
        <w:t xml:space="preserve"> inter-particle force F on all particles by calling the </w:t>
      </w:r>
      <w:proofErr w:type="spellStart"/>
      <w:r w:rsidRPr="005C70E4">
        <w:t>particleforce</w:t>
      </w:r>
      <w:proofErr w:type="spellEnd"/>
      <w:r w:rsidRPr="005C70E4">
        <w:t> function in the 5-th line. </w:t>
      </w:r>
    </w:p>
    <w:p w14:paraId="5312A4BF" w14:textId="77777777" w:rsidR="005C70E4" w:rsidRPr="005C70E4" w:rsidRDefault="005C70E4" w:rsidP="005551EA">
      <w:pPr>
        <w:numPr>
          <w:ilvl w:val="0"/>
          <w:numId w:val="6"/>
        </w:numPr>
      </w:pPr>
      <w:r w:rsidRPr="005C70E4">
        <w:t>This function will be defined later.</w:t>
      </w:r>
    </w:p>
    <w:p w14:paraId="0D472030" w14:textId="43DAB469" w:rsidR="005C70E4" w:rsidRPr="005C70E4" w:rsidRDefault="005C70E4" w:rsidP="005551EA">
      <w:pPr>
        <w:numPr>
          <w:ilvl w:val="0"/>
          <w:numId w:val="6"/>
        </w:numPr>
      </w:pPr>
      <w:r w:rsidRPr="005C70E4">
        <w:t xml:space="preserve">In the 6-th line, we modified the velocity update operation to include </w:t>
      </w:r>
      <w:r w:rsidR="005551EA" w:rsidRPr="005551EA">
        <w:rPr>
          <w:color w:val="FF0000"/>
        </w:rPr>
        <w:t>the</w:t>
      </w:r>
      <w:r w:rsidRPr="005C70E4">
        <w:t xml:space="preserve"> inter-particle force F just computed above.</w:t>
      </w:r>
    </w:p>
    <w:p w14:paraId="7CAA7B05" w14:textId="71CC1C4D" w:rsidR="005C70E4" w:rsidRPr="005C70E4" w:rsidRDefault="005C70E4" w:rsidP="005551EA">
      <w:pPr>
        <w:numPr>
          <w:ilvl w:val="0"/>
          <w:numId w:val="6"/>
        </w:numPr>
      </w:pPr>
      <w:r w:rsidRPr="005C70E4">
        <w:t xml:space="preserve">In the 14th and 15th lines, </w:t>
      </w:r>
      <w:r w:rsidR="005551EA" w:rsidRPr="005551EA">
        <w:rPr>
          <w:color w:val="FF0000"/>
        </w:rPr>
        <w:t>the</w:t>
      </w:r>
      <w:r w:rsidRPr="005C70E4">
        <w:t xml:space="preserve"> object particles, which has to be drawn in </w:t>
      </w:r>
      <w:r w:rsidR="005551EA" w:rsidRPr="005551EA">
        <w:rPr>
          <w:color w:val="FF0000"/>
        </w:rPr>
        <w:t>the</w:t>
      </w:r>
      <w:r w:rsidRPr="005C70E4">
        <w:t xml:space="preserve"> animation, is updated to use the current particle positions under periodic boundary conditions. </w:t>
      </w:r>
    </w:p>
    <w:p w14:paraId="333E67C0" w14:textId="1E55D201" w:rsidR="005C70E4" w:rsidRPr="005C70E4" w:rsidRDefault="005C70E4" w:rsidP="005551EA">
      <w:pPr>
        <w:numPr>
          <w:ilvl w:val="0"/>
          <w:numId w:val="6"/>
        </w:numPr>
      </w:pPr>
      <w:r w:rsidRPr="005C70E4">
        <w:t>This is done by calling the </w:t>
      </w:r>
      <w:proofErr w:type="spellStart"/>
      <w:r w:rsidRPr="005C70E4">
        <w:t>pbc</w:t>
      </w:r>
      <w:proofErr w:type="spellEnd"/>
      <w:r w:rsidRPr="005C70E4">
        <w:t> function on the x,</w:t>
      </w:r>
      <w:ins w:id="16" w:author="John Molina" w:date="2017-03-10T00:36:00Z">
        <w:r w:rsidR="00D8414E">
          <w:t xml:space="preserve"> </w:t>
        </w:r>
      </w:ins>
      <w:r w:rsidRPr="005C70E4">
        <w:t>y,</w:t>
      </w:r>
      <w:ins w:id="17" w:author="John Molina" w:date="2017-03-10T00:36:00Z">
        <w:r w:rsidR="00D8414E">
          <w:t xml:space="preserve"> </w:t>
        </w:r>
      </w:ins>
      <w:r w:rsidRPr="005C70E4">
        <w:t xml:space="preserve">and </w:t>
      </w:r>
      <w:proofErr w:type="gramStart"/>
      <w:r w:rsidRPr="005C70E4">
        <w:t>z</w:t>
      </w:r>
      <w:proofErr w:type="gramEnd"/>
      <w:r w:rsidRPr="005C70E4">
        <w:t xml:space="preserve"> particle positions.</w:t>
      </w:r>
    </w:p>
    <w:p w14:paraId="7C1F112E" w14:textId="77777777" w:rsidR="005C70E4" w:rsidRPr="005C70E4" w:rsidRDefault="005C70E4" w:rsidP="005551EA">
      <w:pPr>
        <w:numPr>
          <w:ilvl w:val="0"/>
          <w:numId w:val="6"/>
        </w:numPr>
      </w:pPr>
      <w:r w:rsidRPr="005C70E4">
        <w:t xml:space="preserve">You might wonder why we don't use the </w:t>
      </w:r>
      <w:proofErr w:type="spellStart"/>
      <w:r w:rsidRPr="005C70E4">
        <w:t>pbc</w:t>
      </w:r>
      <w:proofErr w:type="spellEnd"/>
      <w:r w:rsidRPr="005C70E4">
        <w:t xml:space="preserve"> function directly when updating the positions, in line 7 of the code. </w:t>
      </w:r>
    </w:p>
    <w:p w14:paraId="4EE30925" w14:textId="0675F8DF" w:rsidR="005C70E4" w:rsidRPr="005C70E4" w:rsidRDefault="005C70E4" w:rsidP="005551EA">
      <w:pPr>
        <w:numPr>
          <w:ilvl w:val="0"/>
          <w:numId w:val="6"/>
        </w:numPr>
      </w:pPr>
      <w:r w:rsidRPr="005C70E4">
        <w:t xml:space="preserve">The reason for this is to simplify </w:t>
      </w:r>
      <w:r w:rsidR="005551EA" w:rsidRPr="005551EA">
        <w:rPr>
          <w:color w:val="FF0000"/>
        </w:rPr>
        <w:t>the</w:t>
      </w:r>
      <w:r w:rsidRPr="005C70E4">
        <w:t xml:space="preserve"> analysis that we will perform later. </w:t>
      </w:r>
    </w:p>
    <w:p w14:paraId="76E2BEF5" w14:textId="5D6630BA" w:rsidR="005C70E4" w:rsidRPr="005C70E4" w:rsidRDefault="005C70E4" w:rsidP="005551EA">
      <w:pPr>
        <w:numPr>
          <w:ilvl w:val="0"/>
          <w:numId w:val="6"/>
        </w:numPr>
      </w:pPr>
      <w:r w:rsidRPr="005C70E4">
        <w:t xml:space="preserve">In particular, calculating the mean-squared displacements becomes </w:t>
      </w:r>
      <w:ins w:id="18" w:author="John Molina" w:date="2017-03-10T00:36:00Z">
        <w:r w:rsidR="00D8414E">
          <w:t>more</w:t>
        </w:r>
      </w:ins>
      <w:del w:id="19" w:author="John Molina" w:date="2017-03-10T00:36:00Z">
        <w:r w:rsidRPr="005C70E4" w:rsidDel="00D8414E">
          <w:delText>very</w:delText>
        </w:r>
      </w:del>
      <w:r w:rsidRPr="005C70E4">
        <w:t xml:space="preserve"> difficult if we use the periodically wrapped positions.</w:t>
      </w:r>
    </w:p>
    <w:p w14:paraId="73C4BA22" w14:textId="77777777" w:rsidR="005C70E4" w:rsidRPr="005C70E4" w:rsidRDefault="005C70E4" w:rsidP="005551EA">
      <w:pPr>
        <w:numPr>
          <w:ilvl w:val="0"/>
          <w:numId w:val="6"/>
        </w:numPr>
      </w:pPr>
      <w:r w:rsidRPr="005C70E4">
        <w:t>As written, our code keeps track of the particles that were initially in the center unit cell. </w:t>
      </w:r>
    </w:p>
    <w:p w14:paraId="5D259160" w14:textId="77777777" w:rsidR="005C70E4" w:rsidRPr="005C70E4" w:rsidRDefault="005C70E4" w:rsidP="005551EA">
      <w:pPr>
        <w:numPr>
          <w:ilvl w:val="0"/>
          <w:numId w:val="6"/>
        </w:numPr>
      </w:pPr>
      <w:r w:rsidRPr="005C70E4">
        <w:t xml:space="preserve">While the positions stored in R and </w:t>
      </w:r>
      <w:proofErr w:type="spellStart"/>
      <w:r w:rsidRPr="005C70E4">
        <w:t>Rs</w:t>
      </w:r>
      <w:proofErr w:type="spellEnd"/>
      <w:r w:rsidRPr="005C70E4">
        <w:t xml:space="preserve"> might go outside of the center cell, if we know the position of one of the copies, we know the position of all of the copies.</w:t>
      </w:r>
    </w:p>
    <w:p w14:paraId="054706CA" w14:textId="77777777" w:rsidR="005C70E4" w:rsidRPr="005C70E4" w:rsidRDefault="005C70E4" w:rsidP="005551EA">
      <w:pPr>
        <w:numPr>
          <w:ilvl w:val="0"/>
          <w:numId w:val="6"/>
        </w:numPr>
      </w:pPr>
      <w:r w:rsidRPr="005C70E4">
        <w:t>We just have to be careful when computing interactions between particles, to make sure that we properly take this into account.</w:t>
      </w:r>
    </w:p>
    <w:p w14:paraId="10DC30FA" w14:textId="77777777" w:rsidR="005C70E4" w:rsidRPr="005C70E4" w:rsidRDefault="005C70E4" w:rsidP="005C70E4"/>
    <w:p w14:paraId="0DA77273" w14:textId="77777777" w:rsidR="005C70E4" w:rsidRPr="005C70E4" w:rsidRDefault="005C70E4" w:rsidP="005551EA">
      <w:pPr>
        <w:outlineLvl w:val="0"/>
        <w:rPr>
          <w:b/>
          <w:bCs/>
        </w:rPr>
      </w:pPr>
      <w:r w:rsidRPr="005C70E4">
        <w:rPr>
          <w:b/>
          <w:bCs/>
        </w:rPr>
        <w:t>Note 7</w:t>
      </w:r>
    </w:p>
    <w:p w14:paraId="6BDE5C2C" w14:textId="77777777" w:rsidR="005C70E4" w:rsidRPr="005C70E4" w:rsidRDefault="005C70E4" w:rsidP="005551EA">
      <w:pPr>
        <w:numPr>
          <w:ilvl w:val="0"/>
          <w:numId w:val="7"/>
        </w:numPr>
      </w:pPr>
      <w:r w:rsidRPr="005C70E4">
        <w:t>To modify our previous code for the present case of interacting Brownian particles, we have defined 5 new functions as shown here.</w:t>
      </w:r>
    </w:p>
    <w:p w14:paraId="4C82FF3E" w14:textId="040F61FA" w:rsidR="005C70E4" w:rsidRPr="005C70E4" w:rsidRDefault="005C70E4" w:rsidP="005551EA">
      <w:pPr>
        <w:numPr>
          <w:ilvl w:val="0"/>
          <w:numId w:val="7"/>
        </w:numPr>
      </w:pPr>
      <w:r w:rsidRPr="005C70E4">
        <w:t>The </w:t>
      </w:r>
      <w:proofErr w:type="spellStart"/>
      <w:r w:rsidRPr="005C70E4">
        <w:t>pbc</w:t>
      </w:r>
      <w:proofErr w:type="spellEnd"/>
      <w:r w:rsidRPr="005C70E4">
        <w:t xml:space="preserve"> function applies the periodic boundary conditions to a vector 'r', </w:t>
      </w:r>
      <w:r w:rsidRPr="005C70E4">
        <w:lastRenderedPageBreak/>
        <w:t xml:space="preserve">assuming the size of </w:t>
      </w:r>
      <w:r w:rsidR="005551EA" w:rsidRPr="005551EA">
        <w:rPr>
          <w:color w:val="FF0000"/>
        </w:rPr>
        <w:t>the</w:t>
      </w:r>
      <w:r w:rsidRPr="005C70E4">
        <w:t xml:space="preserve"> unit cell is 'box'. </w:t>
      </w:r>
    </w:p>
    <w:p w14:paraId="5886BFB8" w14:textId="58436005" w:rsidR="005C70E4" w:rsidRPr="005C70E4" w:rsidRDefault="005C70E4" w:rsidP="005551EA">
      <w:pPr>
        <w:numPr>
          <w:ilvl w:val="0"/>
          <w:numId w:val="7"/>
        </w:numPr>
      </w:pPr>
      <w:r w:rsidRPr="005C70E4">
        <w:t xml:space="preserve">If any of the components of 'r' lie outside </w:t>
      </w:r>
      <w:r w:rsidR="005551EA" w:rsidRPr="005551EA">
        <w:rPr>
          <w:color w:val="FF0000"/>
        </w:rPr>
        <w:t>the</w:t>
      </w:r>
      <w:r w:rsidRPr="005C70E4">
        <w:t xml:space="preserve"> unit cell, they are wrapped back to be inside the proper domain.</w:t>
      </w:r>
    </w:p>
    <w:p w14:paraId="4475D9A6" w14:textId="77777777" w:rsidR="005C70E4" w:rsidRPr="005C70E4" w:rsidRDefault="005C70E4" w:rsidP="005551EA">
      <w:pPr>
        <w:numPr>
          <w:ilvl w:val="0"/>
          <w:numId w:val="7"/>
        </w:numPr>
      </w:pPr>
      <w:r w:rsidRPr="005C70E4">
        <w:t>As written here, the function works if r is a vector or a matrix (vector of vectors).</w:t>
      </w:r>
    </w:p>
    <w:p w14:paraId="782B8D0B" w14:textId="34682A89" w:rsidR="005C70E4" w:rsidRPr="005C70E4" w:rsidRDefault="005C70E4" w:rsidP="005551EA">
      <w:pPr>
        <w:numPr>
          <w:ilvl w:val="0"/>
          <w:numId w:val="7"/>
        </w:numPr>
      </w:pPr>
      <w:r w:rsidRPr="005C70E4">
        <w:t>The distance function compute</w:t>
      </w:r>
      <w:ins w:id="20" w:author="John Molina" w:date="2017-03-10T00:37:00Z">
        <w:r w:rsidR="00D8414E">
          <w:t>s</w:t>
        </w:r>
      </w:ins>
      <w:r w:rsidRPr="005C70E4">
        <w:t xml:space="preserve"> the distance vector from r1 to r2.</w:t>
      </w:r>
    </w:p>
    <w:p w14:paraId="39CED3BC" w14:textId="77777777" w:rsidR="005C70E4" w:rsidRPr="005C70E4" w:rsidRDefault="005C70E4" w:rsidP="005551EA">
      <w:pPr>
        <w:numPr>
          <w:ilvl w:val="0"/>
          <w:numId w:val="7"/>
        </w:numPr>
      </w:pPr>
      <w:r w:rsidRPr="005C70E4">
        <w:t>Given python's advanced array capabilities, the same function can be used to compute the distance between two particles, or between one particle and a set of particles.</w:t>
      </w:r>
    </w:p>
    <w:p w14:paraId="4E9DAD23" w14:textId="77777777" w:rsidR="005C70E4" w:rsidRPr="005C70E4" w:rsidRDefault="005C70E4" w:rsidP="005551EA">
      <w:pPr>
        <w:numPr>
          <w:ilvl w:val="0"/>
          <w:numId w:val="7"/>
        </w:numPr>
      </w:pPr>
      <w:r w:rsidRPr="005C70E4">
        <w:t>In the first case r1 and r2 are both 3d vectors, and the result is the vector r12. </w:t>
      </w:r>
    </w:p>
    <w:p w14:paraId="1207E964" w14:textId="77777777" w:rsidR="005C70E4" w:rsidRPr="005C70E4" w:rsidRDefault="005C70E4" w:rsidP="005551EA">
      <w:pPr>
        <w:numPr>
          <w:ilvl w:val="0"/>
          <w:numId w:val="7"/>
        </w:numPr>
      </w:pPr>
      <w:r w:rsidRPr="005C70E4">
        <w:t>In the second case r1 is a 3d vector and r2 would be a n×3 matrix, and the result is a matrix, with row '</w:t>
      </w:r>
      <w:proofErr w:type="spellStart"/>
      <w:r w:rsidRPr="005C70E4">
        <w:t>i</w:t>
      </w:r>
      <w:proofErr w:type="spellEnd"/>
      <w:r w:rsidRPr="005C70E4">
        <w:t>' containing the distance vector between particle 1 and particle '</w:t>
      </w:r>
      <w:proofErr w:type="spellStart"/>
      <w:r w:rsidRPr="005C70E4">
        <w:t>i</w:t>
      </w:r>
      <w:proofErr w:type="spellEnd"/>
      <w:r w:rsidRPr="005C70E4">
        <w:t>'.</w:t>
      </w:r>
    </w:p>
    <w:p w14:paraId="5491545A" w14:textId="77777777" w:rsidR="005C70E4" w:rsidRPr="005C70E4" w:rsidRDefault="005C70E4" w:rsidP="005551EA">
      <w:pPr>
        <w:numPr>
          <w:ilvl w:val="0"/>
          <w:numId w:val="7"/>
        </w:numPr>
      </w:pPr>
      <w:r w:rsidRPr="005C70E4">
        <w:t>If you want to write efficient python code, you should learn how these array broadcasting rules work.</w:t>
      </w:r>
    </w:p>
    <w:p w14:paraId="665DF548" w14:textId="77777777" w:rsidR="005C70E4" w:rsidRPr="005C70E4" w:rsidRDefault="005C70E4" w:rsidP="005551EA">
      <w:pPr>
        <w:numPr>
          <w:ilvl w:val="0"/>
          <w:numId w:val="7"/>
        </w:numPr>
      </w:pPr>
      <w:r w:rsidRPr="005C70E4">
        <w:t>More information can be found online at the SciPy.org website [</w:t>
      </w:r>
      <w:r w:rsidR="00D8414E">
        <w:fldChar w:fldCharType="begin"/>
      </w:r>
      <w:r w:rsidR="00D8414E">
        <w:instrText xml:space="preserve"> HYPERLINK "https://docs.scipy.org/doc/numpy/user/</w:instrText>
      </w:r>
      <w:r w:rsidR="00D8414E">
        <w:instrText xml:space="preserve">basics.broadcasting.html" \t "_blank" </w:instrText>
      </w:r>
      <w:r w:rsidR="00D8414E">
        <w:fldChar w:fldCharType="separate"/>
      </w:r>
      <w:r w:rsidRPr="005C70E4">
        <w:rPr>
          <w:rStyle w:val="Hyperlink"/>
        </w:rPr>
        <w:t>https://docs.scipy.org/doc/numpy/user/basics.broadcasting.html</w:t>
      </w:r>
      <w:r w:rsidR="00D8414E">
        <w:rPr>
          <w:rStyle w:val="Hyperlink"/>
        </w:rPr>
        <w:fldChar w:fldCharType="end"/>
      </w:r>
      <w:r w:rsidRPr="005C70E4">
        <w:t>].</w:t>
      </w:r>
    </w:p>
    <w:p w14:paraId="3D97BD46" w14:textId="2305407E" w:rsidR="005C70E4" w:rsidRPr="005C70E4" w:rsidRDefault="005C70E4" w:rsidP="005551EA">
      <w:pPr>
        <w:numPr>
          <w:ilvl w:val="0"/>
          <w:numId w:val="7"/>
        </w:numPr>
      </w:pPr>
      <w:r w:rsidRPr="005C70E4">
        <w:t>The </w:t>
      </w:r>
      <w:proofErr w:type="spellStart"/>
      <w:r w:rsidRPr="005C70E4">
        <w:t>fij</w:t>
      </w:r>
      <w:proofErr w:type="spellEnd"/>
      <w:r w:rsidRPr="005C70E4">
        <w:t> function together with the </w:t>
      </w:r>
      <w:proofErr w:type="spellStart"/>
      <w:r w:rsidRPr="005C70E4">
        <w:t>particleforce</w:t>
      </w:r>
      <w:proofErr w:type="spellEnd"/>
      <w:r w:rsidRPr="005C70E4">
        <w:t xml:space="preserve"> function computes </w:t>
      </w:r>
      <w:r w:rsidR="005551EA" w:rsidRPr="005551EA">
        <w:rPr>
          <w:color w:val="FF0000"/>
        </w:rPr>
        <w:t>the</w:t>
      </w:r>
      <w:r w:rsidRPr="005C70E4">
        <w:t xml:space="preserve"> inter-particle force F acting on each particle by examining all nump^2 particle pairs.</w:t>
      </w:r>
    </w:p>
    <w:p w14:paraId="0144F269" w14:textId="47A1EC2D" w:rsidR="005C70E4" w:rsidRPr="005C70E4" w:rsidRDefault="005551EA" w:rsidP="005551EA">
      <w:pPr>
        <w:numPr>
          <w:ilvl w:val="0"/>
          <w:numId w:val="7"/>
        </w:numPr>
      </w:pPr>
      <w:r w:rsidRPr="005551EA">
        <w:rPr>
          <w:color w:val="FF0000"/>
        </w:rPr>
        <w:t>The</w:t>
      </w:r>
      <w:r w:rsidR="005C70E4" w:rsidRPr="005C70E4">
        <w:t> </w:t>
      </w:r>
      <w:proofErr w:type="spellStart"/>
      <w:r w:rsidR="005C70E4" w:rsidRPr="005C70E4">
        <w:t>initconf</w:t>
      </w:r>
      <w:proofErr w:type="spellEnd"/>
      <w:r w:rsidR="005C70E4" w:rsidRPr="005C70E4">
        <w:t> function is used to create a random particle configuration using uniform random numbers.</w:t>
      </w:r>
    </w:p>
    <w:p w14:paraId="4D1460AA" w14:textId="38BE747D" w:rsidR="005C70E4" w:rsidRPr="005C70E4" w:rsidRDefault="005C70E4" w:rsidP="005551EA">
      <w:pPr>
        <w:numPr>
          <w:ilvl w:val="0"/>
          <w:numId w:val="7"/>
        </w:numPr>
      </w:pPr>
      <w:r w:rsidRPr="005C70E4">
        <w:t xml:space="preserve">To avoid </w:t>
      </w:r>
      <w:r w:rsidR="005551EA" w:rsidRPr="005551EA">
        <w:rPr>
          <w:color w:val="FF0000"/>
        </w:rPr>
        <w:t>the</w:t>
      </w:r>
      <w:r w:rsidRPr="005C70E4">
        <w:t xml:space="preserve"> occurrence of particle overlap, the distance between all existing particles is examined. If an overlap exists, the particle position is rejected and a new random position is tested.</w:t>
      </w:r>
    </w:p>
    <w:p w14:paraId="21CD2E48" w14:textId="77777777" w:rsidR="005C70E4" w:rsidRPr="005C70E4" w:rsidRDefault="005C70E4" w:rsidP="005C70E4"/>
    <w:p w14:paraId="56F1CA3F" w14:textId="77777777" w:rsidR="005C70E4" w:rsidRPr="005C70E4" w:rsidRDefault="005C70E4" w:rsidP="005551EA">
      <w:pPr>
        <w:outlineLvl w:val="0"/>
        <w:rPr>
          <w:b/>
          <w:bCs/>
        </w:rPr>
      </w:pPr>
      <w:r w:rsidRPr="005C70E4">
        <w:rPr>
          <w:b/>
          <w:bCs/>
        </w:rPr>
        <w:t>Note 8</w:t>
      </w:r>
    </w:p>
    <w:p w14:paraId="14E8B0ED" w14:textId="77777777" w:rsidR="005C70E4" w:rsidRPr="005C70E4" w:rsidRDefault="005C70E4" w:rsidP="005551EA">
      <w:pPr>
        <w:numPr>
          <w:ilvl w:val="0"/>
          <w:numId w:val="8"/>
        </w:numPr>
      </w:pPr>
      <w:r w:rsidRPr="005C70E4">
        <w:t>Here we set the system parameters and initialize all the particle variables.</w:t>
      </w:r>
    </w:p>
    <w:p w14:paraId="3DD82600" w14:textId="77777777" w:rsidR="005C70E4" w:rsidRPr="005C70E4" w:rsidRDefault="005C70E4" w:rsidP="005551EA">
      <w:pPr>
        <w:numPr>
          <w:ilvl w:val="0"/>
          <w:numId w:val="8"/>
        </w:numPr>
      </w:pPr>
      <w:r w:rsidRPr="005C70E4">
        <w:t>Compared to the previous code example, we introduced three new parameters sig, eps, and </w:t>
      </w:r>
      <w:proofErr w:type="spellStart"/>
      <w:r w:rsidRPr="005C70E4">
        <w:t>vf</w:t>
      </w:r>
      <w:proofErr w:type="spellEnd"/>
      <w:r w:rsidRPr="005C70E4">
        <w:t>. </w:t>
      </w:r>
    </w:p>
    <w:p w14:paraId="2836A6CB" w14:textId="58177DBC" w:rsidR="005C70E4" w:rsidRPr="005C70E4" w:rsidRDefault="005C70E4" w:rsidP="005551EA">
      <w:pPr>
        <w:numPr>
          <w:ilvl w:val="0"/>
          <w:numId w:val="8"/>
        </w:numPr>
      </w:pPr>
      <w:r w:rsidRPr="005C70E4">
        <w:t xml:space="preserve">sig and eps are </w:t>
      </w:r>
      <w:r w:rsidR="005551EA" w:rsidRPr="005551EA">
        <w:rPr>
          <w:color w:val="FF0000"/>
        </w:rPr>
        <w:t>the</w:t>
      </w:r>
      <w:r w:rsidRPr="005C70E4">
        <w:t xml:space="preserve"> units of length and energy appearing in Eq.(I1), which </w:t>
      </w:r>
      <w:r w:rsidRPr="005C70E4">
        <w:lastRenderedPageBreak/>
        <w:t>we set to be both equal to one.</w:t>
      </w:r>
    </w:p>
    <w:p w14:paraId="53A97696" w14:textId="77777777" w:rsidR="005C70E4" w:rsidRPr="005C70E4" w:rsidRDefault="005C70E4" w:rsidP="005551EA">
      <w:pPr>
        <w:numPr>
          <w:ilvl w:val="0"/>
          <w:numId w:val="8"/>
        </w:numPr>
      </w:pPr>
      <w:proofErr w:type="spellStart"/>
      <w:r w:rsidRPr="005C70E4">
        <w:t>vf</w:t>
      </w:r>
      <w:proofErr w:type="spellEnd"/>
      <w:r w:rsidRPr="005C70E4">
        <w:t> represents the volume fraction of the particles =πσ3/6Vcell.</w:t>
      </w:r>
    </w:p>
    <w:p w14:paraId="27374537" w14:textId="4AA6C9AD" w:rsidR="005C70E4" w:rsidRPr="005C70E4" w:rsidRDefault="005C70E4" w:rsidP="005551EA">
      <w:pPr>
        <w:numPr>
          <w:ilvl w:val="0"/>
          <w:numId w:val="8"/>
        </w:numPr>
      </w:pPr>
      <w:r w:rsidRPr="005C70E4">
        <w:t xml:space="preserve">Using the parameters defined here, we perform a </w:t>
      </w:r>
      <w:proofErr w:type="gramStart"/>
      <w:r w:rsidRPr="005C70E4">
        <w:t>4096 step</w:t>
      </w:r>
      <w:proofErr w:type="gramEnd"/>
      <w:r w:rsidRPr="005C70E4">
        <w:t xml:space="preserve"> simulation for 100 interacting Brownian particles </w:t>
      </w:r>
      <w:ins w:id="21" w:author="John Molina" w:date="2017-03-10T00:38:00Z">
        <w:r w:rsidR="00D8414E">
          <w:t>of</w:t>
        </w:r>
      </w:ins>
      <w:del w:id="22" w:author="John Molina" w:date="2017-03-10T00:38:00Z">
        <w:r w:rsidRPr="005C70E4" w:rsidDel="00D8414E">
          <w:delText>with the</w:delText>
        </w:r>
      </w:del>
      <w:r w:rsidRPr="005C70E4">
        <w:t xml:space="preserve"> diameter one, in a cubic box </w:t>
      </w:r>
      <w:ins w:id="23" w:author="John Molina" w:date="2017-03-10T00:38:00Z">
        <w:r w:rsidR="00D8414E">
          <w:t xml:space="preserve">of </w:t>
        </w:r>
      </w:ins>
      <w:r w:rsidRPr="005C70E4">
        <w:t xml:space="preserve">side length </w:t>
      </w:r>
      <w:del w:id="24" w:author="John Molina" w:date="2017-03-10T00:38:00Z">
        <w:r w:rsidRPr="005C70E4" w:rsidDel="00D8414E">
          <w:delText xml:space="preserve">of </w:delText>
        </w:r>
      </w:del>
      <w:r w:rsidRPr="005C70E4">
        <w:t>37 σ, which gives rise to a particle volume fraction of 0.001.</w:t>
      </w:r>
    </w:p>
    <w:p w14:paraId="0E6717F7" w14:textId="56F8C7F8" w:rsidR="005C70E4" w:rsidRPr="005C70E4" w:rsidRDefault="005C70E4" w:rsidP="005551EA">
      <w:pPr>
        <w:numPr>
          <w:ilvl w:val="0"/>
          <w:numId w:val="8"/>
        </w:numPr>
      </w:pPr>
      <w:r w:rsidRPr="005C70E4">
        <w:t xml:space="preserve">This means that only 0.1% of the space in </w:t>
      </w:r>
      <w:r w:rsidR="005551EA" w:rsidRPr="005551EA">
        <w:rPr>
          <w:color w:val="FF0000"/>
        </w:rPr>
        <w:t>the</w:t>
      </w:r>
      <w:r w:rsidRPr="005C70E4">
        <w:t xml:space="preserve"> unit cell is occupied by particles.</w:t>
      </w:r>
    </w:p>
    <w:p w14:paraId="240F0F10" w14:textId="77777777" w:rsidR="005C70E4" w:rsidRPr="005C70E4" w:rsidRDefault="005C70E4" w:rsidP="005C70E4"/>
    <w:p w14:paraId="68B41429" w14:textId="77777777" w:rsidR="005C70E4" w:rsidRPr="005C70E4" w:rsidRDefault="005C70E4" w:rsidP="005551EA">
      <w:pPr>
        <w:outlineLvl w:val="0"/>
        <w:rPr>
          <w:b/>
          <w:bCs/>
        </w:rPr>
      </w:pPr>
      <w:r w:rsidRPr="005C70E4">
        <w:rPr>
          <w:b/>
          <w:bCs/>
        </w:rPr>
        <w:t>Note 9</w:t>
      </w:r>
    </w:p>
    <w:p w14:paraId="5F765324" w14:textId="77777777" w:rsidR="005C70E4" w:rsidRPr="005C70E4" w:rsidRDefault="005C70E4" w:rsidP="005551EA">
      <w:pPr>
        <w:numPr>
          <w:ilvl w:val="0"/>
          <w:numId w:val="9"/>
        </w:numPr>
      </w:pPr>
      <w:r w:rsidRPr="005C70E4">
        <w:t>Now we can run the simulation, visualize the results, and store the trajectory data.</w:t>
      </w:r>
    </w:p>
    <w:p w14:paraId="59607BA5" w14:textId="77777777" w:rsidR="005C70E4" w:rsidRPr="005C70E4" w:rsidRDefault="005C70E4" w:rsidP="005551EA">
      <w:pPr>
        <w:numPr>
          <w:ilvl w:val="0"/>
          <w:numId w:val="9"/>
        </w:numPr>
      </w:pPr>
      <w:r w:rsidRPr="005C70E4">
        <w:t>On a standard pc it may take a few minutes until the simulation finishes, but please be patient to complete it.</w:t>
      </w:r>
    </w:p>
    <w:p w14:paraId="65745489" w14:textId="77777777" w:rsidR="005C70E4" w:rsidRPr="005C70E4" w:rsidRDefault="005C70E4" w:rsidP="005551EA">
      <w:pPr>
        <w:numPr>
          <w:ilvl w:val="0"/>
          <w:numId w:val="9"/>
        </w:numPr>
      </w:pPr>
      <w:r w:rsidRPr="005C70E4">
        <w:t>The trajectory data generated here is needed in the next step.</w:t>
      </w:r>
    </w:p>
    <w:p w14:paraId="3ADC05AE" w14:textId="77777777" w:rsidR="005C70E4" w:rsidRPr="005C70E4" w:rsidRDefault="005C70E4" w:rsidP="005C70E4"/>
    <w:p w14:paraId="5C74103C" w14:textId="77777777" w:rsidR="005C70E4" w:rsidRPr="005C70E4" w:rsidRDefault="005C70E4" w:rsidP="005551EA">
      <w:pPr>
        <w:outlineLvl w:val="0"/>
        <w:rPr>
          <w:b/>
          <w:bCs/>
        </w:rPr>
      </w:pPr>
      <w:r w:rsidRPr="005C70E4">
        <w:rPr>
          <w:b/>
          <w:bCs/>
        </w:rPr>
        <w:t>Note 10</w:t>
      </w:r>
    </w:p>
    <w:p w14:paraId="6B9FA90F" w14:textId="77777777" w:rsidR="005C70E4" w:rsidRPr="005C70E4" w:rsidRDefault="005C70E4" w:rsidP="005551EA">
      <w:pPr>
        <w:numPr>
          <w:ilvl w:val="0"/>
          <w:numId w:val="10"/>
        </w:numPr>
      </w:pPr>
      <w:r w:rsidRPr="005C70E4">
        <w:t>After your simulation ends successfully, let us calculate the mean square displacement which we already learned about in the previous lesson. </w:t>
      </w:r>
    </w:p>
    <w:p w14:paraId="6725876D" w14:textId="77777777" w:rsidR="005C70E4" w:rsidRPr="005C70E4" w:rsidRDefault="005C70E4" w:rsidP="005551EA">
      <w:pPr>
        <w:numPr>
          <w:ilvl w:val="0"/>
          <w:numId w:val="10"/>
        </w:numPr>
      </w:pPr>
      <w:r w:rsidRPr="005C70E4">
        <w:t>By running the code example, you will find the mean square displacement as a function of time plotted in blue.</w:t>
      </w:r>
    </w:p>
    <w:p w14:paraId="25C95EDB" w14:textId="77777777" w:rsidR="005C70E4" w:rsidRPr="005C70E4" w:rsidRDefault="005C70E4" w:rsidP="005551EA">
      <w:pPr>
        <w:numPr>
          <w:ilvl w:val="0"/>
          <w:numId w:val="10"/>
        </w:numPr>
      </w:pPr>
      <w:r w:rsidRPr="005C70E4">
        <w:t>The red line represents the theoretical prediction for non-interacting independent Brownian particles, which agrees fairly well with the present simulation results for interacting Brownian particles at the very dilute volume fraction of 0.001. </w:t>
      </w:r>
    </w:p>
    <w:p w14:paraId="3948AD82" w14:textId="57492A45" w:rsidR="005C70E4" w:rsidRPr="005C70E4" w:rsidRDefault="005551EA" w:rsidP="005551EA">
      <w:pPr>
        <w:numPr>
          <w:ilvl w:val="0"/>
          <w:numId w:val="10"/>
        </w:numPr>
      </w:pPr>
      <w:r w:rsidRPr="005551EA">
        <w:rPr>
          <w:color w:val="FF0000"/>
        </w:rPr>
        <w:t>The</w:t>
      </w:r>
      <w:r w:rsidR="005C70E4" w:rsidRPr="005C70E4">
        <w:t xml:space="preserve"> agreement is not perfect. As you might have noticed we were forced to run our simulation with 10 times fewer particles as before to get the simulation to finish in a reasonable time.</w:t>
      </w:r>
    </w:p>
    <w:p w14:paraId="343525AD" w14:textId="77777777" w:rsidR="005C70E4" w:rsidRPr="005C70E4" w:rsidRDefault="005C70E4" w:rsidP="005551EA">
      <w:pPr>
        <w:numPr>
          <w:ilvl w:val="0"/>
          <w:numId w:val="10"/>
        </w:numPr>
      </w:pPr>
      <w:r w:rsidRPr="005C70E4">
        <w:t>Thus, our statistics are drastically reduced. The reason for this increased cost is the very expensive force calculation, which scales as N^2 (N the number of particles). </w:t>
      </w:r>
    </w:p>
    <w:p w14:paraId="75F32254" w14:textId="7B93C5B0" w:rsidR="005C70E4" w:rsidRPr="005C70E4" w:rsidRDefault="005C70E4" w:rsidP="005551EA">
      <w:pPr>
        <w:numPr>
          <w:ilvl w:val="0"/>
          <w:numId w:val="10"/>
        </w:numPr>
      </w:pPr>
      <w:r w:rsidRPr="005C70E4">
        <w:t xml:space="preserve">For large systems composed of more than several hundred particles, you should not use the naive algorithm we have used here. Instead, you </w:t>
      </w:r>
      <w:r w:rsidRPr="005C70E4">
        <w:lastRenderedPageBreak/>
        <w:t xml:space="preserve">should use something like a link-list to only evaluate </w:t>
      </w:r>
      <w:del w:id="25" w:author="John Molina" w:date="2017-03-10T00:39:00Z">
        <w:r w:rsidRPr="005C70E4" w:rsidDel="00D8414E">
          <w:delText xml:space="preserve">forces for </w:delText>
        </w:r>
      </w:del>
      <w:r w:rsidRPr="005C70E4">
        <w:t>pairs that are close to each other.</w:t>
      </w:r>
    </w:p>
    <w:p w14:paraId="0B78F179" w14:textId="133DCF98" w:rsidR="005C70E4" w:rsidRPr="005C70E4" w:rsidRDefault="005C70E4" w:rsidP="005551EA">
      <w:pPr>
        <w:numPr>
          <w:ilvl w:val="0"/>
          <w:numId w:val="10"/>
        </w:numPr>
      </w:pPr>
      <w:r w:rsidRPr="005C70E4">
        <w:t xml:space="preserve">Finally, you could improve the calculation of </w:t>
      </w:r>
      <w:r w:rsidR="005551EA" w:rsidRPr="005551EA">
        <w:rPr>
          <w:color w:val="FF0000"/>
        </w:rPr>
        <w:t>the</w:t>
      </w:r>
      <w:r w:rsidRPr="005C70E4">
        <w:t xml:space="preserve"> averages by allowing for different time origins (here we have only considered t=0), </w:t>
      </w:r>
      <w:ins w:id="26" w:author="John Molina" w:date="2017-03-10T00:39:00Z">
        <w:r w:rsidR="00D8414E">
          <w:t xml:space="preserve">since </w:t>
        </w:r>
      </w:ins>
      <w:del w:id="27" w:author="John Molina" w:date="2017-03-10T00:39:00Z">
        <w:r w:rsidRPr="005C70E4" w:rsidDel="00D8414E">
          <w:delText xml:space="preserve">but </w:delText>
        </w:r>
      </w:del>
      <w:r w:rsidRPr="005C70E4">
        <w:t xml:space="preserve">any time can be taken as </w:t>
      </w:r>
      <w:ins w:id="28" w:author="John Molina" w:date="2017-03-10T00:40:00Z">
        <w:r w:rsidR="00D8414E">
          <w:t xml:space="preserve">the </w:t>
        </w:r>
      </w:ins>
      <w:r w:rsidRPr="005C70E4">
        <w:t>origin for steady processes.</w:t>
      </w:r>
    </w:p>
    <w:p w14:paraId="39D4534C" w14:textId="4551C898" w:rsidR="005C70E4" w:rsidRPr="005C70E4" w:rsidRDefault="005C70E4" w:rsidP="005551EA">
      <w:pPr>
        <w:numPr>
          <w:ilvl w:val="0"/>
          <w:numId w:val="10"/>
        </w:numPr>
      </w:pPr>
      <w:r w:rsidRPr="005C70E4">
        <w:t>This is outside the scope</w:t>
      </w:r>
      <w:ins w:id="29" w:author="John Molina" w:date="2017-03-10T00:40:00Z">
        <w:r w:rsidR="00D8414E">
          <w:t xml:space="preserve"> of</w:t>
        </w:r>
      </w:ins>
      <w:del w:id="30" w:author="John Molina" w:date="2017-03-10T00:40:00Z">
        <w:r w:rsidRPr="005C70E4" w:rsidDel="00D8414E">
          <w:delText xml:space="preserve"> our</w:delText>
        </w:r>
      </w:del>
      <w:r w:rsidRPr="005C70E4">
        <w:t xml:space="preserve"> o</w:t>
      </w:r>
      <w:bookmarkStart w:id="31" w:name="_GoBack"/>
      <w:bookmarkEnd w:id="31"/>
      <w:r w:rsidRPr="005C70E4">
        <w:t>ur current lecture.</w:t>
      </w:r>
    </w:p>
    <w:p w14:paraId="218C681F" w14:textId="77777777" w:rsidR="005C70E4" w:rsidRPr="005C70E4" w:rsidRDefault="005C70E4" w:rsidP="005551EA">
      <w:pPr>
        <w:numPr>
          <w:ilvl w:val="0"/>
          <w:numId w:val="10"/>
        </w:numPr>
      </w:pPr>
      <w:r w:rsidRPr="005C70E4">
        <w:t>By repeating the same simulation but with different values of the volume fraction, you can examine the density dependence of the diffusion constant.</w:t>
      </w:r>
    </w:p>
    <w:p w14:paraId="22833B1D" w14:textId="77777777" w:rsidR="005C70E4" w:rsidRPr="005C70E4" w:rsidRDefault="005C70E4" w:rsidP="005551EA">
      <w:pPr>
        <w:numPr>
          <w:ilvl w:val="0"/>
          <w:numId w:val="10"/>
        </w:numPr>
      </w:pPr>
      <w:r w:rsidRPr="005C70E4">
        <w:t>You will then find that the diffusion constant decreases rapidly with increasing volume fraction, going to zero as the volume fraction approaches a finite value.</w:t>
      </w:r>
    </w:p>
    <w:p w14:paraId="1F7F96D0" w14:textId="6D842301" w:rsidR="005C70E4" w:rsidRPr="005C70E4" w:rsidRDefault="005C70E4" w:rsidP="005551EA">
      <w:pPr>
        <w:numPr>
          <w:ilvl w:val="0"/>
          <w:numId w:val="10"/>
        </w:numPr>
      </w:pPr>
      <w:r w:rsidRPr="005C70E4">
        <w:t>This drastic slowing down in particle dynamics is referred to as the glass transition, the true nature of which is not yet understood and is listed as one of the major unsolved problems in physics</w:t>
      </w:r>
      <w:r>
        <w:t>.</w:t>
      </w:r>
    </w:p>
    <w:p w14:paraId="2DE889B2" w14:textId="77777777" w:rsidR="00DD6FEA" w:rsidRPr="005551EA" w:rsidRDefault="00DD6FEA" w:rsidP="003170AC">
      <w:pPr>
        <w:rPr>
          <w:color w:val="FF0000"/>
        </w:rPr>
      </w:pPr>
    </w:p>
    <w:sectPr w:rsidR="00DD6FEA" w:rsidRPr="005551EA" w:rsidSect="00A27681">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Yu Mincho">
    <w:altName w:val="Arial Unicode MS"/>
    <w:charset w:val="80"/>
    <w:family w:val="auto"/>
    <w:pitch w:val="variable"/>
    <w:sig w:usb0="800002E7" w:usb1="2AC7FCFF" w:usb2="00000012" w:usb3="00000000" w:csb0="0002009F" w:csb1="00000000"/>
  </w:font>
  <w:font w:name="Courier New">
    <w:panose1 w:val="020703090202050204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Yu Gothic Light">
    <w:altName w:val="Arial Unicode MS"/>
    <w:charset w:val="80"/>
    <w:family w:val="auto"/>
    <w:pitch w:val="variable"/>
    <w:sig w:usb0="E00002FF" w:usb1="2AC7FDFF" w:usb2="00000016"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86AA1"/>
    <w:multiLevelType w:val="multilevel"/>
    <w:tmpl w:val="E3607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265B45"/>
    <w:multiLevelType w:val="multilevel"/>
    <w:tmpl w:val="45764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045023"/>
    <w:multiLevelType w:val="multilevel"/>
    <w:tmpl w:val="1818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63B052A"/>
    <w:multiLevelType w:val="multilevel"/>
    <w:tmpl w:val="7E842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0E77334"/>
    <w:multiLevelType w:val="multilevel"/>
    <w:tmpl w:val="C0DA1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18D65ED"/>
    <w:multiLevelType w:val="multilevel"/>
    <w:tmpl w:val="EBF24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793680F"/>
    <w:multiLevelType w:val="multilevel"/>
    <w:tmpl w:val="B824E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F19068A"/>
    <w:multiLevelType w:val="multilevel"/>
    <w:tmpl w:val="35765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1B4481F"/>
    <w:multiLevelType w:val="multilevel"/>
    <w:tmpl w:val="4684C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2353B9B"/>
    <w:multiLevelType w:val="multilevel"/>
    <w:tmpl w:val="B4F24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9"/>
  </w:num>
  <w:num w:numId="4">
    <w:abstractNumId w:val="0"/>
  </w:num>
  <w:num w:numId="5">
    <w:abstractNumId w:val="2"/>
  </w:num>
  <w:num w:numId="6">
    <w:abstractNumId w:val="8"/>
  </w:num>
  <w:num w:numId="7">
    <w:abstractNumId w:val="3"/>
  </w:num>
  <w:num w:numId="8">
    <w:abstractNumId w:val="4"/>
  </w:num>
  <w:num w:numId="9">
    <w:abstractNumId w:val="6"/>
  </w:num>
  <w:num w:numId="10">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5"/>
  <w:bordersDoNotSurroundHeader/>
  <w:bordersDoNotSurroundFooter/>
  <w:proofState w:spelling="clean" w:grammar="clean"/>
  <w:trackRevisions/>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02E"/>
    <w:rsid w:val="0009498A"/>
    <w:rsid w:val="000E4E6C"/>
    <w:rsid w:val="00101FA0"/>
    <w:rsid w:val="0013208D"/>
    <w:rsid w:val="00143301"/>
    <w:rsid w:val="00160A0D"/>
    <w:rsid w:val="00235696"/>
    <w:rsid w:val="00240798"/>
    <w:rsid w:val="00271153"/>
    <w:rsid w:val="00273E27"/>
    <w:rsid w:val="00292D45"/>
    <w:rsid w:val="0029502E"/>
    <w:rsid w:val="003170AC"/>
    <w:rsid w:val="00346706"/>
    <w:rsid w:val="003930D2"/>
    <w:rsid w:val="003E6CBA"/>
    <w:rsid w:val="00422F3C"/>
    <w:rsid w:val="004305B4"/>
    <w:rsid w:val="00457357"/>
    <w:rsid w:val="004F4549"/>
    <w:rsid w:val="005551EA"/>
    <w:rsid w:val="00586A86"/>
    <w:rsid w:val="005C70E4"/>
    <w:rsid w:val="00661658"/>
    <w:rsid w:val="00687A1D"/>
    <w:rsid w:val="006D222B"/>
    <w:rsid w:val="007334CF"/>
    <w:rsid w:val="00746EC2"/>
    <w:rsid w:val="00753D26"/>
    <w:rsid w:val="007763EE"/>
    <w:rsid w:val="00792E78"/>
    <w:rsid w:val="007E4012"/>
    <w:rsid w:val="007F2F27"/>
    <w:rsid w:val="00875CB8"/>
    <w:rsid w:val="00876081"/>
    <w:rsid w:val="0088549E"/>
    <w:rsid w:val="00886275"/>
    <w:rsid w:val="008E7F0B"/>
    <w:rsid w:val="008E7FCD"/>
    <w:rsid w:val="00910231"/>
    <w:rsid w:val="00935971"/>
    <w:rsid w:val="0098398A"/>
    <w:rsid w:val="00A27681"/>
    <w:rsid w:val="00A5274E"/>
    <w:rsid w:val="00AF46E0"/>
    <w:rsid w:val="00B24B70"/>
    <w:rsid w:val="00B30B99"/>
    <w:rsid w:val="00B559C2"/>
    <w:rsid w:val="00B7787C"/>
    <w:rsid w:val="00B94209"/>
    <w:rsid w:val="00BC6B65"/>
    <w:rsid w:val="00CB49A3"/>
    <w:rsid w:val="00CF6971"/>
    <w:rsid w:val="00CF76AB"/>
    <w:rsid w:val="00D145C0"/>
    <w:rsid w:val="00D54E9E"/>
    <w:rsid w:val="00D75EBE"/>
    <w:rsid w:val="00D8414E"/>
    <w:rsid w:val="00DA7B4F"/>
    <w:rsid w:val="00DD6FEA"/>
    <w:rsid w:val="00E740FE"/>
    <w:rsid w:val="00E93B08"/>
    <w:rsid w:val="00F47CF0"/>
    <w:rsid w:val="00F50457"/>
    <w:rsid w:val="00F85E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03F84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3">
    <w:name w:val="heading 3"/>
    <w:basedOn w:val="Normal"/>
    <w:link w:val="Heading3Char"/>
    <w:uiPriority w:val="9"/>
    <w:qFormat/>
    <w:rsid w:val="0029502E"/>
    <w:pPr>
      <w:widowControl/>
      <w:spacing w:before="100" w:beforeAutospacing="1" w:after="100" w:afterAutospacing="1"/>
      <w:jc w:val="left"/>
      <w:outlineLvl w:val="2"/>
    </w:pPr>
    <w:rPr>
      <w:rFonts w:ascii="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9502E"/>
    <w:rPr>
      <w:rFonts w:ascii="Times New Roman" w:hAnsi="Times New Roman" w:cs="Times New Roman"/>
      <w:b/>
      <w:bCs/>
      <w:kern w:val="0"/>
      <w:sz w:val="27"/>
      <w:szCs w:val="27"/>
    </w:rPr>
  </w:style>
  <w:style w:type="paragraph" w:styleId="NormalWeb">
    <w:name w:val="Normal (Web)"/>
    <w:basedOn w:val="Normal"/>
    <w:uiPriority w:val="99"/>
    <w:semiHidden/>
    <w:unhideWhenUsed/>
    <w:rsid w:val="0029502E"/>
    <w:pPr>
      <w:widowControl/>
      <w:spacing w:before="100" w:beforeAutospacing="1" w:after="100" w:afterAutospacing="1"/>
      <w:jc w:val="left"/>
    </w:pPr>
    <w:rPr>
      <w:rFonts w:ascii="Times New Roman" w:hAnsi="Times New Roman" w:cs="Times New Roman"/>
      <w:kern w:val="0"/>
    </w:rPr>
  </w:style>
  <w:style w:type="character" w:styleId="HTMLCode">
    <w:name w:val="HTML Code"/>
    <w:basedOn w:val="DefaultParagraphFont"/>
    <w:uiPriority w:val="99"/>
    <w:semiHidden/>
    <w:unhideWhenUsed/>
    <w:rsid w:val="0029502E"/>
    <w:rPr>
      <w:rFonts w:ascii="Courier New" w:eastAsiaTheme="minorEastAsia" w:hAnsi="Courier New" w:cs="Courier New"/>
      <w:sz w:val="20"/>
      <w:szCs w:val="20"/>
    </w:rPr>
  </w:style>
  <w:style w:type="character" w:customStyle="1" w:styleId="apple-converted-space">
    <w:name w:val="apple-converted-space"/>
    <w:basedOn w:val="DefaultParagraphFont"/>
    <w:rsid w:val="0029502E"/>
  </w:style>
  <w:style w:type="character" w:customStyle="1" w:styleId="mi">
    <w:name w:val="mi"/>
    <w:basedOn w:val="DefaultParagraphFont"/>
    <w:rsid w:val="00B559C2"/>
  </w:style>
  <w:style w:type="character" w:styleId="Hyperlink">
    <w:name w:val="Hyperlink"/>
    <w:basedOn w:val="DefaultParagraphFont"/>
    <w:uiPriority w:val="99"/>
    <w:unhideWhenUsed/>
    <w:rsid w:val="00B559C2"/>
    <w:rPr>
      <w:color w:val="0000FF"/>
      <w:u w:val="single"/>
    </w:rPr>
  </w:style>
  <w:style w:type="character" w:customStyle="1" w:styleId="mo">
    <w:name w:val="mo"/>
    <w:basedOn w:val="DefaultParagraphFont"/>
    <w:rsid w:val="00B559C2"/>
  </w:style>
  <w:style w:type="character" w:customStyle="1" w:styleId="mn">
    <w:name w:val="mn"/>
    <w:basedOn w:val="DefaultParagraphFont"/>
    <w:rsid w:val="00B559C2"/>
  </w:style>
  <w:style w:type="paragraph" w:styleId="BalloonText">
    <w:name w:val="Balloon Text"/>
    <w:basedOn w:val="Normal"/>
    <w:link w:val="BalloonTextChar"/>
    <w:uiPriority w:val="99"/>
    <w:semiHidden/>
    <w:unhideWhenUsed/>
    <w:rsid w:val="00235696"/>
    <w:rPr>
      <w:rFonts w:ascii="ＭＳ 明朝" w:eastAsia="ＭＳ 明朝"/>
      <w:sz w:val="18"/>
      <w:szCs w:val="18"/>
    </w:rPr>
  </w:style>
  <w:style w:type="character" w:customStyle="1" w:styleId="BalloonTextChar">
    <w:name w:val="Balloon Text Char"/>
    <w:basedOn w:val="DefaultParagraphFont"/>
    <w:link w:val="BalloonText"/>
    <w:uiPriority w:val="99"/>
    <w:semiHidden/>
    <w:rsid w:val="00235696"/>
    <w:rPr>
      <w:rFonts w:ascii="ＭＳ 明朝" w:eastAsia="ＭＳ 明朝"/>
      <w:sz w:val="18"/>
      <w:szCs w:val="18"/>
    </w:rPr>
  </w:style>
  <w:style w:type="paragraph" w:styleId="ListParagraph">
    <w:name w:val="List Paragraph"/>
    <w:basedOn w:val="Normal"/>
    <w:uiPriority w:val="34"/>
    <w:qFormat/>
    <w:rsid w:val="007E4012"/>
    <w:pPr>
      <w:ind w:leftChars="400" w:left="960"/>
    </w:pPr>
  </w:style>
  <w:style w:type="paragraph" w:styleId="DocumentMap">
    <w:name w:val="Document Map"/>
    <w:basedOn w:val="Normal"/>
    <w:link w:val="DocumentMapChar"/>
    <w:uiPriority w:val="99"/>
    <w:semiHidden/>
    <w:unhideWhenUsed/>
    <w:rsid w:val="005551EA"/>
    <w:rPr>
      <w:rFonts w:ascii="ＭＳ 明朝" w:eastAsia="ＭＳ 明朝"/>
    </w:rPr>
  </w:style>
  <w:style w:type="character" w:customStyle="1" w:styleId="DocumentMapChar">
    <w:name w:val="Document Map Char"/>
    <w:basedOn w:val="DefaultParagraphFont"/>
    <w:link w:val="DocumentMap"/>
    <w:uiPriority w:val="99"/>
    <w:semiHidden/>
    <w:rsid w:val="005551EA"/>
    <w:rPr>
      <w:rFonts w:ascii="ＭＳ 明朝" w:eastAsia="ＭＳ 明朝"/>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3">
    <w:name w:val="heading 3"/>
    <w:basedOn w:val="Normal"/>
    <w:link w:val="Heading3Char"/>
    <w:uiPriority w:val="9"/>
    <w:qFormat/>
    <w:rsid w:val="0029502E"/>
    <w:pPr>
      <w:widowControl/>
      <w:spacing w:before="100" w:beforeAutospacing="1" w:after="100" w:afterAutospacing="1"/>
      <w:jc w:val="left"/>
      <w:outlineLvl w:val="2"/>
    </w:pPr>
    <w:rPr>
      <w:rFonts w:ascii="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9502E"/>
    <w:rPr>
      <w:rFonts w:ascii="Times New Roman" w:hAnsi="Times New Roman" w:cs="Times New Roman"/>
      <w:b/>
      <w:bCs/>
      <w:kern w:val="0"/>
      <w:sz w:val="27"/>
      <w:szCs w:val="27"/>
    </w:rPr>
  </w:style>
  <w:style w:type="paragraph" w:styleId="NormalWeb">
    <w:name w:val="Normal (Web)"/>
    <w:basedOn w:val="Normal"/>
    <w:uiPriority w:val="99"/>
    <w:semiHidden/>
    <w:unhideWhenUsed/>
    <w:rsid w:val="0029502E"/>
    <w:pPr>
      <w:widowControl/>
      <w:spacing w:before="100" w:beforeAutospacing="1" w:after="100" w:afterAutospacing="1"/>
      <w:jc w:val="left"/>
    </w:pPr>
    <w:rPr>
      <w:rFonts w:ascii="Times New Roman" w:hAnsi="Times New Roman" w:cs="Times New Roman"/>
      <w:kern w:val="0"/>
    </w:rPr>
  </w:style>
  <w:style w:type="character" w:styleId="HTMLCode">
    <w:name w:val="HTML Code"/>
    <w:basedOn w:val="DefaultParagraphFont"/>
    <w:uiPriority w:val="99"/>
    <w:semiHidden/>
    <w:unhideWhenUsed/>
    <w:rsid w:val="0029502E"/>
    <w:rPr>
      <w:rFonts w:ascii="Courier New" w:eastAsiaTheme="minorEastAsia" w:hAnsi="Courier New" w:cs="Courier New"/>
      <w:sz w:val="20"/>
      <w:szCs w:val="20"/>
    </w:rPr>
  </w:style>
  <w:style w:type="character" w:customStyle="1" w:styleId="apple-converted-space">
    <w:name w:val="apple-converted-space"/>
    <w:basedOn w:val="DefaultParagraphFont"/>
    <w:rsid w:val="0029502E"/>
  </w:style>
  <w:style w:type="character" w:customStyle="1" w:styleId="mi">
    <w:name w:val="mi"/>
    <w:basedOn w:val="DefaultParagraphFont"/>
    <w:rsid w:val="00B559C2"/>
  </w:style>
  <w:style w:type="character" w:styleId="Hyperlink">
    <w:name w:val="Hyperlink"/>
    <w:basedOn w:val="DefaultParagraphFont"/>
    <w:uiPriority w:val="99"/>
    <w:unhideWhenUsed/>
    <w:rsid w:val="00B559C2"/>
    <w:rPr>
      <w:color w:val="0000FF"/>
      <w:u w:val="single"/>
    </w:rPr>
  </w:style>
  <w:style w:type="character" w:customStyle="1" w:styleId="mo">
    <w:name w:val="mo"/>
    <w:basedOn w:val="DefaultParagraphFont"/>
    <w:rsid w:val="00B559C2"/>
  </w:style>
  <w:style w:type="character" w:customStyle="1" w:styleId="mn">
    <w:name w:val="mn"/>
    <w:basedOn w:val="DefaultParagraphFont"/>
    <w:rsid w:val="00B559C2"/>
  </w:style>
  <w:style w:type="paragraph" w:styleId="BalloonText">
    <w:name w:val="Balloon Text"/>
    <w:basedOn w:val="Normal"/>
    <w:link w:val="BalloonTextChar"/>
    <w:uiPriority w:val="99"/>
    <w:semiHidden/>
    <w:unhideWhenUsed/>
    <w:rsid w:val="00235696"/>
    <w:rPr>
      <w:rFonts w:ascii="ＭＳ 明朝" w:eastAsia="ＭＳ 明朝"/>
      <w:sz w:val="18"/>
      <w:szCs w:val="18"/>
    </w:rPr>
  </w:style>
  <w:style w:type="character" w:customStyle="1" w:styleId="BalloonTextChar">
    <w:name w:val="Balloon Text Char"/>
    <w:basedOn w:val="DefaultParagraphFont"/>
    <w:link w:val="BalloonText"/>
    <w:uiPriority w:val="99"/>
    <w:semiHidden/>
    <w:rsid w:val="00235696"/>
    <w:rPr>
      <w:rFonts w:ascii="ＭＳ 明朝" w:eastAsia="ＭＳ 明朝"/>
      <w:sz w:val="18"/>
      <w:szCs w:val="18"/>
    </w:rPr>
  </w:style>
  <w:style w:type="paragraph" w:styleId="ListParagraph">
    <w:name w:val="List Paragraph"/>
    <w:basedOn w:val="Normal"/>
    <w:uiPriority w:val="34"/>
    <w:qFormat/>
    <w:rsid w:val="007E4012"/>
    <w:pPr>
      <w:ind w:leftChars="400" w:left="960"/>
    </w:pPr>
  </w:style>
  <w:style w:type="paragraph" w:styleId="DocumentMap">
    <w:name w:val="Document Map"/>
    <w:basedOn w:val="Normal"/>
    <w:link w:val="DocumentMapChar"/>
    <w:uiPriority w:val="99"/>
    <w:semiHidden/>
    <w:unhideWhenUsed/>
    <w:rsid w:val="005551EA"/>
    <w:rPr>
      <w:rFonts w:ascii="ＭＳ 明朝" w:eastAsia="ＭＳ 明朝"/>
    </w:rPr>
  </w:style>
  <w:style w:type="character" w:customStyle="1" w:styleId="DocumentMapChar">
    <w:name w:val="Document Map Char"/>
    <w:basedOn w:val="DefaultParagraphFont"/>
    <w:link w:val="DocumentMap"/>
    <w:uiPriority w:val="99"/>
    <w:semiHidden/>
    <w:rsid w:val="005551EA"/>
    <w:rPr>
      <w:rFonts w:ascii="ＭＳ 明朝" w:eastAsia="ＭＳ 明朝"/>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07745">
      <w:bodyDiv w:val="1"/>
      <w:marLeft w:val="0"/>
      <w:marRight w:val="0"/>
      <w:marTop w:val="0"/>
      <w:marBottom w:val="0"/>
      <w:divBdr>
        <w:top w:val="none" w:sz="0" w:space="0" w:color="auto"/>
        <w:left w:val="none" w:sz="0" w:space="0" w:color="auto"/>
        <w:bottom w:val="none" w:sz="0" w:space="0" w:color="auto"/>
        <w:right w:val="none" w:sz="0" w:space="0" w:color="auto"/>
      </w:divBdr>
    </w:div>
    <w:div w:id="38869009">
      <w:bodyDiv w:val="1"/>
      <w:marLeft w:val="0"/>
      <w:marRight w:val="0"/>
      <w:marTop w:val="0"/>
      <w:marBottom w:val="0"/>
      <w:divBdr>
        <w:top w:val="none" w:sz="0" w:space="0" w:color="auto"/>
        <w:left w:val="none" w:sz="0" w:space="0" w:color="auto"/>
        <w:bottom w:val="none" w:sz="0" w:space="0" w:color="auto"/>
        <w:right w:val="none" w:sz="0" w:space="0" w:color="auto"/>
      </w:divBdr>
      <w:divsChild>
        <w:div w:id="69893113">
          <w:marLeft w:val="0"/>
          <w:marRight w:val="0"/>
          <w:marTop w:val="0"/>
          <w:marBottom w:val="0"/>
          <w:divBdr>
            <w:top w:val="none" w:sz="0" w:space="0" w:color="auto"/>
            <w:left w:val="none" w:sz="0" w:space="0" w:color="auto"/>
            <w:bottom w:val="none" w:sz="0" w:space="0" w:color="auto"/>
            <w:right w:val="none" w:sz="0" w:space="0" w:color="auto"/>
          </w:divBdr>
          <w:divsChild>
            <w:div w:id="487401938">
              <w:marLeft w:val="0"/>
              <w:marRight w:val="0"/>
              <w:marTop w:val="0"/>
              <w:marBottom w:val="0"/>
              <w:divBdr>
                <w:top w:val="none" w:sz="0" w:space="0" w:color="auto"/>
                <w:left w:val="none" w:sz="0" w:space="0" w:color="auto"/>
                <w:bottom w:val="none" w:sz="0" w:space="0" w:color="auto"/>
                <w:right w:val="none" w:sz="0" w:space="0" w:color="auto"/>
              </w:divBdr>
              <w:divsChild>
                <w:div w:id="1094784663">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345523932">
          <w:marLeft w:val="0"/>
          <w:marRight w:val="0"/>
          <w:marTop w:val="0"/>
          <w:marBottom w:val="0"/>
          <w:divBdr>
            <w:top w:val="none" w:sz="0" w:space="0" w:color="auto"/>
            <w:left w:val="none" w:sz="0" w:space="0" w:color="auto"/>
            <w:bottom w:val="none" w:sz="0" w:space="0" w:color="auto"/>
            <w:right w:val="none" w:sz="0" w:space="0" w:color="auto"/>
          </w:divBdr>
          <w:divsChild>
            <w:div w:id="266231752">
              <w:marLeft w:val="0"/>
              <w:marRight w:val="0"/>
              <w:marTop w:val="0"/>
              <w:marBottom w:val="0"/>
              <w:divBdr>
                <w:top w:val="none" w:sz="0" w:space="0" w:color="auto"/>
                <w:left w:val="none" w:sz="0" w:space="0" w:color="auto"/>
                <w:bottom w:val="none" w:sz="0" w:space="0" w:color="auto"/>
                <w:right w:val="none" w:sz="0" w:space="0" w:color="auto"/>
              </w:divBdr>
              <w:divsChild>
                <w:div w:id="548537648">
                  <w:marLeft w:val="0"/>
                  <w:marRight w:val="0"/>
                  <w:marTop w:val="0"/>
                  <w:marBottom w:val="0"/>
                  <w:divBdr>
                    <w:top w:val="none" w:sz="0" w:space="0" w:color="auto"/>
                    <w:left w:val="none" w:sz="0" w:space="0" w:color="auto"/>
                    <w:bottom w:val="none" w:sz="0" w:space="0" w:color="auto"/>
                    <w:right w:val="none" w:sz="0" w:space="0" w:color="auto"/>
                  </w:divBdr>
                  <w:divsChild>
                    <w:div w:id="1014499166">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 w:id="100221585">
      <w:bodyDiv w:val="1"/>
      <w:marLeft w:val="0"/>
      <w:marRight w:val="0"/>
      <w:marTop w:val="0"/>
      <w:marBottom w:val="0"/>
      <w:divBdr>
        <w:top w:val="none" w:sz="0" w:space="0" w:color="auto"/>
        <w:left w:val="none" w:sz="0" w:space="0" w:color="auto"/>
        <w:bottom w:val="none" w:sz="0" w:space="0" w:color="auto"/>
        <w:right w:val="none" w:sz="0" w:space="0" w:color="auto"/>
      </w:divBdr>
    </w:div>
    <w:div w:id="136648821">
      <w:bodyDiv w:val="1"/>
      <w:marLeft w:val="0"/>
      <w:marRight w:val="0"/>
      <w:marTop w:val="0"/>
      <w:marBottom w:val="0"/>
      <w:divBdr>
        <w:top w:val="none" w:sz="0" w:space="0" w:color="auto"/>
        <w:left w:val="none" w:sz="0" w:space="0" w:color="auto"/>
        <w:bottom w:val="none" w:sz="0" w:space="0" w:color="auto"/>
        <w:right w:val="none" w:sz="0" w:space="0" w:color="auto"/>
      </w:divBdr>
      <w:divsChild>
        <w:div w:id="128476704">
          <w:marLeft w:val="0"/>
          <w:marRight w:val="0"/>
          <w:marTop w:val="0"/>
          <w:marBottom w:val="0"/>
          <w:divBdr>
            <w:top w:val="none" w:sz="0" w:space="0" w:color="auto"/>
            <w:left w:val="none" w:sz="0" w:space="0" w:color="auto"/>
            <w:bottom w:val="none" w:sz="0" w:space="0" w:color="auto"/>
            <w:right w:val="none" w:sz="0" w:space="0" w:color="auto"/>
          </w:divBdr>
        </w:div>
      </w:divsChild>
    </w:div>
    <w:div w:id="214587373">
      <w:bodyDiv w:val="1"/>
      <w:marLeft w:val="0"/>
      <w:marRight w:val="0"/>
      <w:marTop w:val="0"/>
      <w:marBottom w:val="0"/>
      <w:divBdr>
        <w:top w:val="none" w:sz="0" w:space="0" w:color="auto"/>
        <w:left w:val="none" w:sz="0" w:space="0" w:color="auto"/>
        <w:bottom w:val="none" w:sz="0" w:space="0" w:color="auto"/>
        <w:right w:val="none" w:sz="0" w:space="0" w:color="auto"/>
      </w:divBdr>
    </w:div>
    <w:div w:id="223489812">
      <w:bodyDiv w:val="1"/>
      <w:marLeft w:val="0"/>
      <w:marRight w:val="0"/>
      <w:marTop w:val="0"/>
      <w:marBottom w:val="0"/>
      <w:divBdr>
        <w:top w:val="none" w:sz="0" w:space="0" w:color="auto"/>
        <w:left w:val="none" w:sz="0" w:space="0" w:color="auto"/>
        <w:bottom w:val="none" w:sz="0" w:space="0" w:color="auto"/>
        <w:right w:val="none" w:sz="0" w:space="0" w:color="auto"/>
      </w:divBdr>
    </w:div>
    <w:div w:id="228803999">
      <w:bodyDiv w:val="1"/>
      <w:marLeft w:val="0"/>
      <w:marRight w:val="0"/>
      <w:marTop w:val="0"/>
      <w:marBottom w:val="0"/>
      <w:divBdr>
        <w:top w:val="none" w:sz="0" w:space="0" w:color="auto"/>
        <w:left w:val="none" w:sz="0" w:space="0" w:color="auto"/>
        <w:bottom w:val="none" w:sz="0" w:space="0" w:color="auto"/>
        <w:right w:val="none" w:sz="0" w:space="0" w:color="auto"/>
      </w:divBdr>
    </w:div>
    <w:div w:id="244196051">
      <w:bodyDiv w:val="1"/>
      <w:marLeft w:val="0"/>
      <w:marRight w:val="0"/>
      <w:marTop w:val="0"/>
      <w:marBottom w:val="0"/>
      <w:divBdr>
        <w:top w:val="none" w:sz="0" w:space="0" w:color="auto"/>
        <w:left w:val="none" w:sz="0" w:space="0" w:color="auto"/>
        <w:bottom w:val="none" w:sz="0" w:space="0" w:color="auto"/>
        <w:right w:val="none" w:sz="0" w:space="0" w:color="auto"/>
      </w:divBdr>
    </w:div>
    <w:div w:id="252711281">
      <w:bodyDiv w:val="1"/>
      <w:marLeft w:val="0"/>
      <w:marRight w:val="0"/>
      <w:marTop w:val="0"/>
      <w:marBottom w:val="0"/>
      <w:divBdr>
        <w:top w:val="none" w:sz="0" w:space="0" w:color="auto"/>
        <w:left w:val="none" w:sz="0" w:space="0" w:color="auto"/>
        <w:bottom w:val="none" w:sz="0" w:space="0" w:color="auto"/>
        <w:right w:val="none" w:sz="0" w:space="0" w:color="auto"/>
      </w:divBdr>
    </w:div>
    <w:div w:id="273437679">
      <w:bodyDiv w:val="1"/>
      <w:marLeft w:val="0"/>
      <w:marRight w:val="0"/>
      <w:marTop w:val="0"/>
      <w:marBottom w:val="0"/>
      <w:divBdr>
        <w:top w:val="none" w:sz="0" w:space="0" w:color="auto"/>
        <w:left w:val="none" w:sz="0" w:space="0" w:color="auto"/>
        <w:bottom w:val="none" w:sz="0" w:space="0" w:color="auto"/>
        <w:right w:val="none" w:sz="0" w:space="0" w:color="auto"/>
      </w:divBdr>
    </w:div>
    <w:div w:id="295070558">
      <w:bodyDiv w:val="1"/>
      <w:marLeft w:val="0"/>
      <w:marRight w:val="0"/>
      <w:marTop w:val="0"/>
      <w:marBottom w:val="0"/>
      <w:divBdr>
        <w:top w:val="none" w:sz="0" w:space="0" w:color="auto"/>
        <w:left w:val="none" w:sz="0" w:space="0" w:color="auto"/>
        <w:bottom w:val="none" w:sz="0" w:space="0" w:color="auto"/>
        <w:right w:val="none" w:sz="0" w:space="0" w:color="auto"/>
      </w:divBdr>
      <w:divsChild>
        <w:div w:id="1692678315">
          <w:marLeft w:val="0"/>
          <w:marRight w:val="0"/>
          <w:marTop w:val="0"/>
          <w:marBottom w:val="0"/>
          <w:divBdr>
            <w:top w:val="none" w:sz="0" w:space="0" w:color="auto"/>
            <w:left w:val="none" w:sz="0" w:space="0" w:color="auto"/>
            <w:bottom w:val="none" w:sz="0" w:space="0" w:color="auto"/>
            <w:right w:val="none" w:sz="0" w:space="0" w:color="auto"/>
          </w:divBdr>
          <w:divsChild>
            <w:div w:id="1288438373">
              <w:marLeft w:val="0"/>
              <w:marRight w:val="0"/>
              <w:marTop w:val="0"/>
              <w:marBottom w:val="0"/>
              <w:divBdr>
                <w:top w:val="none" w:sz="0" w:space="0" w:color="auto"/>
                <w:left w:val="none" w:sz="0" w:space="0" w:color="auto"/>
                <w:bottom w:val="none" w:sz="0" w:space="0" w:color="auto"/>
                <w:right w:val="none" w:sz="0" w:space="0" w:color="auto"/>
              </w:divBdr>
              <w:divsChild>
                <w:div w:id="1905018874">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23086010">
          <w:marLeft w:val="0"/>
          <w:marRight w:val="0"/>
          <w:marTop w:val="0"/>
          <w:marBottom w:val="0"/>
          <w:divBdr>
            <w:top w:val="none" w:sz="0" w:space="0" w:color="auto"/>
            <w:left w:val="none" w:sz="0" w:space="0" w:color="auto"/>
            <w:bottom w:val="none" w:sz="0" w:space="0" w:color="auto"/>
            <w:right w:val="none" w:sz="0" w:space="0" w:color="auto"/>
          </w:divBdr>
          <w:divsChild>
            <w:div w:id="559169173">
              <w:marLeft w:val="0"/>
              <w:marRight w:val="0"/>
              <w:marTop w:val="0"/>
              <w:marBottom w:val="0"/>
              <w:divBdr>
                <w:top w:val="none" w:sz="0" w:space="0" w:color="auto"/>
                <w:left w:val="none" w:sz="0" w:space="0" w:color="auto"/>
                <w:bottom w:val="none" w:sz="0" w:space="0" w:color="auto"/>
                <w:right w:val="none" w:sz="0" w:space="0" w:color="auto"/>
              </w:divBdr>
              <w:divsChild>
                <w:div w:id="637761325">
                  <w:marLeft w:val="0"/>
                  <w:marRight w:val="0"/>
                  <w:marTop w:val="0"/>
                  <w:marBottom w:val="0"/>
                  <w:divBdr>
                    <w:top w:val="none" w:sz="0" w:space="0" w:color="auto"/>
                    <w:left w:val="none" w:sz="0" w:space="0" w:color="auto"/>
                    <w:bottom w:val="none" w:sz="0" w:space="0" w:color="auto"/>
                    <w:right w:val="none" w:sz="0" w:space="0" w:color="auto"/>
                  </w:divBdr>
                  <w:divsChild>
                    <w:div w:id="84229108">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 w:id="309864233">
      <w:bodyDiv w:val="1"/>
      <w:marLeft w:val="0"/>
      <w:marRight w:val="0"/>
      <w:marTop w:val="0"/>
      <w:marBottom w:val="0"/>
      <w:divBdr>
        <w:top w:val="none" w:sz="0" w:space="0" w:color="auto"/>
        <w:left w:val="none" w:sz="0" w:space="0" w:color="auto"/>
        <w:bottom w:val="none" w:sz="0" w:space="0" w:color="auto"/>
        <w:right w:val="none" w:sz="0" w:space="0" w:color="auto"/>
      </w:divBdr>
      <w:divsChild>
        <w:div w:id="1835796970">
          <w:marLeft w:val="0"/>
          <w:marRight w:val="0"/>
          <w:marTop w:val="0"/>
          <w:marBottom w:val="0"/>
          <w:divBdr>
            <w:top w:val="none" w:sz="0" w:space="0" w:color="auto"/>
            <w:left w:val="none" w:sz="0" w:space="0" w:color="auto"/>
            <w:bottom w:val="none" w:sz="0" w:space="0" w:color="auto"/>
            <w:right w:val="none" w:sz="0" w:space="0" w:color="auto"/>
          </w:divBdr>
          <w:divsChild>
            <w:div w:id="52117905">
              <w:marLeft w:val="0"/>
              <w:marRight w:val="0"/>
              <w:marTop w:val="0"/>
              <w:marBottom w:val="0"/>
              <w:divBdr>
                <w:top w:val="none" w:sz="0" w:space="0" w:color="auto"/>
                <w:left w:val="none" w:sz="0" w:space="0" w:color="auto"/>
                <w:bottom w:val="none" w:sz="0" w:space="0" w:color="auto"/>
                <w:right w:val="none" w:sz="0" w:space="0" w:color="auto"/>
              </w:divBdr>
              <w:divsChild>
                <w:div w:id="841697468">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885412517">
          <w:marLeft w:val="0"/>
          <w:marRight w:val="0"/>
          <w:marTop w:val="0"/>
          <w:marBottom w:val="0"/>
          <w:divBdr>
            <w:top w:val="none" w:sz="0" w:space="0" w:color="auto"/>
            <w:left w:val="none" w:sz="0" w:space="0" w:color="auto"/>
            <w:bottom w:val="none" w:sz="0" w:space="0" w:color="auto"/>
            <w:right w:val="none" w:sz="0" w:space="0" w:color="auto"/>
          </w:divBdr>
          <w:divsChild>
            <w:div w:id="1093353381">
              <w:marLeft w:val="0"/>
              <w:marRight w:val="0"/>
              <w:marTop w:val="0"/>
              <w:marBottom w:val="0"/>
              <w:divBdr>
                <w:top w:val="none" w:sz="0" w:space="0" w:color="auto"/>
                <w:left w:val="none" w:sz="0" w:space="0" w:color="auto"/>
                <w:bottom w:val="none" w:sz="0" w:space="0" w:color="auto"/>
                <w:right w:val="none" w:sz="0" w:space="0" w:color="auto"/>
              </w:divBdr>
              <w:divsChild>
                <w:div w:id="2015722957">
                  <w:marLeft w:val="0"/>
                  <w:marRight w:val="0"/>
                  <w:marTop w:val="0"/>
                  <w:marBottom w:val="0"/>
                  <w:divBdr>
                    <w:top w:val="none" w:sz="0" w:space="0" w:color="auto"/>
                    <w:left w:val="none" w:sz="0" w:space="0" w:color="auto"/>
                    <w:bottom w:val="none" w:sz="0" w:space="0" w:color="auto"/>
                    <w:right w:val="none" w:sz="0" w:space="0" w:color="auto"/>
                  </w:divBdr>
                  <w:divsChild>
                    <w:div w:id="1328171530">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 w:id="313338786">
      <w:bodyDiv w:val="1"/>
      <w:marLeft w:val="0"/>
      <w:marRight w:val="0"/>
      <w:marTop w:val="0"/>
      <w:marBottom w:val="0"/>
      <w:divBdr>
        <w:top w:val="none" w:sz="0" w:space="0" w:color="auto"/>
        <w:left w:val="none" w:sz="0" w:space="0" w:color="auto"/>
        <w:bottom w:val="none" w:sz="0" w:space="0" w:color="auto"/>
        <w:right w:val="none" w:sz="0" w:space="0" w:color="auto"/>
      </w:divBdr>
    </w:div>
    <w:div w:id="330572463">
      <w:bodyDiv w:val="1"/>
      <w:marLeft w:val="0"/>
      <w:marRight w:val="0"/>
      <w:marTop w:val="0"/>
      <w:marBottom w:val="0"/>
      <w:divBdr>
        <w:top w:val="none" w:sz="0" w:space="0" w:color="auto"/>
        <w:left w:val="none" w:sz="0" w:space="0" w:color="auto"/>
        <w:bottom w:val="none" w:sz="0" w:space="0" w:color="auto"/>
        <w:right w:val="none" w:sz="0" w:space="0" w:color="auto"/>
      </w:divBdr>
    </w:div>
    <w:div w:id="372265697">
      <w:bodyDiv w:val="1"/>
      <w:marLeft w:val="0"/>
      <w:marRight w:val="0"/>
      <w:marTop w:val="0"/>
      <w:marBottom w:val="0"/>
      <w:divBdr>
        <w:top w:val="none" w:sz="0" w:space="0" w:color="auto"/>
        <w:left w:val="none" w:sz="0" w:space="0" w:color="auto"/>
        <w:bottom w:val="none" w:sz="0" w:space="0" w:color="auto"/>
        <w:right w:val="none" w:sz="0" w:space="0" w:color="auto"/>
      </w:divBdr>
    </w:div>
    <w:div w:id="392703386">
      <w:bodyDiv w:val="1"/>
      <w:marLeft w:val="0"/>
      <w:marRight w:val="0"/>
      <w:marTop w:val="0"/>
      <w:marBottom w:val="0"/>
      <w:divBdr>
        <w:top w:val="none" w:sz="0" w:space="0" w:color="auto"/>
        <w:left w:val="none" w:sz="0" w:space="0" w:color="auto"/>
        <w:bottom w:val="none" w:sz="0" w:space="0" w:color="auto"/>
        <w:right w:val="none" w:sz="0" w:space="0" w:color="auto"/>
      </w:divBdr>
    </w:div>
    <w:div w:id="399450572">
      <w:bodyDiv w:val="1"/>
      <w:marLeft w:val="0"/>
      <w:marRight w:val="0"/>
      <w:marTop w:val="0"/>
      <w:marBottom w:val="0"/>
      <w:divBdr>
        <w:top w:val="none" w:sz="0" w:space="0" w:color="auto"/>
        <w:left w:val="none" w:sz="0" w:space="0" w:color="auto"/>
        <w:bottom w:val="none" w:sz="0" w:space="0" w:color="auto"/>
        <w:right w:val="none" w:sz="0" w:space="0" w:color="auto"/>
      </w:divBdr>
    </w:div>
    <w:div w:id="418258414">
      <w:bodyDiv w:val="1"/>
      <w:marLeft w:val="0"/>
      <w:marRight w:val="0"/>
      <w:marTop w:val="0"/>
      <w:marBottom w:val="0"/>
      <w:divBdr>
        <w:top w:val="none" w:sz="0" w:space="0" w:color="auto"/>
        <w:left w:val="none" w:sz="0" w:space="0" w:color="auto"/>
        <w:bottom w:val="none" w:sz="0" w:space="0" w:color="auto"/>
        <w:right w:val="none" w:sz="0" w:space="0" w:color="auto"/>
      </w:divBdr>
    </w:div>
    <w:div w:id="440537472">
      <w:bodyDiv w:val="1"/>
      <w:marLeft w:val="0"/>
      <w:marRight w:val="0"/>
      <w:marTop w:val="0"/>
      <w:marBottom w:val="0"/>
      <w:divBdr>
        <w:top w:val="none" w:sz="0" w:space="0" w:color="auto"/>
        <w:left w:val="none" w:sz="0" w:space="0" w:color="auto"/>
        <w:bottom w:val="none" w:sz="0" w:space="0" w:color="auto"/>
        <w:right w:val="none" w:sz="0" w:space="0" w:color="auto"/>
      </w:divBdr>
    </w:div>
    <w:div w:id="486286654">
      <w:bodyDiv w:val="1"/>
      <w:marLeft w:val="0"/>
      <w:marRight w:val="0"/>
      <w:marTop w:val="0"/>
      <w:marBottom w:val="0"/>
      <w:divBdr>
        <w:top w:val="none" w:sz="0" w:space="0" w:color="auto"/>
        <w:left w:val="none" w:sz="0" w:space="0" w:color="auto"/>
        <w:bottom w:val="none" w:sz="0" w:space="0" w:color="auto"/>
        <w:right w:val="none" w:sz="0" w:space="0" w:color="auto"/>
      </w:divBdr>
      <w:divsChild>
        <w:div w:id="1287393639">
          <w:marLeft w:val="0"/>
          <w:marRight w:val="0"/>
          <w:marTop w:val="0"/>
          <w:marBottom w:val="0"/>
          <w:divBdr>
            <w:top w:val="none" w:sz="0" w:space="0" w:color="auto"/>
            <w:left w:val="none" w:sz="0" w:space="0" w:color="auto"/>
            <w:bottom w:val="none" w:sz="0" w:space="0" w:color="auto"/>
            <w:right w:val="none" w:sz="0" w:space="0" w:color="auto"/>
          </w:divBdr>
        </w:div>
      </w:divsChild>
    </w:div>
    <w:div w:id="520823192">
      <w:bodyDiv w:val="1"/>
      <w:marLeft w:val="0"/>
      <w:marRight w:val="0"/>
      <w:marTop w:val="0"/>
      <w:marBottom w:val="0"/>
      <w:divBdr>
        <w:top w:val="none" w:sz="0" w:space="0" w:color="auto"/>
        <w:left w:val="none" w:sz="0" w:space="0" w:color="auto"/>
        <w:bottom w:val="none" w:sz="0" w:space="0" w:color="auto"/>
        <w:right w:val="none" w:sz="0" w:space="0" w:color="auto"/>
      </w:divBdr>
    </w:div>
    <w:div w:id="523590238">
      <w:bodyDiv w:val="1"/>
      <w:marLeft w:val="0"/>
      <w:marRight w:val="0"/>
      <w:marTop w:val="0"/>
      <w:marBottom w:val="0"/>
      <w:divBdr>
        <w:top w:val="none" w:sz="0" w:space="0" w:color="auto"/>
        <w:left w:val="none" w:sz="0" w:space="0" w:color="auto"/>
        <w:bottom w:val="none" w:sz="0" w:space="0" w:color="auto"/>
        <w:right w:val="none" w:sz="0" w:space="0" w:color="auto"/>
      </w:divBdr>
    </w:div>
    <w:div w:id="547228568">
      <w:bodyDiv w:val="1"/>
      <w:marLeft w:val="0"/>
      <w:marRight w:val="0"/>
      <w:marTop w:val="0"/>
      <w:marBottom w:val="0"/>
      <w:divBdr>
        <w:top w:val="none" w:sz="0" w:space="0" w:color="auto"/>
        <w:left w:val="none" w:sz="0" w:space="0" w:color="auto"/>
        <w:bottom w:val="none" w:sz="0" w:space="0" w:color="auto"/>
        <w:right w:val="none" w:sz="0" w:space="0" w:color="auto"/>
      </w:divBdr>
    </w:div>
    <w:div w:id="553926458">
      <w:bodyDiv w:val="1"/>
      <w:marLeft w:val="0"/>
      <w:marRight w:val="0"/>
      <w:marTop w:val="0"/>
      <w:marBottom w:val="0"/>
      <w:divBdr>
        <w:top w:val="none" w:sz="0" w:space="0" w:color="auto"/>
        <w:left w:val="none" w:sz="0" w:space="0" w:color="auto"/>
        <w:bottom w:val="none" w:sz="0" w:space="0" w:color="auto"/>
        <w:right w:val="none" w:sz="0" w:space="0" w:color="auto"/>
      </w:divBdr>
    </w:div>
    <w:div w:id="572591902">
      <w:bodyDiv w:val="1"/>
      <w:marLeft w:val="0"/>
      <w:marRight w:val="0"/>
      <w:marTop w:val="0"/>
      <w:marBottom w:val="0"/>
      <w:divBdr>
        <w:top w:val="none" w:sz="0" w:space="0" w:color="auto"/>
        <w:left w:val="none" w:sz="0" w:space="0" w:color="auto"/>
        <w:bottom w:val="none" w:sz="0" w:space="0" w:color="auto"/>
        <w:right w:val="none" w:sz="0" w:space="0" w:color="auto"/>
      </w:divBdr>
    </w:div>
    <w:div w:id="572816309">
      <w:bodyDiv w:val="1"/>
      <w:marLeft w:val="0"/>
      <w:marRight w:val="0"/>
      <w:marTop w:val="0"/>
      <w:marBottom w:val="0"/>
      <w:divBdr>
        <w:top w:val="none" w:sz="0" w:space="0" w:color="auto"/>
        <w:left w:val="none" w:sz="0" w:space="0" w:color="auto"/>
        <w:bottom w:val="none" w:sz="0" w:space="0" w:color="auto"/>
        <w:right w:val="none" w:sz="0" w:space="0" w:color="auto"/>
      </w:divBdr>
    </w:div>
    <w:div w:id="590966020">
      <w:bodyDiv w:val="1"/>
      <w:marLeft w:val="0"/>
      <w:marRight w:val="0"/>
      <w:marTop w:val="0"/>
      <w:marBottom w:val="0"/>
      <w:divBdr>
        <w:top w:val="none" w:sz="0" w:space="0" w:color="auto"/>
        <w:left w:val="none" w:sz="0" w:space="0" w:color="auto"/>
        <w:bottom w:val="none" w:sz="0" w:space="0" w:color="auto"/>
        <w:right w:val="none" w:sz="0" w:space="0" w:color="auto"/>
      </w:divBdr>
    </w:div>
    <w:div w:id="599607913">
      <w:bodyDiv w:val="1"/>
      <w:marLeft w:val="0"/>
      <w:marRight w:val="0"/>
      <w:marTop w:val="0"/>
      <w:marBottom w:val="0"/>
      <w:divBdr>
        <w:top w:val="none" w:sz="0" w:space="0" w:color="auto"/>
        <w:left w:val="none" w:sz="0" w:space="0" w:color="auto"/>
        <w:bottom w:val="none" w:sz="0" w:space="0" w:color="auto"/>
        <w:right w:val="none" w:sz="0" w:space="0" w:color="auto"/>
      </w:divBdr>
      <w:divsChild>
        <w:div w:id="262079693">
          <w:marLeft w:val="0"/>
          <w:marRight w:val="0"/>
          <w:marTop w:val="0"/>
          <w:marBottom w:val="0"/>
          <w:divBdr>
            <w:top w:val="none" w:sz="0" w:space="0" w:color="auto"/>
            <w:left w:val="none" w:sz="0" w:space="0" w:color="auto"/>
            <w:bottom w:val="none" w:sz="0" w:space="0" w:color="auto"/>
            <w:right w:val="none" w:sz="0" w:space="0" w:color="auto"/>
          </w:divBdr>
        </w:div>
      </w:divsChild>
    </w:div>
    <w:div w:id="610553210">
      <w:bodyDiv w:val="1"/>
      <w:marLeft w:val="0"/>
      <w:marRight w:val="0"/>
      <w:marTop w:val="0"/>
      <w:marBottom w:val="0"/>
      <w:divBdr>
        <w:top w:val="none" w:sz="0" w:space="0" w:color="auto"/>
        <w:left w:val="none" w:sz="0" w:space="0" w:color="auto"/>
        <w:bottom w:val="none" w:sz="0" w:space="0" w:color="auto"/>
        <w:right w:val="none" w:sz="0" w:space="0" w:color="auto"/>
      </w:divBdr>
    </w:div>
    <w:div w:id="651446856">
      <w:bodyDiv w:val="1"/>
      <w:marLeft w:val="0"/>
      <w:marRight w:val="0"/>
      <w:marTop w:val="0"/>
      <w:marBottom w:val="0"/>
      <w:divBdr>
        <w:top w:val="none" w:sz="0" w:space="0" w:color="auto"/>
        <w:left w:val="none" w:sz="0" w:space="0" w:color="auto"/>
        <w:bottom w:val="none" w:sz="0" w:space="0" w:color="auto"/>
        <w:right w:val="none" w:sz="0" w:space="0" w:color="auto"/>
      </w:divBdr>
    </w:div>
    <w:div w:id="692343256">
      <w:bodyDiv w:val="1"/>
      <w:marLeft w:val="0"/>
      <w:marRight w:val="0"/>
      <w:marTop w:val="0"/>
      <w:marBottom w:val="0"/>
      <w:divBdr>
        <w:top w:val="none" w:sz="0" w:space="0" w:color="auto"/>
        <w:left w:val="none" w:sz="0" w:space="0" w:color="auto"/>
        <w:bottom w:val="none" w:sz="0" w:space="0" w:color="auto"/>
        <w:right w:val="none" w:sz="0" w:space="0" w:color="auto"/>
      </w:divBdr>
      <w:divsChild>
        <w:div w:id="448159333">
          <w:marLeft w:val="0"/>
          <w:marRight w:val="0"/>
          <w:marTop w:val="0"/>
          <w:marBottom w:val="0"/>
          <w:divBdr>
            <w:top w:val="none" w:sz="0" w:space="0" w:color="auto"/>
            <w:left w:val="none" w:sz="0" w:space="0" w:color="auto"/>
            <w:bottom w:val="none" w:sz="0" w:space="0" w:color="auto"/>
            <w:right w:val="none" w:sz="0" w:space="0" w:color="auto"/>
          </w:divBdr>
          <w:divsChild>
            <w:div w:id="2005693709">
              <w:marLeft w:val="0"/>
              <w:marRight w:val="0"/>
              <w:marTop w:val="0"/>
              <w:marBottom w:val="0"/>
              <w:divBdr>
                <w:top w:val="none" w:sz="0" w:space="0" w:color="auto"/>
                <w:left w:val="none" w:sz="0" w:space="0" w:color="auto"/>
                <w:bottom w:val="none" w:sz="0" w:space="0" w:color="auto"/>
                <w:right w:val="none" w:sz="0" w:space="0" w:color="auto"/>
              </w:divBdr>
              <w:divsChild>
                <w:div w:id="2044746258">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055471881">
          <w:marLeft w:val="0"/>
          <w:marRight w:val="0"/>
          <w:marTop w:val="0"/>
          <w:marBottom w:val="0"/>
          <w:divBdr>
            <w:top w:val="none" w:sz="0" w:space="0" w:color="auto"/>
            <w:left w:val="none" w:sz="0" w:space="0" w:color="auto"/>
            <w:bottom w:val="none" w:sz="0" w:space="0" w:color="auto"/>
            <w:right w:val="none" w:sz="0" w:space="0" w:color="auto"/>
          </w:divBdr>
          <w:divsChild>
            <w:div w:id="923495073">
              <w:marLeft w:val="0"/>
              <w:marRight w:val="0"/>
              <w:marTop w:val="0"/>
              <w:marBottom w:val="0"/>
              <w:divBdr>
                <w:top w:val="none" w:sz="0" w:space="0" w:color="auto"/>
                <w:left w:val="none" w:sz="0" w:space="0" w:color="auto"/>
                <w:bottom w:val="none" w:sz="0" w:space="0" w:color="auto"/>
                <w:right w:val="none" w:sz="0" w:space="0" w:color="auto"/>
              </w:divBdr>
              <w:divsChild>
                <w:div w:id="1132596393">
                  <w:marLeft w:val="0"/>
                  <w:marRight w:val="0"/>
                  <w:marTop w:val="0"/>
                  <w:marBottom w:val="0"/>
                  <w:divBdr>
                    <w:top w:val="none" w:sz="0" w:space="0" w:color="auto"/>
                    <w:left w:val="none" w:sz="0" w:space="0" w:color="auto"/>
                    <w:bottom w:val="none" w:sz="0" w:space="0" w:color="auto"/>
                    <w:right w:val="none" w:sz="0" w:space="0" w:color="auto"/>
                  </w:divBdr>
                  <w:divsChild>
                    <w:div w:id="1973443362">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 w:id="725950050">
      <w:bodyDiv w:val="1"/>
      <w:marLeft w:val="0"/>
      <w:marRight w:val="0"/>
      <w:marTop w:val="0"/>
      <w:marBottom w:val="0"/>
      <w:divBdr>
        <w:top w:val="none" w:sz="0" w:space="0" w:color="auto"/>
        <w:left w:val="none" w:sz="0" w:space="0" w:color="auto"/>
        <w:bottom w:val="none" w:sz="0" w:space="0" w:color="auto"/>
        <w:right w:val="none" w:sz="0" w:space="0" w:color="auto"/>
      </w:divBdr>
    </w:div>
    <w:div w:id="728501428">
      <w:bodyDiv w:val="1"/>
      <w:marLeft w:val="0"/>
      <w:marRight w:val="0"/>
      <w:marTop w:val="0"/>
      <w:marBottom w:val="0"/>
      <w:divBdr>
        <w:top w:val="none" w:sz="0" w:space="0" w:color="auto"/>
        <w:left w:val="none" w:sz="0" w:space="0" w:color="auto"/>
        <w:bottom w:val="none" w:sz="0" w:space="0" w:color="auto"/>
        <w:right w:val="none" w:sz="0" w:space="0" w:color="auto"/>
      </w:divBdr>
    </w:div>
    <w:div w:id="760878344">
      <w:bodyDiv w:val="1"/>
      <w:marLeft w:val="0"/>
      <w:marRight w:val="0"/>
      <w:marTop w:val="0"/>
      <w:marBottom w:val="0"/>
      <w:divBdr>
        <w:top w:val="none" w:sz="0" w:space="0" w:color="auto"/>
        <w:left w:val="none" w:sz="0" w:space="0" w:color="auto"/>
        <w:bottom w:val="none" w:sz="0" w:space="0" w:color="auto"/>
        <w:right w:val="none" w:sz="0" w:space="0" w:color="auto"/>
      </w:divBdr>
    </w:div>
    <w:div w:id="876507659">
      <w:bodyDiv w:val="1"/>
      <w:marLeft w:val="0"/>
      <w:marRight w:val="0"/>
      <w:marTop w:val="0"/>
      <w:marBottom w:val="0"/>
      <w:divBdr>
        <w:top w:val="none" w:sz="0" w:space="0" w:color="auto"/>
        <w:left w:val="none" w:sz="0" w:space="0" w:color="auto"/>
        <w:bottom w:val="none" w:sz="0" w:space="0" w:color="auto"/>
        <w:right w:val="none" w:sz="0" w:space="0" w:color="auto"/>
      </w:divBdr>
    </w:div>
    <w:div w:id="918173196">
      <w:bodyDiv w:val="1"/>
      <w:marLeft w:val="0"/>
      <w:marRight w:val="0"/>
      <w:marTop w:val="0"/>
      <w:marBottom w:val="0"/>
      <w:divBdr>
        <w:top w:val="none" w:sz="0" w:space="0" w:color="auto"/>
        <w:left w:val="none" w:sz="0" w:space="0" w:color="auto"/>
        <w:bottom w:val="none" w:sz="0" w:space="0" w:color="auto"/>
        <w:right w:val="none" w:sz="0" w:space="0" w:color="auto"/>
      </w:divBdr>
    </w:div>
    <w:div w:id="928852681">
      <w:bodyDiv w:val="1"/>
      <w:marLeft w:val="0"/>
      <w:marRight w:val="0"/>
      <w:marTop w:val="0"/>
      <w:marBottom w:val="0"/>
      <w:divBdr>
        <w:top w:val="none" w:sz="0" w:space="0" w:color="auto"/>
        <w:left w:val="none" w:sz="0" w:space="0" w:color="auto"/>
        <w:bottom w:val="none" w:sz="0" w:space="0" w:color="auto"/>
        <w:right w:val="none" w:sz="0" w:space="0" w:color="auto"/>
      </w:divBdr>
      <w:divsChild>
        <w:div w:id="810247397">
          <w:marLeft w:val="0"/>
          <w:marRight w:val="0"/>
          <w:marTop w:val="0"/>
          <w:marBottom w:val="0"/>
          <w:divBdr>
            <w:top w:val="none" w:sz="0" w:space="0" w:color="auto"/>
            <w:left w:val="none" w:sz="0" w:space="0" w:color="auto"/>
            <w:bottom w:val="none" w:sz="0" w:space="0" w:color="auto"/>
            <w:right w:val="none" w:sz="0" w:space="0" w:color="auto"/>
          </w:divBdr>
          <w:divsChild>
            <w:div w:id="1841458321">
              <w:marLeft w:val="0"/>
              <w:marRight w:val="0"/>
              <w:marTop w:val="0"/>
              <w:marBottom w:val="0"/>
              <w:divBdr>
                <w:top w:val="none" w:sz="0" w:space="0" w:color="auto"/>
                <w:left w:val="none" w:sz="0" w:space="0" w:color="auto"/>
                <w:bottom w:val="none" w:sz="0" w:space="0" w:color="auto"/>
                <w:right w:val="none" w:sz="0" w:space="0" w:color="auto"/>
              </w:divBdr>
              <w:divsChild>
                <w:div w:id="724254040">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157261157">
          <w:marLeft w:val="0"/>
          <w:marRight w:val="0"/>
          <w:marTop w:val="0"/>
          <w:marBottom w:val="0"/>
          <w:divBdr>
            <w:top w:val="none" w:sz="0" w:space="0" w:color="auto"/>
            <w:left w:val="none" w:sz="0" w:space="0" w:color="auto"/>
            <w:bottom w:val="none" w:sz="0" w:space="0" w:color="auto"/>
            <w:right w:val="none" w:sz="0" w:space="0" w:color="auto"/>
          </w:divBdr>
          <w:divsChild>
            <w:div w:id="177627054">
              <w:marLeft w:val="0"/>
              <w:marRight w:val="0"/>
              <w:marTop w:val="0"/>
              <w:marBottom w:val="0"/>
              <w:divBdr>
                <w:top w:val="none" w:sz="0" w:space="0" w:color="auto"/>
                <w:left w:val="none" w:sz="0" w:space="0" w:color="auto"/>
                <w:bottom w:val="none" w:sz="0" w:space="0" w:color="auto"/>
                <w:right w:val="none" w:sz="0" w:space="0" w:color="auto"/>
              </w:divBdr>
              <w:divsChild>
                <w:div w:id="1858305223">
                  <w:marLeft w:val="0"/>
                  <w:marRight w:val="0"/>
                  <w:marTop w:val="0"/>
                  <w:marBottom w:val="0"/>
                  <w:divBdr>
                    <w:top w:val="none" w:sz="0" w:space="0" w:color="auto"/>
                    <w:left w:val="none" w:sz="0" w:space="0" w:color="auto"/>
                    <w:bottom w:val="none" w:sz="0" w:space="0" w:color="auto"/>
                    <w:right w:val="none" w:sz="0" w:space="0" w:color="auto"/>
                  </w:divBdr>
                  <w:divsChild>
                    <w:div w:id="1182813542">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 w:id="966542566">
      <w:bodyDiv w:val="1"/>
      <w:marLeft w:val="0"/>
      <w:marRight w:val="0"/>
      <w:marTop w:val="0"/>
      <w:marBottom w:val="0"/>
      <w:divBdr>
        <w:top w:val="none" w:sz="0" w:space="0" w:color="auto"/>
        <w:left w:val="none" w:sz="0" w:space="0" w:color="auto"/>
        <w:bottom w:val="none" w:sz="0" w:space="0" w:color="auto"/>
        <w:right w:val="none" w:sz="0" w:space="0" w:color="auto"/>
      </w:divBdr>
      <w:divsChild>
        <w:div w:id="515577767">
          <w:marLeft w:val="0"/>
          <w:marRight w:val="0"/>
          <w:marTop w:val="0"/>
          <w:marBottom w:val="0"/>
          <w:divBdr>
            <w:top w:val="none" w:sz="0" w:space="0" w:color="auto"/>
            <w:left w:val="none" w:sz="0" w:space="0" w:color="auto"/>
            <w:bottom w:val="none" w:sz="0" w:space="0" w:color="auto"/>
            <w:right w:val="none" w:sz="0" w:space="0" w:color="auto"/>
          </w:divBdr>
          <w:divsChild>
            <w:div w:id="1632594131">
              <w:marLeft w:val="0"/>
              <w:marRight w:val="0"/>
              <w:marTop w:val="0"/>
              <w:marBottom w:val="0"/>
              <w:divBdr>
                <w:top w:val="none" w:sz="0" w:space="0" w:color="auto"/>
                <w:left w:val="none" w:sz="0" w:space="0" w:color="auto"/>
                <w:bottom w:val="none" w:sz="0" w:space="0" w:color="auto"/>
                <w:right w:val="none" w:sz="0" w:space="0" w:color="auto"/>
              </w:divBdr>
              <w:divsChild>
                <w:div w:id="422193224">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418820228">
          <w:marLeft w:val="0"/>
          <w:marRight w:val="0"/>
          <w:marTop w:val="0"/>
          <w:marBottom w:val="0"/>
          <w:divBdr>
            <w:top w:val="none" w:sz="0" w:space="0" w:color="auto"/>
            <w:left w:val="none" w:sz="0" w:space="0" w:color="auto"/>
            <w:bottom w:val="none" w:sz="0" w:space="0" w:color="auto"/>
            <w:right w:val="none" w:sz="0" w:space="0" w:color="auto"/>
          </w:divBdr>
          <w:divsChild>
            <w:div w:id="1376271343">
              <w:marLeft w:val="0"/>
              <w:marRight w:val="0"/>
              <w:marTop w:val="0"/>
              <w:marBottom w:val="0"/>
              <w:divBdr>
                <w:top w:val="none" w:sz="0" w:space="0" w:color="auto"/>
                <w:left w:val="none" w:sz="0" w:space="0" w:color="auto"/>
                <w:bottom w:val="none" w:sz="0" w:space="0" w:color="auto"/>
                <w:right w:val="none" w:sz="0" w:space="0" w:color="auto"/>
              </w:divBdr>
              <w:divsChild>
                <w:div w:id="2104178951">
                  <w:marLeft w:val="0"/>
                  <w:marRight w:val="0"/>
                  <w:marTop w:val="0"/>
                  <w:marBottom w:val="0"/>
                  <w:divBdr>
                    <w:top w:val="none" w:sz="0" w:space="0" w:color="auto"/>
                    <w:left w:val="none" w:sz="0" w:space="0" w:color="auto"/>
                    <w:bottom w:val="none" w:sz="0" w:space="0" w:color="auto"/>
                    <w:right w:val="none" w:sz="0" w:space="0" w:color="auto"/>
                  </w:divBdr>
                  <w:divsChild>
                    <w:div w:id="20059754">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 w:id="985890179">
      <w:bodyDiv w:val="1"/>
      <w:marLeft w:val="0"/>
      <w:marRight w:val="0"/>
      <w:marTop w:val="0"/>
      <w:marBottom w:val="0"/>
      <w:divBdr>
        <w:top w:val="none" w:sz="0" w:space="0" w:color="auto"/>
        <w:left w:val="none" w:sz="0" w:space="0" w:color="auto"/>
        <w:bottom w:val="none" w:sz="0" w:space="0" w:color="auto"/>
        <w:right w:val="none" w:sz="0" w:space="0" w:color="auto"/>
      </w:divBdr>
    </w:div>
    <w:div w:id="987168775">
      <w:bodyDiv w:val="1"/>
      <w:marLeft w:val="0"/>
      <w:marRight w:val="0"/>
      <w:marTop w:val="0"/>
      <w:marBottom w:val="0"/>
      <w:divBdr>
        <w:top w:val="none" w:sz="0" w:space="0" w:color="auto"/>
        <w:left w:val="none" w:sz="0" w:space="0" w:color="auto"/>
        <w:bottom w:val="none" w:sz="0" w:space="0" w:color="auto"/>
        <w:right w:val="none" w:sz="0" w:space="0" w:color="auto"/>
      </w:divBdr>
      <w:divsChild>
        <w:div w:id="1515806928">
          <w:marLeft w:val="0"/>
          <w:marRight w:val="0"/>
          <w:marTop w:val="0"/>
          <w:marBottom w:val="0"/>
          <w:divBdr>
            <w:top w:val="none" w:sz="0" w:space="0" w:color="auto"/>
            <w:left w:val="none" w:sz="0" w:space="0" w:color="auto"/>
            <w:bottom w:val="none" w:sz="0" w:space="0" w:color="auto"/>
            <w:right w:val="none" w:sz="0" w:space="0" w:color="auto"/>
          </w:divBdr>
        </w:div>
      </w:divsChild>
    </w:div>
    <w:div w:id="988485851">
      <w:bodyDiv w:val="1"/>
      <w:marLeft w:val="0"/>
      <w:marRight w:val="0"/>
      <w:marTop w:val="0"/>
      <w:marBottom w:val="0"/>
      <w:divBdr>
        <w:top w:val="none" w:sz="0" w:space="0" w:color="auto"/>
        <w:left w:val="none" w:sz="0" w:space="0" w:color="auto"/>
        <w:bottom w:val="none" w:sz="0" w:space="0" w:color="auto"/>
        <w:right w:val="none" w:sz="0" w:space="0" w:color="auto"/>
      </w:divBdr>
      <w:divsChild>
        <w:div w:id="1401905022">
          <w:marLeft w:val="0"/>
          <w:marRight w:val="0"/>
          <w:marTop w:val="0"/>
          <w:marBottom w:val="0"/>
          <w:divBdr>
            <w:top w:val="none" w:sz="0" w:space="0" w:color="auto"/>
            <w:left w:val="none" w:sz="0" w:space="0" w:color="auto"/>
            <w:bottom w:val="none" w:sz="0" w:space="0" w:color="auto"/>
            <w:right w:val="none" w:sz="0" w:space="0" w:color="auto"/>
          </w:divBdr>
          <w:divsChild>
            <w:div w:id="194776591">
              <w:marLeft w:val="0"/>
              <w:marRight w:val="0"/>
              <w:marTop w:val="0"/>
              <w:marBottom w:val="0"/>
              <w:divBdr>
                <w:top w:val="none" w:sz="0" w:space="0" w:color="auto"/>
                <w:left w:val="none" w:sz="0" w:space="0" w:color="auto"/>
                <w:bottom w:val="none" w:sz="0" w:space="0" w:color="auto"/>
                <w:right w:val="none" w:sz="0" w:space="0" w:color="auto"/>
              </w:divBdr>
              <w:divsChild>
                <w:div w:id="843668787">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890533919">
          <w:marLeft w:val="0"/>
          <w:marRight w:val="0"/>
          <w:marTop w:val="0"/>
          <w:marBottom w:val="0"/>
          <w:divBdr>
            <w:top w:val="none" w:sz="0" w:space="0" w:color="auto"/>
            <w:left w:val="none" w:sz="0" w:space="0" w:color="auto"/>
            <w:bottom w:val="none" w:sz="0" w:space="0" w:color="auto"/>
            <w:right w:val="none" w:sz="0" w:space="0" w:color="auto"/>
          </w:divBdr>
          <w:divsChild>
            <w:div w:id="2087995130">
              <w:marLeft w:val="0"/>
              <w:marRight w:val="0"/>
              <w:marTop w:val="0"/>
              <w:marBottom w:val="0"/>
              <w:divBdr>
                <w:top w:val="none" w:sz="0" w:space="0" w:color="auto"/>
                <w:left w:val="none" w:sz="0" w:space="0" w:color="auto"/>
                <w:bottom w:val="none" w:sz="0" w:space="0" w:color="auto"/>
                <w:right w:val="none" w:sz="0" w:space="0" w:color="auto"/>
              </w:divBdr>
              <w:divsChild>
                <w:div w:id="1692343458">
                  <w:marLeft w:val="0"/>
                  <w:marRight w:val="0"/>
                  <w:marTop w:val="0"/>
                  <w:marBottom w:val="0"/>
                  <w:divBdr>
                    <w:top w:val="none" w:sz="0" w:space="0" w:color="auto"/>
                    <w:left w:val="none" w:sz="0" w:space="0" w:color="auto"/>
                    <w:bottom w:val="none" w:sz="0" w:space="0" w:color="auto"/>
                    <w:right w:val="none" w:sz="0" w:space="0" w:color="auto"/>
                  </w:divBdr>
                  <w:divsChild>
                    <w:div w:id="2144735599">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 w:id="1031493372">
      <w:bodyDiv w:val="1"/>
      <w:marLeft w:val="0"/>
      <w:marRight w:val="0"/>
      <w:marTop w:val="0"/>
      <w:marBottom w:val="0"/>
      <w:divBdr>
        <w:top w:val="none" w:sz="0" w:space="0" w:color="auto"/>
        <w:left w:val="none" w:sz="0" w:space="0" w:color="auto"/>
        <w:bottom w:val="none" w:sz="0" w:space="0" w:color="auto"/>
        <w:right w:val="none" w:sz="0" w:space="0" w:color="auto"/>
      </w:divBdr>
    </w:div>
    <w:div w:id="1035010760">
      <w:bodyDiv w:val="1"/>
      <w:marLeft w:val="0"/>
      <w:marRight w:val="0"/>
      <w:marTop w:val="0"/>
      <w:marBottom w:val="0"/>
      <w:divBdr>
        <w:top w:val="none" w:sz="0" w:space="0" w:color="auto"/>
        <w:left w:val="none" w:sz="0" w:space="0" w:color="auto"/>
        <w:bottom w:val="none" w:sz="0" w:space="0" w:color="auto"/>
        <w:right w:val="none" w:sz="0" w:space="0" w:color="auto"/>
      </w:divBdr>
    </w:div>
    <w:div w:id="1051424142">
      <w:bodyDiv w:val="1"/>
      <w:marLeft w:val="0"/>
      <w:marRight w:val="0"/>
      <w:marTop w:val="0"/>
      <w:marBottom w:val="0"/>
      <w:divBdr>
        <w:top w:val="none" w:sz="0" w:space="0" w:color="auto"/>
        <w:left w:val="none" w:sz="0" w:space="0" w:color="auto"/>
        <w:bottom w:val="none" w:sz="0" w:space="0" w:color="auto"/>
        <w:right w:val="none" w:sz="0" w:space="0" w:color="auto"/>
      </w:divBdr>
    </w:div>
    <w:div w:id="1057314429">
      <w:bodyDiv w:val="1"/>
      <w:marLeft w:val="0"/>
      <w:marRight w:val="0"/>
      <w:marTop w:val="0"/>
      <w:marBottom w:val="0"/>
      <w:divBdr>
        <w:top w:val="none" w:sz="0" w:space="0" w:color="auto"/>
        <w:left w:val="none" w:sz="0" w:space="0" w:color="auto"/>
        <w:bottom w:val="none" w:sz="0" w:space="0" w:color="auto"/>
        <w:right w:val="none" w:sz="0" w:space="0" w:color="auto"/>
      </w:divBdr>
      <w:divsChild>
        <w:div w:id="964771484">
          <w:marLeft w:val="0"/>
          <w:marRight w:val="0"/>
          <w:marTop w:val="0"/>
          <w:marBottom w:val="0"/>
          <w:divBdr>
            <w:top w:val="none" w:sz="0" w:space="0" w:color="auto"/>
            <w:left w:val="none" w:sz="0" w:space="0" w:color="auto"/>
            <w:bottom w:val="none" w:sz="0" w:space="0" w:color="auto"/>
            <w:right w:val="none" w:sz="0" w:space="0" w:color="auto"/>
          </w:divBdr>
          <w:divsChild>
            <w:div w:id="211237573">
              <w:marLeft w:val="0"/>
              <w:marRight w:val="0"/>
              <w:marTop w:val="0"/>
              <w:marBottom w:val="0"/>
              <w:divBdr>
                <w:top w:val="none" w:sz="0" w:space="0" w:color="auto"/>
                <w:left w:val="none" w:sz="0" w:space="0" w:color="auto"/>
                <w:bottom w:val="none" w:sz="0" w:space="0" w:color="auto"/>
                <w:right w:val="none" w:sz="0" w:space="0" w:color="auto"/>
              </w:divBdr>
              <w:divsChild>
                <w:div w:id="919677568">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993215945">
          <w:marLeft w:val="0"/>
          <w:marRight w:val="0"/>
          <w:marTop w:val="0"/>
          <w:marBottom w:val="0"/>
          <w:divBdr>
            <w:top w:val="none" w:sz="0" w:space="0" w:color="auto"/>
            <w:left w:val="none" w:sz="0" w:space="0" w:color="auto"/>
            <w:bottom w:val="none" w:sz="0" w:space="0" w:color="auto"/>
            <w:right w:val="none" w:sz="0" w:space="0" w:color="auto"/>
          </w:divBdr>
          <w:divsChild>
            <w:div w:id="2115175399">
              <w:marLeft w:val="0"/>
              <w:marRight w:val="0"/>
              <w:marTop w:val="0"/>
              <w:marBottom w:val="0"/>
              <w:divBdr>
                <w:top w:val="none" w:sz="0" w:space="0" w:color="auto"/>
                <w:left w:val="none" w:sz="0" w:space="0" w:color="auto"/>
                <w:bottom w:val="none" w:sz="0" w:space="0" w:color="auto"/>
                <w:right w:val="none" w:sz="0" w:space="0" w:color="auto"/>
              </w:divBdr>
              <w:divsChild>
                <w:div w:id="1059477106">
                  <w:marLeft w:val="0"/>
                  <w:marRight w:val="0"/>
                  <w:marTop w:val="0"/>
                  <w:marBottom w:val="0"/>
                  <w:divBdr>
                    <w:top w:val="none" w:sz="0" w:space="0" w:color="auto"/>
                    <w:left w:val="none" w:sz="0" w:space="0" w:color="auto"/>
                    <w:bottom w:val="none" w:sz="0" w:space="0" w:color="auto"/>
                    <w:right w:val="none" w:sz="0" w:space="0" w:color="auto"/>
                  </w:divBdr>
                  <w:divsChild>
                    <w:div w:id="1871991732">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 w:id="1069571235">
      <w:bodyDiv w:val="1"/>
      <w:marLeft w:val="0"/>
      <w:marRight w:val="0"/>
      <w:marTop w:val="0"/>
      <w:marBottom w:val="0"/>
      <w:divBdr>
        <w:top w:val="none" w:sz="0" w:space="0" w:color="auto"/>
        <w:left w:val="none" w:sz="0" w:space="0" w:color="auto"/>
        <w:bottom w:val="none" w:sz="0" w:space="0" w:color="auto"/>
        <w:right w:val="none" w:sz="0" w:space="0" w:color="auto"/>
      </w:divBdr>
    </w:div>
    <w:div w:id="1070543394">
      <w:bodyDiv w:val="1"/>
      <w:marLeft w:val="0"/>
      <w:marRight w:val="0"/>
      <w:marTop w:val="0"/>
      <w:marBottom w:val="0"/>
      <w:divBdr>
        <w:top w:val="none" w:sz="0" w:space="0" w:color="auto"/>
        <w:left w:val="none" w:sz="0" w:space="0" w:color="auto"/>
        <w:bottom w:val="none" w:sz="0" w:space="0" w:color="auto"/>
        <w:right w:val="none" w:sz="0" w:space="0" w:color="auto"/>
      </w:divBdr>
    </w:div>
    <w:div w:id="1075056177">
      <w:bodyDiv w:val="1"/>
      <w:marLeft w:val="0"/>
      <w:marRight w:val="0"/>
      <w:marTop w:val="0"/>
      <w:marBottom w:val="0"/>
      <w:divBdr>
        <w:top w:val="none" w:sz="0" w:space="0" w:color="auto"/>
        <w:left w:val="none" w:sz="0" w:space="0" w:color="auto"/>
        <w:bottom w:val="none" w:sz="0" w:space="0" w:color="auto"/>
        <w:right w:val="none" w:sz="0" w:space="0" w:color="auto"/>
      </w:divBdr>
      <w:divsChild>
        <w:div w:id="1513298922">
          <w:marLeft w:val="0"/>
          <w:marRight w:val="0"/>
          <w:marTop w:val="0"/>
          <w:marBottom w:val="0"/>
          <w:divBdr>
            <w:top w:val="none" w:sz="0" w:space="0" w:color="auto"/>
            <w:left w:val="none" w:sz="0" w:space="0" w:color="auto"/>
            <w:bottom w:val="none" w:sz="0" w:space="0" w:color="auto"/>
            <w:right w:val="none" w:sz="0" w:space="0" w:color="auto"/>
          </w:divBdr>
          <w:divsChild>
            <w:div w:id="990254567">
              <w:marLeft w:val="0"/>
              <w:marRight w:val="0"/>
              <w:marTop w:val="0"/>
              <w:marBottom w:val="0"/>
              <w:divBdr>
                <w:top w:val="none" w:sz="0" w:space="0" w:color="auto"/>
                <w:left w:val="none" w:sz="0" w:space="0" w:color="auto"/>
                <w:bottom w:val="none" w:sz="0" w:space="0" w:color="auto"/>
                <w:right w:val="none" w:sz="0" w:space="0" w:color="auto"/>
              </w:divBdr>
              <w:divsChild>
                <w:div w:id="1505435205">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74982517">
          <w:marLeft w:val="0"/>
          <w:marRight w:val="0"/>
          <w:marTop w:val="0"/>
          <w:marBottom w:val="0"/>
          <w:divBdr>
            <w:top w:val="none" w:sz="0" w:space="0" w:color="auto"/>
            <w:left w:val="none" w:sz="0" w:space="0" w:color="auto"/>
            <w:bottom w:val="none" w:sz="0" w:space="0" w:color="auto"/>
            <w:right w:val="none" w:sz="0" w:space="0" w:color="auto"/>
          </w:divBdr>
          <w:divsChild>
            <w:div w:id="1443916998">
              <w:marLeft w:val="0"/>
              <w:marRight w:val="0"/>
              <w:marTop w:val="0"/>
              <w:marBottom w:val="0"/>
              <w:divBdr>
                <w:top w:val="none" w:sz="0" w:space="0" w:color="auto"/>
                <w:left w:val="none" w:sz="0" w:space="0" w:color="auto"/>
                <w:bottom w:val="none" w:sz="0" w:space="0" w:color="auto"/>
                <w:right w:val="none" w:sz="0" w:space="0" w:color="auto"/>
              </w:divBdr>
              <w:divsChild>
                <w:div w:id="655647496">
                  <w:marLeft w:val="0"/>
                  <w:marRight w:val="0"/>
                  <w:marTop w:val="0"/>
                  <w:marBottom w:val="0"/>
                  <w:divBdr>
                    <w:top w:val="none" w:sz="0" w:space="0" w:color="auto"/>
                    <w:left w:val="none" w:sz="0" w:space="0" w:color="auto"/>
                    <w:bottom w:val="none" w:sz="0" w:space="0" w:color="auto"/>
                    <w:right w:val="none" w:sz="0" w:space="0" w:color="auto"/>
                  </w:divBdr>
                  <w:divsChild>
                    <w:div w:id="1742436795">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 w:id="1088305605">
      <w:bodyDiv w:val="1"/>
      <w:marLeft w:val="0"/>
      <w:marRight w:val="0"/>
      <w:marTop w:val="0"/>
      <w:marBottom w:val="0"/>
      <w:divBdr>
        <w:top w:val="none" w:sz="0" w:space="0" w:color="auto"/>
        <w:left w:val="none" w:sz="0" w:space="0" w:color="auto"/>
        <w:bottom w:val="none" w:sz="0" w:space="0" w:color="auto"/>
        <w:right w:val="none" w:sz="0" w:space="0" w:color="auto"/>
      </w:divBdr>
    </w:div>
    <w:div w:id="1091394032">
      <w:bodyDiv w:val="1"/>
      <w:marLeft w:val="0"/>
      <w:marRight w:val="0"/>
      <w:marTop w:val="0"/>
      <w:marBottom w:val="0"/>
      <w:divBdr>
        <w:top w:val="none" w:sz="0" w:space="0" w:color="auto"/>
        <w:left w:val="none" w:sz="0" w:space="0" w:color="auto"/>
        <w:bottom w:val="none" w:sz="0" w:space="0" w:color="auto"/>
        <w:right w:val="none" w:sz="0" w:space="0" w:color="auto"/>
      </w:divBdr>
      <w:divsChild>
        <w:div w:id="409036268">
          <w:marLeft w:val="0"/>
          <w:marRight w:val="0"/>
          <w:marTop w:val="0"/>
          <w:marBottom w:val="0"/>
          <w:divBdr>
            <w:top w:val="none" w:sz="0" w:space="0" w:color="auto"/>
            <w:left w:val="none" w:sz="0" w:space="0" w:color="auto"/>
            <w:bottom w:val="none" w:sz="0" w:space="0" w:color="auto"/>
            <w:right w:val="none" w:sz="0" w:space="0" w:color="auto"/>
          </w:divBdr>
          <w:divsChild>
            <w:div w:id="1316832812">
              <w:marLeft w:val="0"/>
              <w:marRight w:val="0"/>
              <w:marTop w:val="0"/>
              <w:marBottom w:val="0"/>
              <w:divBdr>
                <w:top w:val="none" w:sz="0" w:space="0" w:color="auto"/>
                <w:left w:val="none" w:sz="0" w:space="0" w:color="auto"/>
                <w:bottom w:val="none" w:sz="0" w:space="0" w:color="auto"/>
                <w:right w:val="none" w:sz="0" w:space="0" w:color="auto"/>
              </w:divBdr>
              <w:divsChild>
                <w:div w:id="984814162">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643586683">
          <w:marLeft w:val="0"/>
          <w:marRight w:val="0"/>
          <w:marTop w:val="0"/>
          <w:marBottom w:val="0"/>
          <w:divBdr>
            <w:top w:val="none" w:sz="0" w:space="0" w:color="auto"/>
            <w:left w:val="none" w:sz="0" w:space="0" w:color="auto"/>
            <w:bottom w:val="none" w:sz="0" w:space="0" w:color="auto"/>
            <w:right w:val="none" w:sz="0" w:space="0" w:color="auto"/>
          </w:divBdr>
          <w:divsChild>
            <w:div w:id="1262034587">
              <w:marLeft w:val="0"/>
              <w:marRight w:val="0"/>
              <w:marTop w:val="0"/>
              <w:marBottom w:val="0"/>
              <w:divBdr>
                <w:top w:val="none" w:sz="0" w:space="0" w:color="auto"/>
                <w:left w:val="none" w:sz="0" w:space="0" w:color="auto"/>
                <w:bottom w:val="none" w:sz="0" w:space="0" w:color="auto"/>
                <w:right w:val="none" w:sz="0" w:space="0" w:color="auto"/>
              </w:divBdr>
              <w:divsChild>
                <w:div w:id="658189771">
                  <w:marLeft w:val="0"/>
                  <w:marRight w:val="0"/>
                  <w:marTop w:val="0"/>
                  <w:marBottom w:val="0"/>
                  <w:divBdr>
                    <w:top w:val="none" w:sz="0" w:space="0" w:color="auto"/>
                    <w:left w:val="none" w:sz="0" w:space="0" w:color="auto"/>
                    <w:bottom w:val="none" w:sz="0" w:space="0" w:color="auto"/>
                    <w:right w:val="none" w:sz="0" w:space="0" w:color="auto"/>
                  </w:divBdr>
                  <w:divsChild>
                    <w:div w:id="932711119">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 w:id="1121261916">
      <w:bodyDiv w:val="1"/>
      <w:marLeft w:val="0"/>
      <w:marRight w:val="0"/>
      <w:marTop w:val="0"/>
      <w:marBottom w:val="0"/>
      <w:divBdr>
        <w:top w:val="none" w:sz="0" w:space="0" w:color="auto"/>
        <w:left w:val="none" w:sz="0" w:space="0" w:color="auto"/>
        <w:bottom w:val="none" w:sz="0" w:space="0" w:color="auto"/>
        <w:right w:val="none" w:sz="0" w:space="0" w:color="auto"/>
      </w:divBdr>
    </w:div>
    <w:div w:id="1124693797">
      <w:bodyDiv w:val="1"/>
      <w:marLeft w:val="0"/>
      <w:marRight w:val="0"/>
      <w:marTop w:val="0"/>
      <w:marBottom w:val="0"/>
      <w:divBdr>
        <w:top w:val="none" w:sz="0" w:space="0" w:color="auto"/>
        <w:left w:val="none" w:sz="0" w:space="0" w:color="auto"/>
        <w:bottom w:val="none" w:sz="0" w:space="0" w:color="auto"/>
        <w:right w:val="none" w:sz="0" w:space="0" w:color="auto"/>
      </w:divBdr>
    </w:div>
    <w:div w:id="1147208507">
      <w:bodyDiv w:val="1"/>
      <w:marLeft w:val="0"/>
      <w:marRight w:val="0"/>
      <w:marTop w:val="0"/>
      <w:marBottom w:val="0"/>
      <w:divBdr>
        <w:top w:val="none" w:sz="0" w:space="0" w:color="auto"/>
        <w:left w:val="none" w:sz="0" w:space="0" w:color="auto"/>
        <w:bottom w:val="none" w:sz="0" w:space="0" w:color="auto"/>
        <w:right w:val="none" w:sz="0" w:space="0" w:color="auto"/>
      </w:divBdr>
      <w:divsChild>
        <w:div w:id="227153412">
          <w:marLeft w:val="0"/>
          <w:marRight w:val="0"/>
          <w:marTop w:val="0"/>
          <w:marBottom w:val="0"/>
          <w:divBdr>
            <w:top w:val="none" w:sz="0" w:space="0" w:color="auto"/>
            <w:left w:val="none" w:sz="0" w:space="0" w:color="auto"/>
            <w:bottom w:val="none" w:sz="0" w:space="0" w:color="auto"/>
            <w:right w:val="none" w:sz="0" w:space="0" w:color="auto"/>
          </w:divBdr>
          <w:divsChild>
            <w:div w:id="863984323">
              <w:marLeft w:val="0"/>
              <w:marRight w:val="0"/>
              <w:marTop w:val="0"/>
              <w:marBottom w:val="0"/>
              <w:divBdr>
                <w:top w:val="none" w:sz="0" w:space="0" w:color="auto"/>
                <w:left w:val="none" w:sz="0" w:space="0" w:color="auto"/>
                <w:bottom w:val="none" w:sz="0" w:space="0" w:color="auto"/>
                <w:right w:val="none" w:sz="0" w:space="0" w:color="auto"/>
              </w:divBdr>
              <w:divsChild>
                <w:div w:id="1563130623">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038235260">
          <w:marLeft w:val="0"/>
          <w:marRight w:val="0"/>
          <w:marTop w:val="0"/>
          <w:marBottom w:val="0"/>
          <w:divBdr>
            <w:top w:val="none" w:sz="0" w:space="0" w:color="auto"/>
            <w:left w:val="none" w:sz="0" w:space="0" w:color="auto"/>
            <w:bottom w:val="none" w:sz="0" w:space="0" w:color="auto"/>
            <w:right w:val="none" w:sz="0" w:space="0" w:color="auto"/>
          </w:divBdr>
          <w:divsChild>
            <w:div w:id="2125464588">
              <w:marLeft w:val="0"/>
              <w:marRight w:val="0"/>
              <w:marTop w:val="0"/>
              <w:marBottom w:val="0"/>
              <w:divBdr>
                <w:top w:val="none" w:sz="0" w:space="0" w:color="auto"/>
                <w:left w:val="none" w:sz="0" w:space="0" w:color="auto"/>
                <w:bottom w:val="none" w:sz="0" w:space="0" w:color="auto"/>
                <w:right w:val="none" w:sz="0" w:space="0" w:color="auto"/>
              </w:divBdr>
              <w:divsChild>
                <w:div w:id="748695017">
                  <w:marLeft w:val="0"/>
                  <w:marRight w:val="0"/>
                  <w:marTop w:val="0"/>
                  <w:marBottom w:val="0"/>
                  <w:divBdr>
                    <w:top w:val="single" w:sz="6" w:space="5" w:color="auto"/>
                    <w:left w:val="none" w:sz="0" w:space="0" w:color="auto"/>
                    <w:bottom w:val="none" w:sz="0" w:space="0" w:color="auto"/>
                    <w:right w:val="none" w:sz="0" w:space="0" w:color="auto"/>
                  </w:divBdr>
                </w:div>
                <w:div w:id="136339706">
                  <w:marLeft w:val="0"/>
                  <w:marRight w:val="0"/>
                  <w:marTop w:val="0"/>
                  <w:marBottom w:val="0"/>
                  <w:divBdr>
                    <w:top w:val="none" w:sz="0" w:space="0" w:color="auto"/>
                    <w:left w:val="none" w:sz="0" w:space="0" w:color="auto"/>
                    <w:bottom w:val="none" w:sz="0" w:space="0" w:color="auto"/>
                    <w:right w:val="none" w:sz="0" w:space="0" w:color="auto"/>
                  </w:divBdr>
                  <w:divsChild>
                    <w:div w:id="164519666">
                      <w:marLeft w:val="0"/>
                      <w:marRight w:val="0"/>
                      <w:marTop w:val="0"/>
                      <w:marBottom w:val="0"/>
                      <w:divBdr>
                        <w:top w:val="none" w:sz="0" w:space="0" w:color="auto"/>
                        <w:left w:val="none" w:sz="0" w:space="0" w:color="auto"/>
                        <w:bottom w:val="none" w:sz="0" w:space="0" w:color="auto"/>
                        <w:right w:val="none" w:sz="0" w:space="0" w:color="auto"/>
                      </w:divBdr>
                      <w:divsChild>
                        <w:div w:id="1793356725">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sChild>
    </w:div>
    <w:div w:id="1179739809">
      <w:bodyDiv w:val="1"/>
      <w:marLeft w:val="0"/>
      <w:marRight w:val="0"/>
      <w:marTop w:val="0"/>
      <w:marBottom w:val="0"/>
      <w:divBdr>
        <w:top w:val="none" w:sz="0" w:space="0" w:color="auto"/>
        <w:left w:val="none" w:sz="0" w:space="0" w:color="auto"/>
        <w:bottom w:val="none" w:sz="0" w:space="0" w:color="auto"/>
        <w:right w:val="none" w:sz="0" w:space="0" w:color="auto"/>
      </w:divBdr>
      <w:divsChild>
        <w:div w:id="112016880">
          <w:marLeft w:val="0"/>
          <w:marRight w:val="0"/>
          <w:marTop w:val="0"/>
          <w:marBottom w:val="0"/>
          <w:divBdr>
            <w:top w:val="none" w:sz="0" w:space="0" w:color="auto"/>
            <w:left w:val="none" w:sz="0" w:space="0" w:color="auto"/>
            <w:bottom w:val="none" w:sz="0" w:space="0" w:color="auto"/>
            <w:right w:val="none" w:sz="0" w:space="0" w:color="auto"/>
          </w:divBdr>
        </w:div>
      </w:divsChild>
    </w:div>
    <w:div w:id="1183937047">
      <w:bodyDiv w:val="1"/>
      <w:marLeft w:val="0"/>
      <w:marRight w:val="0"/>
      <w:marTop w:val="0"/>
      <w:marBottom w:val="0"/>
      <w:divBdr>
        <w:top w:val="none" w:sz="0" w:space="0" w:color="auto"/>
        <w:left w:val="none" w:sz="0" w:space="0" w:color="auto"/>
        <w:bottom w:val="none" w:sz="0" w:space="0" w:color="auto"/>
        <w:right w:val="none" w:sz="0" w:space="0" w:color="auto"/>
      </w:divBdr>
      <w:divsChild>
        <w:div w:id="1194613910">
          <w:marLeft w:val="0"/>
          <w:marRight w:val="0"/>
          <w:marTop w:val="0"/>
          <w:marBottom w:val="0"/>
          <w:divBdr>
            <w:top w:val="none" w:sz="0" w:space="0" w:color="auto"/>
            <w:left w:val="none" w:sz="0" w:space="0" w:color="auto"/>
            <w:bottom w:val="none" w:sz="0" w:space="0" w:color="auto"/>
            <w:right w:val="none" w:sz="0" w:space="0" w:color="auto"/>
          </w:divBdr>
          <w:divsChild>
            <w:div w:id="1300300952">
              <w:marLeft w:val="0"/>
              <w:marRight w:val="0"/>
              <w:marTop w:val="0"/>
              <w:marBottom w:val="0"/>
              <w:divBdr>
                <w:top w:val="none" w:sz="0" w:space="0" w:color="auto"/>
                <w:left w:val="none" w:sz="0" w:space="0" w:color="auto"/>
                <w:bottom w:val="none" w:sz="0" w:space="0" w:color="auto"/>
                <w:right w:val="none" w:sz="0" w:space="0" w:color="auto"/>
              </w:divBdr>
              <w:divsChild>
                <w:div w:id="929388015">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952326862">
          <w:marLeft w:val="0"/>
          <w:marRight w:val="0"/>
          <w:marTop w:val="0"/>
          <w:marBottom w:val="0"/>
          <w:divBdr>
            <w:top w:val="none" w:sz="0" w:space="0" w:color="auto"/>
            <w:left w:val="none" w:sz="0" w:space="0" w:color="auto"/>
            <w:bottom w:val="none" w:sz="0" w:space="0" w:color="auto"/>
            <w:right w:val="none" w:sz="0" w:space="0" w:color="auto"/>
          </w:divBdr>
          <w:divsChild>
            <w:div w:id="98336168">
              <w:marLeft w:val="0"/>
              <w:marRight w:val="0"/>
              <w:marTop w:val="0"/>
              <w:marBottom w:val="0"/>
              <w:divBdr>
                <w:top w:val="none" w:sz="0" w:space="0" w:color="auto"/>
                <w:left w:val="none" w:sz="0" w:space="0" w:color="auto"/>
                <w:bottom w:val="none" w:sz="0" w:space="0" w:color="auto"/>
                <w:right w:val="none" w:sz="0" w:space="0" w:color="auto"/>
              </w:divBdr>
              <w:divsChild>
                <w:div w:id="2025479268">
                  <w:marLeft w:val="0"/>
                  <w:marRight w:val="0"/>
                  <w:marTop w:val="0"/>
                  <w:marBottom w:val="0"/>
                  <w:divBdr>
                    <w:top w:val="none" w:sz="0" w:space="0" w:color="auto"/>
                    <w:left w:val="none" w:sz="0" w:space="0" w:color="auto"/>
                    <w:bottom w:val="none" w:sz="0" w:space="0" w:color="auto"/>
                    <w:right w:val="none" w:sz="0" w:space="0" w:color="auto"/>
                  </w:divBdr>
                  <w:divsChild>
                    <w:div w:id="468714236">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 w:id="1193765718">
      <w:bodyDiv w:val="1"/>
      <w:marLeft w:val="0"/>
      <w:marRight w:val="0"/>
      <w:marTop w:val="0"/>
      <w:marBottom w:val="0"/>
      <w:divBdr>
        <w:top w:val="none" w:sz="0" w:space="0" w:color="auto"/>
        <w:left w:val="none" w:sz="0" w:space="0" w:color="auto"/>
        <w:bottom w:val="none" w:sz="0" w:space="0" w:color="auto"/>
        <w:right w:val="none" w:sz="0" w:space="0" w:color="auto"/>
      </w:divBdr>
    </w:div>
    <w:div w:id="1206335797">
      <w:bodyDiv w:val="1"/>
      <w:marLeft w:val="0"/>
      <w:marRight w:val="0"/>
      <w:marTop w:val="0"/>
      <w:marBottom w:val="0"/>
      <w:divBdr>
        <w:top w:val="none" w:sz="0" w:space="0" w:color="auto"/>
        <w:left w:val="none" w:sz="0" w:space="0" w:color="auto"/>
        <w:bottom w:val="none" w:sz="0" w:space="0" w:color="auto"/>
        <w:right w:val="none" w:sz="0" w:space="0" w:color="auto"/>
      </w:divBdr>
    </w:div>
    <w:div w:id="1229851269">
      <w:bodyDiv w:val="1"/>
      <w:marLeft w:val="0"/>
      <w:marRight w:val="0"/>
      <w:marTop w:val="0"/>
      <w:marBottom w:val="0"/>
      <w:divBdr>
        <w:top w:val="none" w:sz="0" w:space="0" w:color="auto"/>
        <w:left w:val="none" w:sz="0" w:space="0" w:color="auto"/>
        <w:bottom w:val="none" w:sz="0" w:space="0" w:color="auto"/>
        <w:right w:val="none" w:sz="0" w:space="0" w:color="auto"/>
      </w:divBdr>
      <w:divsChild>
        <w:div w:id="1685083909">
          <w:marLeft w:val="0"/>
          <w:marRight w:val="0"/>
          <w:marTop w:val="0"/>
          <w:marBottom w:val="0"/>
          <w:divBdr>
            <w:top w:val="none" w:sz="0" w:space="0" w:color="auto"/>
            <w:left w:val="none" w:sz="0" w:space="0" w:color="auto"/>
            <w:bottom w:val="none" w:sz="0" w:space="0" w:color="auto"/>
            <w:right w:val="none" w:sz="0" w:space="0" w:color="auto"/>
          </w:divBdr>
          <w:divsChild>
            <w:div w:id="475682761">
              <w:marLeft w:val="0"/>
              <w:marRight w:val="0"/>
              <w:marTop w:val="0"/>
              <w:marBottom w:val="0"/>
              <w:divBdr>
                <w:top w:val="none" w:sz="0" w:space="0" w:color="auto"/>
                <w:left w:val="none" w:sz="0" w:space="0" w:color="auto"/>
                <w:bottom w:val="none" w:sz="0" w:space="0" w:color="auto"/>
                <w:right w:val="none" w:sz="0" w:space="0" w:color="auto"/>
              </w:divBdr>
              <w:divsChild>
                <w:div w:id="91710618">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550455151">
          <w:marLeft w:val="0"/>
          <w:marRight w:val="0"/>
          <w:marTop w:val="0"/>
          <w:marBottom w:val="0"/>
          <w:divBdr>
            <w:top w:val="none" w:sz="0" w:space="0" w:color="auto"/>
            <w:left w:val="none" w:sz="0" w:space="0" w:color="auto"/>
            <w:bottom w:val="none" w:sz="0" w:space="0" w:color="auto"/>
            <w:right w:val="none" w:sz="0" w:space="0" w:color="auto"/>
          </w:divBdr>
          <w:divsChild>
            <w:div w:id="817572712">
              <w:marLeft w:val="0"/>
              <w:marRight w:val="0"/>
              <w:marTop w:val="0"/>
              <w:marBottom w:val="0"/>
              <w:divBdr>
                <w:top w:val="none" w:sz="0" w:space="0" w:color="auto"/>
                <w:left w:val="none" w:sz="0" w:space="0" w:color="auto"/>
                <w:bottom w:val="none" w:sz="0" w:space="0" w:color="auto"/>
                <w:right w:val="none" w:sz="0" w:space="0" w:color="auto"/>
              </w:divBdr>
              <w:divsChild>
                <w:div w:id="1574045998">
                  <w:marLeft w:val="0"/>
                  <w:marRight w:val="0"/>
                  <w:marTop w:val="0"/>
                  <w:marBottom w:val="0"/>
                  <w:divBdr>
                    <w:top w:val="none" w:sz="0" w:space="0" w:color="auto"/>
                    <w:left w:val="none" w:sz="0" w:space="0" w:color="auto"/>
                    <w:bottom w:val="none" w:sz="0" w:space="0" w:color="auto"/>
                    <w:right w:val="none" w:sz="0" w:space="0" w:color="auto"/>
                  </w:divBdr>
                  <w:divsChild>
                    <w:div w:id="1987010833">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 w:id="1235630854">
      <w:bodyDiv w:val="1"/>
      <w:marLeft w:val="0"/>
      <w:marRight w:val="0"/>
      <w:marTop w:val="0"/>
      <w:marBottom w:val="0"/>
      <w:divBdr>
        <w:top w:val="none" w:sz="0" w:space="0" w:color="auto"/>
        <w:left w:val="none" w:sz="0" w:space="0" w:color="auto"/>
        <w:bottom w:val="none" w:sz="0" w:space="0" w:color="auto"/>
        <w:right w:val="none" w:sz="0" w:space="0" w:color="auto"/>
      </w:divBdr>
    </w:div>
    <w:div w:id="1256597308">
      <w:bodyDiv w:val="1"/>
      <w:marLeft w:val="0"/>
      <w:marRight w:val="0"/>
      <w:marTop w:val="0"/>
      <w:marBottom w:val="0"/>
      <w:divBdr>
        <w:top w:val="none" w:sz="0" w:space="0" w:color="auto"/>
        <w:left w:val="none" w:sz="0" w:space="0" w:color="auto"/>
        <w:bottom w:val="none" w:sz="0" w:space="0" w:color="auto"/>
        <w:right w:val="none" w:sz="0" w:space="0" w:color="auto"/>
      </w:divBdr>
    </w:div>
    <w:div w:id="1262227155">
      <w:bodyDiv w:val="1"/>
      <w:marLeft w:val="0"/>
      <w:marRight w:val="0"/>
      <w:marTop w:val="0"/>
      <w:marBottom w:val="0"/>
      <w:divBdr>
        <w:top w:val="none" w:sz="0" w:space="0" w:color="auto"/>
        <w:left w:val="none" w:sz="0" w:space="0" w:color="auto"/>
        <w:bottom w:val="none" w:sz="0" w:space="0" w:color="auto"/>
        <w:right w:val="none" w:sz="0" w:space="0" w:color="auto"/>
      </w:divBdr>
    </w:div>
    <w:div w:id="1267956161">
      <w:bodyDiv w:val="1"/>
      <w:marLeft w:val="0"/>
      <w:marRight w:val="0"/>
      <w:marTop w:val="0"/>
      <w:marBottom w:val="0"/>
      <w:divBdr>
        <w:top w:val="none" w:sz="0" w:space="0" w:color="auto"/>
        <w:left w:val="none" w:sz="0" w:space="0" w:color="auto"/>
        <w:bottom w:val="none" w:sz="0" w:space="0" w:color="auto"/>
        <w:right w:val="none" w:sz="0" w:space="0" w:color="auto"/>
      </w:divBdr>
      <w:divsChild>
        <w:div w:id="791364184">
          <w:marLeft w:val="0"/>
          <w:marRight w:val="0"/>
          <w:marTop w:val="0"/>
          <w:marBottom w:val="0"/>
          <w:divBdr>
            <w:top w:val="none" w:sz="0" w:space="0" w:color="auto"/>
            <w:left w:val="none" w:sz="0" w:space="0" w:color="auto"/>
            <w:bottom w:val="none" w:sz="0" w:space="0" w:color="auto"/>
            <w:right w:val="none" w:sz="0" w:space="0" w:color="auto"/>
          </w:divBdr>
        </w:div>
      </w:divsChild>
    </w:div>
    <w:div w:id="1285892888">
      <w:bodyDiv w:val="1"/>
      <w:marLeft w:val="0"/>
      <w:marRight w:val="0"/>
      <w:marTop w:val="0"/>
      <w:marBottom w:val="0"/>
      <w:divBdr>
        <w:top w:val="none" w:sz="0" w:space="0" w:color="auto"/>
        <w:left w:val="none" w:sz="0" w:space="0" w:color="auto"/>
        <w:bottom w:val="none" w:sz="0" w:space="0" w:color="auto"/>
        <w:right w:val="none" w:sz="0" w:space="0" w:color="auto"/>
      </w:divBdr>
      <w:divsChild>
        <w:div w:id="1664550379">
          <w:marLeft w:val="0"/>
          <w:marRight w:val="0"/>
          <w:marTop w:val="0"/>
          <w:marBottom w:val="0"/>
          <w:divBdr>
            <w:top w:val="none" w:sz="0" w:space="0" w:color="auto"/>
            <w:left w:val="none" w:sz="0" w:space="0" w:color="auto"/>
            <w:bottom w:val="none" w:sz="0" w:space="0" w:color="auto"/>
            <w:right w:val="none" w:sz="0" w:space="0" w:color="auto"/>
          </w:divBdr>
          <w:divsChild>
            <w:div w:id="1928881028">
              <w:marLeft w:val="0"/>
              <w:marRight w:val="0"/>
              <w:marTop w:val="0"/>
              <w:marBottom w:val="0"/>
              <w:divBdr>
                <w:top w:val="none" w:sz="0" w:space="0" w:color="auto"/>
                <w:left w:val="none" w:sz="0" w:space="0" w:color="auto"/>
                <w:bottom w:val="none" w:sz="0" w:space="0" w:color="auto"/>
                <w:right w:val="none" w:sz="0" w:space="0" w:color="auto"/>
              </w:divBdr>
              <w:divsChild>
                <w:div w:id="8341529">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831024398">
          <w:marLeft w:val="0"/>
          <w:marRight w:val="0"/>
          <w:marTop w:val="0"/>
          <w:marBottom w:val="0"/>
          <w:divBdr>
            <w:top w:val="none" w:sz="0" w:space="0" w:color="auto"/>
            <w:left w:val="none" w:sz="0" w:space="0" w:color="auto"/>
            <w:bottom w:val="none" w:sz="0" w:space="0" w:color="auto"/>
            <w:right w:val="none" w:sz="0" w:space="0" w:color="auto"/>
          </w:divBdr>
          <w:divsChild>
            <w:div w:id="289945505">
              <w:marLeft w:val="0"/>
              <w:marRight w:val="0"/>
              <w:marTop w:val="0"/>
              <w:marBottom w:val="0"/>
              <w:divBdr>
                <w:top w:val="none" w:sz="0" w:space="0" w:color="auto"/>
                <w:left w:val="none" w:sz="0" w:space="0" w:color="auto"/>
                <w:bottom w:val="none" w:sz="0" w:space="0" w:color="auto"/>
                <w:right w:val="none" w:sz="0" w:space="0" w:color="auto"/>
              </w:divBdr>
              <w:divsChild>
                <w:div w:id="2051956213">
                  <w:marLeft w:val="0"/>
                  <w:marRight w:val="0"/>
                  <w:marTop w:val="0"/>
                  <w:marBottom w:val="0"/>
                  <w:divBdr>
                    <w:top w:val="none" w:sz="0" w:space="0" w:color="auto"/>
                    <w:left w:val="none" w:sz="0" w:space="0" w:color="auto"/>
                    <w:bottom w:val="none" w:sz="0" w:space="0" w:color="auto"/>
                    <w:right w:val="none" w:sz="0" w:space="0" w:color="auto"/>
                  </w:divBdr>
                  <w:divsChild>
                    <w:div w:id="460078938">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 w:id="1331523885">
      <w:bodyDiv w:val="1"/>
      <w:marLeft w:val="0"/>
      <w:marRight w:val="0"/>
      <w:marTop w:val="0"/>
      <w:marBottom w:val="0"/>
      <w:divBdr>
        <w:top w:val="none" w:sz="0" w:space="0" w:color="auto"/>
        <w:left w:val="none" w:sz="0" w:space="0" w:color="auto"/>
        <w:bottom w:val="none" w:sz="0" w:space="0" w:color="auto"/>
        <w:right w:val="none" w:sz="0" w:space="0" w:color="auto"/>
      </w:divBdr>
    </w:div>
    <w:div w:id="1351450370">
      <w:bodyDiv w:val="1"/>
      <w:marLeft w:val="0"/>
      <w:marRight w:val="0"/>
      <w:marTop w:val="0"/>
      <w:marBottom w:val="0"/>
      <w:divBdr>
        <w:top w:val="none" w:sz="0" w:space="0" w:color="auto"/>
        <w:left w:val="none" w:sz="0" w:space="0" w:color="auto"/>
        <w:bottom w:val="none" w:sz="0" w:space="0" w:color="auto"/>
        <w:right w:val="none" w:sz="0" w:space="0" w:color="auto"/>
      </w:divBdr>
      <w:divsChild>
        <w:div w:id="1615092849">
          <w:marLeft w:val="0"/>
          <w:marRight w:val="0"/>
          <w:marTop w:val="0"/>
          <w:marBottom w:val="0"/>
          <w:divBdr>
            <w:top w:val="none" w:sz="0" w:space="0" w:color="auto"/>
            <w:left w:val="none" w:sz="0" w:space="0" w:color="auto"/>
            <w:bottom w:val="none" w:sz="0" w:space="0" w:color="auto"/>
            <w:right w:val="none" w:sz="0" w:space="0" w:color="auto"/>
          </w:divBdr>
          <w:divsChild>
            <w:div w:id="711615137">
              <w:marLeft w:val="0"/>
              <w:marRight w:val="0"/>
              <w:marTop w:val="0"/>
              <w:marBottom w:val="0"/>
              <w:divBdr>
                <w:top w:val="none" w:sz="0" w:space="0" w:color="auto"/>
                <w:left w:val="none" w:sz="0" w:space="0" w:color="auto"/>
                <w:bottom w:val="none" w:sz="0" w:space="0" w:color="auto"/>
                <w:right w:val="none" w:sz="0" w:space="0" w:color="auto"/>
              </w:divBdr>
              <w:divsChild>
                <w:div w:id="1948074310">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233321578">
          <w:marLeft w:val="0"/>
          <w:marRight w:val="0"/>
          <w:marTop w:val="0"/>
          <w:marBottom w:val="0"/>
          <w:divBdr>
            <w:top w:val="none" w:sz="0" w:space="0" w:color="auto"/>
            <w:left w:val="none" w:sz="0" w:space="0" w:color="auto"/>
            <w:bottom w:val="none" w:sz="0" w:space="0" w:color="auto"/>
            <w:right w:val="none" w:sz="0" w:space="0" w:color="auto"/>
          </w:divBdr>
          <w:divsChild>
            <w:div w:id="54091059">
              <w:marLeft w:val="0"/>
              <w:marRight w:val="0"/>
              <w:marTop w:val="0"/>
              <w:marBottom w:val="0"/>
              <w:divBdr>
                <w:top w:val="none" w:sz="0" w:space="0" w:color="auto"/>
                <w:left w:val="none" w:sz="0" w:space="0" w:color="auto"/>
                <w:bottom w:val="none" w:sz="0" w:space="0" w:color="auto"/>
                <w:right w:val="none" w:sz="0" w:space="0" w:color="auto"/>
              </w:divBdr>
              <w:divsChild>
                <w:div w:id="525103439">
                  <w:marLeft w:val="0"/>
                  <w:marRight w:val="0"/>
                  <w:marTop w:val="0"/>
                  <w:marBottom w:val="0"/>
                  <w:divBdr>
                    <w:top w:val="none" w:sz="0" w:space="0" w:color="auto"/>
                    <w:left w:val="none" w:sz="0" w:space="0" w:color="auto"/>
                    <w:bottom w:val="none" w:sz="0" w:space="0" w:color="auto"/>
                    <w:right w:val="none" w:sz="0" w:space="0" w:color="auto"/>
                  </w:divBdr>
                  <w:divsChild>
                    <w:div w:id="2038774015">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 w:id="1355768522">
      <w:bodyDiv w:val="1"/>
      <w:marLeft w:val="0"/>
      <w:marRight w:val="0"/>
      <w:marTop w:val="0"/>
      <w:marBottom w:val="0"/>
      <w:divBdr>
        <w:top w:val="none" w:sz="0" w:space="0" w:color="auto"/>
        <w:left w:val="none" w:sz="0" w:space="0" w:color="auto"/>
        <w:bottom w:val="none" w:sz="0" w:space="0" w:color="auto"/>
        <w:right w:val="none" w:sz="0" w:space="0" w:color="auto"/>
      </w:divBdr>
      <w:divsChild>
        <w:div w:id="1373577440">
          <w:marLeft w:val="0"/>
          <w:marRight w:val="0"/>
          <w:marTop w:val="0"/>
          <w:marBottom w:val="0"/>
          <w:divBdr>
            <w:top w:val="none" w:sz="0" w:space="0" w:color="auto"/>
            <w:left w:val="none" w:sz="0" w:space="0" w:color="auto"/>
            <w:bottom w:val="none" w:sz="0" w:space="0" w:color="auto"/>
            <w:right w:val="none" w:sz="0" w:space="0" w:color="auto"/>
          </w:divBdr>
        </w:div>
      </w:divsChild>
    </w:div>
    <w:div w:id="1368947086">
      <w:bodyDiv w:val="1"/>
      <w:marLeft w:val="0"/>
      <w:marRight w:val="0"/>
      <w:marTop w:val="0"/>
      <w:marBottom w:val="0"/>
      <w:divBdr>
        <w:top w:val="none" w:sz="0" w:space="0" w:color="auto"/>
        <w:left w:val="none" w:sz="0" w:space="0" w:color="auto"/>
        <w:bottom w:val="none" w:sz="0" w:space="0" w:color="auto"/>
        <w:right w:val="none" w:sz="0" w:space="0" w:color="auto"/>
      </w:divBdr>
    </w:div>
    <w:div w:id="1385521003">
      <w:bodyDiv w:val="1"/>
      <w:marLeft w:val="0"/>
      <w:marRight w:val="0"/>
      <w:marTop w:val="0"/>
      <w:marBottom w:val="0"/>
      <w:divBdr>
        <w:top w:val="none" w:sz="0" w:space="0" w:color="auto"/>
        <w:left w:val="none" w:sz="0" w:space="0" w:color="auto"/>
        <w:bottom w:val="none" w:sz="0" w:space="0" w:color="auto"/>
        <w:right w:val="none" w:sz="0" w:space="0" w:color="auto"/>
      </w:divBdr>
    </w:div>
    <w:div w:id="1402366188">
      <w:bodyDiv w:val="1"/>
      <w:marLeft w:val="0"/>
      <w:marRight w:val="0"/>
      <w:marTop w:val="0"/>
      <w:marBottom w:val="0"/>
      <w:divBdr>
        <w:top w:val="none" w:sz="0" w:space="0" w:color="auto"/>
        <w:left w:val="none" w:sz="0" w:space="0" w:color="auto"/>
        <w:bottom w:val="none" w:sz="0" w:space="0" w:color="auto"/>
        <w:right w:val="none" w:sz="0" w:space="0" w:color="auto"/>
      </w:divBdr>
    </w:div>
    <w:div w:id="1409883757">
      <w:bodyDiv w:val="1"/>
      <w:marLeft w:val="0"/>
      <w:marRight w:val="0"/>
      <w:marTop w:val="0"/>
      <w:marBottom w:val="0"/>
      <w:divBdr>
        <w:top w:val="none" w:sz="0" w:space="0" w:color="auto"/>
        <w:left w:val="none" w:sz="0" w:space="0" w:color="auto"/>
        <w:bottom w:val="none" w:sz="0" w:space="0" w:color="auto"/>
        <w:right w:val="none" w:sz="0" w:space="0" w:color="auto"/>
      </w:divBdr>
    </w:div>
    <w:div w:id="1414159410">
      <w:bodyDiv w:val="1"/>
      <w:marLeft w:val="0"/>
      <w:marRight w:val="0"/>
      <w:marTop w:val="0"/>
      <w:marBottom w:val="0"/>
      <w:divBdr>
        <w:top w:val="none" w:sz="0" w:space="0" w:color="auto"/>
        <w:left w:val="none" w:sz="0" w:space="0" w:color="auto"/>
        <w:bottom w:val="none" w:sz="0" w:space="0" w:color="auto"/>
        <w:right w:val="none" w:sz="0" w:space="0" w:color="auto"/>
      </w:divBdr>
      <w:divsChild>
        <w:div w:id="1152714944">
          <w:marLeft w:val="0"/>
          <w:marRight w:val="0"/>
          <w:marTop w:val="0"/>
          <w:marBottom w:val="0"/>
          <w:divBdr>
            <w:top w:val="none" w:sz="0" w:space="0" w:color="auto"/>
            <w:left w:val="none" w:sz="0" w:space="0" w:color="auto"/>
            <w:bottom w:val="none" w:sz="0" w:space="0" w:color="auto"/>
            <w:right w:val="none" w:sz="0" w:space="0" w:color="auto"/>
          </w:divBdr>
          <w:divsChild>
            <w:div w:id="399449862">
              <w:marLeft w:val="0"/>
              <w:marRight w:val="0"/>
              <w:marTop w:val="0"/>
              <w:marBottom w:val="0"/>
              <w:divBdr>
                <w:top w:val="none" w:sz="0" w:space="0" w:color="auto"/>
                <w:left w:val="none" w:sz="0" w:space="0" w:color="auto"/>
                <w:bottom w:val="none" w:sz="0" w:space="0" w:color="auto"/>
                <w:right w:val="none" w:sz="0" w:space="0" w:color="auto"/>
              </w:divBdr>
              <w:divsChild>
                <w:div w:id="1660957296">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425691182">
          <w:marLeft w:val="0"/>
          <w:marRight w:val="0"/>
          <w:marTop w:val="0"/>
          <w:marBottom w:val="0"/>
          <w:divBdr>
            <w:top w:val="none" w:sz="0" w:space="0" w:color="auto"/>
            <w:left w:val="none" w:sz="0" w:space="0" w:color="auto"/>
            <w:bottom w:val="none" w:sz="0" w:space="0" w:color="auto"/>
            <w:right w:val="none" w:sz="0" w:space="0" w:color="auto"/>
          </w:divBdr>
          <w:divsChild>
            <w:div w:id="1433548119">
              <w:marLeft w:val="0"/>
              <w:marRight w:val="0"/>
              <w:marTop w:val="0"/>
              <w:marBottom w:val="0"/>
              <w:divBdr>
                <w:top w:val="none" w:sz="0" w:space="0" w:color="auto"/>
                <w:left w:val="none" w:sz="0" w:space="0" w:color="auto"/>
                <w:bottom w:val="none" w:sz="0" w:space="0" w:color="auto"/>
                <w:right w:val="none" w:sz="0" w:space="0" w:color="auto"/>
              </w:divBdr>
              <w:divsChild>
                <w:div w:id="664165805">
                  <w:marLeft w:val="0"/>
                  <w:marRight w:val="0"/>
                  <w:marTop w:val="0"/>
                  <w:marBottom w:val="0"/>
                  <w:divBdr>
                    <w:top w:val="none" w:sz="0" w:space="0" w:color="auto"/>
                    <w:left w:val="none" w:sz="0" w:space="0" w:color="auto"/>
                    <w:bottom w:val="none" w:sz="0" w:space="0" w:color="auto"/>
                    <w:right w:val="none" w:sz="0" w:space="0" w:color="auto"/>
                  </w:divBdr>
                  <w:divsChild>
                    <w:div w:id="738206820">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 w:id="1415668989">
      <w:bodyDiv w:val="1"/>
      <w:marLeft w:val="0"/>
      <w:marRight w:val="0"/>
      <w:marTop w:val="0"/>
      <w:marBottom w:val="0"/>
      <w:divBdr>
        <w:top w:val="none" w:sz="0" w:space="0" w:color="auto"/>
        <w:left w:val="none" w:sz="0" w:space="0" w:color="auto"/>
        <w:bottom w:val="none" w:sz="0" w:space="0" w:color="auto"/>
        <w:right w:val="none" w:sz="0" w:space="0" w:color="auto"/>
      </w:divBdr>
      <w:divsChild>
        <w:div w:id="67307922">
          <w:marLeft w:val="0"/>
          <w:marRight w:val="0"/>
          <w:marTop w:val="0"/>
          <w:marBottom w:val="0"/>
          <w:divBdr>
            <w:top w:val="none" w:sz="0" w:space="0" w:color="auto"/>
            <w:left w:val="none" w:sz="0" w:space="0" w:color="auto"/>
            <w:bottom w:val="none" w:sz="0" w:space="0" w:color="auto"/>
            <w:right w:val="none" w:sz="0" w:space="0" w:color="auto"/>
          </w:divBdr>
          <w:divsChild>
            <w:div w:id="1094976502">
              <w:marLeft w:val="0"/>
              <w:marRight w:val="0"/>
              <w:marTop w:val="0"/>
              <w:marBottom w:val="0"/>
              <w:divBdr>
                <w:top w:val="none" w:sz="0" w:space="0" w:color="auto"/>
                <w:left w:val="none" w:sz="0" w:space="0" w:color="auto"/>
                <w:bottom w:val="none" w:sz="0" w:space="0" w:color="auto"/>
                <w:right w:val="none" w:sz="0" w:space="0" w:color="auto"/>
              </w:divBdr>
              <w:divsChild>
                <w:div w:id="737634583">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948921141">
          <w:marLeft w:val="0"/>
          <w:marRight w:val="0"/>
          <w:marTop w:val="0"/>
          <w:marBottom w:val="0"/>
          <w:divBdr>
            <w:top w:val="none" w:sz="0" w:space="0" w:color="auto"/>
            <w:left w:val="none" w:sz="0" w:space="0" w:color="auto"/>
            <w:bottom w:val="none" w:sz="0" w:space="0" w:color="auto"/>
            <w:right w:val="none" w:sz="0" w:space="0" w:color="auto"/>
          </w:divBdr>
          <w:divsChild>
            <w:div w:id="611787404">
              <w:marLeft w:val="0"/>
              <w:marRight w:val="0"/>
              <w:marTop w:val="0"/>
              <w:marBottom w:val="0"/>
              <w:divBdr>
                <w:top w:val="none" w:sz="0" w:space="0" w:color="auto"/>
                <w:left w:val="none" w:sz="0" w:space="0" w:color="auto"/>
                <w:bottom w:val="none" w:sz="0" w:space="0" w:color="auto"/>
                <w:right w:val="none" w:sz="0" w:space="0" w:color="auto"/>
              </w:divBdr>
              <w:divsChild>
                <w:div w:id="223101978">
                  <w:marLeft w:val="0"/>
                  <w:marRight w:val="0"/>
                  <w:marTop w:val="0"/>
                  <w:marBottom w:val="0"/>
                  <w:divBdr>
                    <w:top w:val="none" w:sz="0" w:space="0" w:color="auto"/>
                    <w:left w:val="none" w:sz="0" w:space="0" w:color="auto"/>
                    <w:bottom w:val="none" w:sz="0" w:space="0" w:color="auto"/>
                    <w:right w:val="none" w:sz="0" w:space="0" w:color="auto"/>
                  </w:divBdr>
                  <w:divsChild>
                    <w:div w:id="1050112545">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 w:id="1475217653">
      <w:bodyDiv w:val="1"/>
      <w:marLeft w:val="0"/>
      <w:marRight w:val="0"/>
      <w:marTop w:val="0"/>
      <w:marBottom w:val="0"/>
      <w:divBdr>
        <w:top w:val="none" w:sz="0" w:space="0" w:color="auto"/>
        <w:left w:val="none" w:sz="0" w:space="0" w:color="auto"/>
        <w:bottom w:val="none" w:sz="0" w:space="0" w:color="auto"/>
        <w:right w:val="none" w:sz="0" w:space="0" w:color="auto"/>
      </w:divBdr>
      <w:divsChild>
        <w:div w:id="975062794">
          <w:marLeft w:val="0"/>
          <w:marRight w:val="0"/>
          <w:marTop w:val="0"/>
          <w:marBottom w:val="0"/>
          <w:divBdr>
            <w:top w:val="none" w:sz="0" w:space="0" w:color="auto"/>
            <w:left w:val="none" w:sz="0" w:space="0" w:color="auto"/>
            <w:bottom w:val="none" w:sz="0" w:space="0" w:color="auto"/>
            <w:right w:val="none" w:sz="0" w:space="0" w:color="auto"/>
          </w:divBdr>
          <w:divsChild>
            <w:div w:id="662126698">
              <w:marLeft w:val="0"/>
              <w:marRight w:val="0"/>
              <w:marTop w:val="0"/>
              <w:marBottom w:val="0"/>
              <w:divBdr>
                <w:top w:val="none" w:sz="0" w:space="0" w:color="auto"/>
                <w:left w:val="none" w:sz="0" w:space="0" w:color="auto"/>
                <w:bottom w:val="none" w:sz="0" w:space="0" w:color="auto"/>
                <w:right w:val="none" w:sz="0" w:space="0" w:color="auto"/>
              </w:divBdr>
              <w:divsChild>
                <w:div w:id="534192702">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939292494">
          <w:marLeft w:val="0"/>
          <w:marRight w:val="0"/>
          <w:marTop w:val="0"/>
          <w:marBottom w:val="0"/>
          <w:divBdr>
            <w:top w:val="none" w:sz="0" w:space="0" w:color="auto"/>
            <w:left w:val="none" w:sz="0" w:space="0" w:color="auto"/>
            <w:bottom w:val="none" w:sz="0" w:space="0" w:color="auto"/>
            <w:right w:val="none" w:sz="0" w:space="0" w:color="auto"/>
          </w:divBdr>
          <w:divsChild>
            <w:div w:id="412507496">
              <w:marLeft w:val="0"/>
              <w:marRight w:val="0"/>
              <w:marTop w:val="0"/>
              <w:marBottom w:val="0"/>
              <w:divBdr>
                <w:top w:val="none" w:sz="0" w:space="0" w:color="auto"/>
                <w:left w:val="none" w:sz="0" w:space="0" w:color="auto"/>
                <w:bottom w:val="none" w:sz="0" w:space="0" w:color="auto"/>
                <w:right w:val="none" w:sz="0" w:space="0" w:color="auto"/>
              </w:divBdr>
              <w:divsChild>
                <w:div w:id="108164385">
                  <w:marLeft w:val="0"/>
                  <w:marRight w:val="0"/>
                  <w:marTop w:val="0"/>
                  <w:marBottom w:val="0"/>
                  <w:divBdr>
                    <w:top w:val="none" w:sz="0" w:space="0" w:color="auto"/>
                    <w:left w:val="none" w:sz="0" w:space="0" w:color="auto"/>
                    <w:bottom w:val="none" w:sz="0" w:space="0" w:color="auto"/>
                    <w:right w:val="none" w:sz="0" w:space="0" w:color="auto"/>
                  </w:divBdr>
                  <w:divsChild>
                    <w:div w:id="1622878611">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 w:id="1522743561">
      <w:bodyDiv w:val="1"/>
      <w:marLeft w:val="0"/>
      <w:marRight w:val="0"/>
      <w:marTop w:val="0"/>
      <w:marBottom w:val="0"/>
      <w:divBdr>
        <w:top w:val="none" w:sz="0" w:space="0" w:color="auto"/>
        <w:left w:val="none" w:sz="0" w:space="0" w:color="auto"/>
        <w:bottom w:val="none" w:sz="0" w:space="0" w:color="auto"/>
        <w:right w:val="none" w:sz="0" w:space="0" w:color="auto"/>
      </w:divBdr>
    </w:div>
    <w:div w:id="1533609675">
      <w:bodyDiv w:val="1"/>
      <w:marLeft w:val="0"/>
      <w:marRight w:val="0"/>
      <w:marTop w:val="0"/>
      <w:marBottom w:val="0"/>
      <w:divBdr>
        <w:top w:val="none" w:sz="0" w:space="0" w:color="auto"/>
        <w:left w:val="none" w:sz="0" w:space="0" w:color="auto"/>
        <w:bottom w:val="none" w:sz="0" w:space="0" w:color="auto"/>
        <w:right w:val="none" w:sz="0" w:space="0" w:color="auto"/>
      </w:divBdr>
    </w:div>
    <w:div w:id="1540510979">
      <w:bodyDiv w:val="1"/>
      <w:marLeft w:val="0"/>
      <w:marRight w:val="0"/>
      <w:marTop w:val="0"/>
      <w:marBottom w:val="0"/>
      <w:divBdr>
        <w:top w:val="none" w:sz="0" w:space="0" w:color="auto"/>
        <w:left w:val="none" w:sz="0" w:space="0" w:color="auto"/>
        <w:bottom w:val="none" w:sz="0" w:space="0" w:color="auto"/>
        <w:right w:val="none" w:sz="0" w:space="0" w:color="auto"/>
      </w:divBdr>
    </w:div>
    <w:div w:id="1599828125">
      <w:bodyDiv w:val="1"/>
      <w:marLeft w:val="0"/>
      <w:marRight w:val="0"/>
      <w:marTop w:val="0"/>
      <w:marBottom w:val="0"/>
      <w:divBdr>
        <w:top w:val="none" w:sz="0" w:space="0" w:color="auto"/>
        <w:left w:val="none" w:sz="0" w:space="0" w:color="auto"/>
        <w:bottom w:val="none" w:sz="0" w:space="0" w:color="auto"/>
        <w:right w:val="none" w:sz="0" w:space="0" w:color="auto"/>
      </w:divBdr>
    </w:div>
    <w:div w:id="1608922172">
      <w:bodyDiv w:val="1"/>
      <w:marLeft w:val="0"/>
      <w:marRight w:val="0"/>
      <w:marTop w:val="0"/>
      <w:marBottom w:val="0"/>
      <w:divBdr>
        <w:top w:val="none" w:sz="0" w:space="0" w:color="auto"/>
        <w:left w:val="none" w:sz="0" w:space="0" w:color="auto"/>
        <w:bottom w:val="none" w:sz="0" w:space="0" w:color="auto"/>
        <w:right w:val="none" w:sz="0" w:space="0" w:color="auto"/>
      </w:divBdr>
      <w:divsChild>
        <w:div w:id="2096170884">
          <w:marLeft w:val="0"/>
          <w:marRight w:val="0"/>
          <w:marTop w:val="0"/>
          <w:marBottom w:val="0"/>
          <w:divBdr>
            <w:top w:val="none" w:sz="0" w:space="0" w:color="auto"/>
            <w:left w:val="none" w:sz="0" w:space="0" w:color="auto"/>
            <w:bottom w:val="none" w:sz="0" w:space="0" w:color="auto"/>
            <w:right w:val="none" w:sz="0" w:space="0" w:color="auto"/>
          </w:divBdr>
          <w:divsChild>
            <w:div w:id="541139894">
              <w:marLeft w:val="0"/>
              <w:marRight w:val="0"/>
              <w:marTop w:val="0"/>
              <w:marBottom w:val="0"/>
              <w:divBdr>
                <w:top w:val="none" w:sz="0" w:space="0" w:color="auto"/>
                <w:left w:val="none" w:sz="0" w:space="0" w:color="auto"/>
                <w:bottom w:val="none" w:sz="0" w:space="0" w:color="auto"/>
                <w:right w:val="none" w:sz="0" w:space="0" w:color="auto"/>
              </w:divBdr>
              <w:divsChild>
                <w:div w:id="101461473">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068654821">
          <w:marLeft w:val="0"/>
          <w:marRight w:val="0"/>
          <w:marTop w:val="0"/>
          <w:marBottom w:val="0"/>
          <w:divBdr>
            <w:top w:val="none" w:sz="0" w:space="0" w:color="auto"/>
            <w:left w:val="none" w:sz="0" w:space="0" w:color="auto"/>
            <w:bottom w:val="none" w:sz="0" w:space="0" w:color="auto"/>
            <w:right w:val="none" w:sz="0" w:space="0" w:color="auto"/>
          </w:divBdr>
          <w:divsChild>
            <w:div w:id="1791320329">
              <w:marLeft w:val="0"/>
              <w:marRight w:val="0"/>
              <w:marTop w:val="0"/>
              <w:marBottom w:val="0"/>
              <w:divBdr>
                <w:top w:val="none" w:sz="0" w:space="0" w:color="auto"/>
                <w:left w:val="none" w:sz="0" w:space="0" w:color="auto"/>
                <w:bottom w:val="none" w:sz="0" w:space="0" w:color="auto"/>
                <w:right w:val="none" w:sz="0" w:space="0" w:color="auto"/>
              </w:divBdr>
              <w:divsChild>
                <w:div w:id="1818186257">
                  <w:marLeft w:val="0"/>
                  <w:marRight w:val="0"/>
                  <w:marTop w:val="0"/>
                  <w:marBottom w:val="0"/>
                  <w:divBdr>
                    <w:top w:val="none" w:sz="0" w:space="0" w:color="auto"/>
                    <w:left w:val="none" w:sz="0" w:space="0" w:color="auto"/>
                    <w:bottom w:val="none" w:sz="0" w:space="0" w:color="auto"/>
                    <w:right w:val="none" w:sz="0" w:space="0" w:color="auto"/>
                  </w:divBdr>
                  <w:divsChild>
                    <w:div w:id="1388450053">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 w:id="1615022132">
      <w:bodyDiv w:val="1"/>
      <w:marLeft w:val="0"/>
      <w:marRight w:val="0"/>
      <w:marTop w:val="0"/>
      <w:marBottom w:val="0"/>
      <w:divBdr>
        <w:top w:val="none" w:sz="0" w:space="0" w:color="auto"/>
        <w:left w:val="none" w:sz="0" w:space="0" w:color="auto"/>
        <w:bottom w:val="none" w:sz="0" w:space="0" w:color="auto"/>
        <w:right w:val="none" w:sz="0" w:space="0" w:color="auto"/>
      </w:divBdr>
    </w:div>
    <w:div w:id="1630472447">
      <w:bodyDiv w:val="1"/>
      <w:marLeft w:val="0"/>
      <w:marRight w:val="0"/>
      <w:marTop w:val="0"/>
      <w:marBottom w:val="0"/>
      <w:divBdr>
        <w:top w:val="none" w:sz="0" w:space="0" w:color="auto"/>
        <w:left w:val="none" w:sz="0" w:space="0" w:color="auto"/>
        <w:bottom w:val="none" w:sz="0" w:space="0" w:color="auto"/>
        <w:right w:val="none" w:sz="0" w:space="0" w:color="auto"/>
      </w:divBdr>
    </w:div>
    <w:div w:id="1630669652">
      <w:bodyDiv w:val="1"/>
      <w:marLeft w:val="0"/>
      <w:marRight w:val="0"/>
      <w:marTop w:val="0"/>
      <w:marBottom w:val="0"/>
      <w:divBdr>
        <w:top w:val="none" w:sz="0" w:space="0" w:color="auto"/>
        <w:left w:val="none" w:sz="0" w:space="0" w:color="auto"/>
        <w:bottom w:val="none" w:sz="0" w:space="0" w:color="auto"/>
        <w:right w:val="none" w:sz="0" w:space="0" w:color="auto"/>
      </w:divBdr>
    </w:div>
    <w:div w:id="1633898996">
      <w:bodyDiv w:val="1"/>
      <w:marLeft w:val="0"/>
      <w:marRight w:val="0"/>
      <w:marTop w:val="0"/>
      <w:marBottom w:val="0"/>
      <w:divBdr>
        <w:top w:val="none" w:sz="0" w:space="0" w:color="auto"/>
        <w:left w:val="none" w:sz="0" w:space="0" w:color="auto"/>
        <w:bottom w:val="none" w:sz="0" w:space="0" w:color="auto"/>
        <w:right w:val="none" w:sz="0" w:space="0" w:color="auto"/>
      </w:divBdr>
      <w:divsChild>
        <w:div w:id="1547063017">
          <w:marLeft w:val="0"/>
          <w:marRight w:val="0"/>
          <w:marTop w:val="0"/>
          <w:marBottom w:val="0"/>
          <w:divBdr>
            <w:top w:val="none" w:sz="0" w:space="0" w:color="auto"/>
            <w:left w:val="none" w:sz="0" w:space="0" w:color="auto"/>
            <w:bottom w:val="none" w:sz="0" w:space="0" w:color="auto"/>
            <w:right w:val="none" w:sz="0" w:space="0" w:color="auto"/>
          </w:divBdr>
          <w:divsChild>
            <w:div w:id="1885408886">
              <w:marLeft w:val="0"/>
              <w:marRight w:val="0"/>
              <w:marTop w:val="0"/>
              <w:marBottom w:val="0"/>
              <w:divBdr>
                <w:top w:val="none" w:sz="0" w:space="0" w:color="auto"/>
                <w:left w:val="none" w:sz="0" w:space="0" w:color="auto"/>
                <w:bottom w:val="none" w:sz="0" w:space="0" w:color="auto"/>
                <w:right w:val="none" w:sz="0" w:space="0" w:color="auto"/>
              </w:divBdr>
              <w:divsChild>
                <w:div w:id="1380282462">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734284230">
          <w:marLeft w:val="0"/>
          <w:marRight w:val="0"/>
          <w:marTop w:val="0"/>
          <w:marBottom w:val="0"/>
          <w:divBdr>
            <w:top w:val="none" w:sz="0" w:space="0" w:color="auto"/>
            <w:left w:val="none" w:sz="0" w:space="0" w:color="auto"/>
            <w:bottom w:val="none" w:sz="0" w:space="0" w:color="auto"/>
            <w:right w:val="none" w:sz="0" w:space="0" w:color="auto"/>
          </w:divBdr>
          <w:divsChild>
            <w:div w:id="492913993">
              <w:marLeft w:val="0"/>
              <w:marRight w:val="0"/>
              <w:marTop w:val="0"/>
              <w:marBottom w:val="0"/>
              <w:divBdr>
                <w:top w:val="none" w:sz="0" w:space="0" w:color="auto"/>
                <w:left w:val="none" w:sz="0" w:space="0" w:color="auto"/>
                <w:bottom w:val="none" w:sz="0" w:space="0" w:color="auto"/>
                <w:right w:val="none" w:sz="0" w:space="0" w:color="auto"/>
              </w:divBdr>
              <w:divsChild>
                <w:div w:id="2015303452">
                  <w:marLeft w:val="0"/>
                  <w:marRight w:val="0"/>
                  <w:marTop w:val="0"/>
                  <w:marBottom w:val="0"/>
                  <w:divBdr>
                    <w:top w:val="none" w:sz="0" w:space="0" w:color="auto"/>
                    <w:left w:val="none" w:sz="0" w:space="0" w:color="auto"/>
                    <w:bottom w:val="none" w:sz="0" w:space="0" w:color="auto"/>
                    <w:right w:val="none" w:sz="0" w:space="0" w:color="auto"/>
                  </w:divBdr>
                  <w:divsChild>
                    <w:div w:id="1481725694">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 w:id="1643458413">
      <w:bodyDiv w:val="1"/>
      <w:marLeft w:val="0"/>
      <w:marRight w:val="0"/>
      <w:marTop w:val="0"/>
      <w:marBottom w:val="0"/>
      <w:divBdr>
        <w:top w:val="none" w:sz="0" w:space="0" w:color="auto"/>
        <w:left w:val="none" w:sz="0" w:space="0" w:color="auto"/>
        <w:bottom w:val="none" w:sz="0" w:space="0" w:color="auto"/>
        <w:right w:val="none" w:sz="0" w:space="0" w:color="auto"/>
      </w:divBdr>
      <w:divsChild>
        <w:div w:id="1507555199">
          <w:marLeft w:val="0"/>
          <w:marRight w:val="0"/>
          <w:marTop w:val="0"/>
          <w:marBottom w:val="0"/>
          <w:divBdr>
            <w:top w:val="none" w:sz="0" w:space="0" w:color="auto"/>
            <w:left w:val="none" w:sz="0" w:space="0" w:color="auto"/>
            <w:bottom w:val="none" w:sz="0" w:space="0" w:color="auto"/>
            <w:right w:val="none" w:sz="0" w:space="0" w:color="auto"/>
          </w:divBdr>
          <w:divsChild>
            <w:div w:id="1673219844">
              <w:marLeft w:val="0"/>
              <w:marRight w:val="0"/>
              <w:marTop w:val="0"/>
              <w:marBottom w:val="0"/>
              <w:divBdr>
                <w:top w:val="none" w:sz="0" w:space="0" w:color="auto"/>
                <w:left w:val="none" w:sz="0" w:space="0" w:color="auto"/>
                <w:bottom w:val="none" w:sz="0" w:space="0" w:color="auto"/>
                <w:right w:val="none" w:sz="0" w:space="0" w:color="auto"/>
              </w:divBdr>
              <w:divsChild>
                <w:div w:id="1804958257">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2040474156">
          <w:marLeft w:val="0"/>
          <w:marRight w:val="0"/>
          <w:marTop w:val="0"/>
          <w:marBottom w:val="0"/>
          <w:divBdr>
            <w:top w:val="none" w:sz="0" w:space="0" w:color="auto"/>
            <w:left w:val="none" w:sz="0" w:space="0" w:color="auto"/>
            <w:bottom w:val="none" w:sz="0" w:space="0" w:color="auto"/>
            <w:right w:val="none" w:sz="0" w:space="0" w:color="auto"/>
          </w:divBdr>
          <w:divsChild>
            <w:div w:id="1677225785">
              <w:marLeft w:val="0"/>
              <w:marRight w:val="0"/>
              <w:marTop w:val="0"/>
              <w:marBottom w:val="0"/>
              <w:divBdr>
                <w:top w:val="none" w:sz="0" w:space="0" w:color="auto"/>
                <w:left w:val="none" w:sz="0" w:space="0" w:color="auto"/>
                <w:bottom w:val="none" w:sz="0" w:space="0" w:color="auto"/>
                <w:right w:val="none" w:sz="0" w:space="0" w:color="auto"/>
              </w:divBdr>
              <w:divsChild>
                <w:div w:id="1756239863">
                  <w:marLeft w:val="0"/>
                  <w:marRight w:val="0"/>
                  <w:marTop w:val="0"/>
                  <w:marBottom w:val="0"/>
                  <w:divBdr>
                    <w:top w:val="none" w:sz="0" w:space="0" w:color="auto"/>
                    <w:left w:val="none" w:sz="0" w:space="0" w:color="auto"/>
                    <w:bottom w:val="none" w:sz="0" w:space="0" w:color="auto"/>
                    <w:right w:val="none" w:sz="0" w:space="0" w:color="auto"/>
                  </w:divBdr>
                  <w:divsChild>
                    <w:div w:id="1863978214">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 w:id="1680351368">
      <w:bodyDiv w:val="1"/>
      <w:marLeft w:val="0"/>
      <w:marRight w:val="0"/>
      <w:marTop w:val="0"/>
      <w:marBottom w:val="0"/>
      <w:divBdr>
        <w:top w:val="none" w:sz="0" w:space="0" w:color="auto"/>
        <w:left w:val="none" w:sz="0" w:space="0" w:color="auto"/>
        <w:bottom w:val="none" w:sz="0" w:space="0" w:color="auto"/>
        <w:right w:val="none" w:sz="0" w:space="0" w:color="auto"/>
      </w:divBdr>
      <w:divsChild>
        <w:div w:id="474377917">
          <w:marLeft w:val="0"/>
          <w:marRight w:val="0"/>
          <w:marTop w:val="0"/>
          <w:marBottom w:val="0"/>
          <w:divBdr>
            <w:top w:val="none" w:sz="0" w:space="0" w:color="auto"/>
            <w:left w:val="none" w:sz="0" w:space="0" w:color="auto"/>
            <w:bottom w:val="none" w:sz="0" w:space="0" w:color="auto"/>
            <w:right w:val="none" w:sz="0" w:space="0" w:color="auto"/>
          </w:divBdr>
          <w:divsChild>
            <w:div w:id="653876231">
              <w:marLeft w:val="0"/>
              <w:marRight w:val="0"/>
              <w:marTop w:val="0"/>
              <w:marBottom w:val="0"/>
              <w:divBdr>
                <w:top w:val="none" w:sz="0" w:space="0" w:color="auto"/>
                <w:left w:val="none" w:sz="0" w:space="0" w:color="auto"/>
                <w:bottom w:val="none" w:sz="0" w:space="0" w:color="auto"/>
                <w:right w:val="none" w:sz="0" w:space="0" w:color="auto"/>
              </w:divBdr>
              <w:divsChild>
                <w:div w:id="354424174">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607854540">
          <w:marLeft w:val="0"/>
          <w:marRight w:val="0"/>
          <w:marTop w:val="0"/>
          <w:marBottom w:val="0"/>
          <w:divBdr>
            <w:top w:val="none" w:sz="0" w:space="0" w:color="auto"/>
            <w:left w:val="none" w:sz="0" w:space="0" w:color="auto"/>
            <w:bottom w:val="none" w:sz="0" w:space="0" w:color="auto"/>
            <w:right w:val="none" w:sz="0" w:space="0" w:color="auto"/>
          </w:divBdr>
          <w:divsChild>
            <w:div w:id="1822042833">
              <w:marLeft w:val="0"/>
              <w:marRight w:val="0"/>
              <w:marTop w:val="0"/>
              <w:marBottom w:val="0"/>
              <w:divBdr>
                <w:top w:val="none" w:sz="0" w:space="0" w:color="auto"/>
                <w:left w:val="none" w:sz="0" w:space="0" w:color="auto"/>
                <w:bottom w:val="none" w:sz="0" w:space="0" w:color="auto"/>
                <w:right w:val="none" w:sz="0" w:space="0" w:color="auto"/>
              </w:divBdr>
              <w:divsChild>
                <w:div w:id="621887942">
                  <w:marLeft w:val="0"/>
                  <w:marRight w:val="0"/>
                  <w:marTop w:val="0"/>
                  <w:marBottom w:val="0"/>
                  <w:divBdr>
                    <w:top w:val="none" w:sz="0" w:space="0" w:color="auto"/>
                    <w:left w:val="none" w:sz="0" w:space="0" w:color="auto"/>
                    <w:bottom w:val="none" w:sz="0" w:space="0" w:color="auto"/>
                    <w:right w:val="none" w:sz="0" w:space="0" w:color="auto"/>
                  </w:divBdr>
                  <w:divsChild>
                    <w:div w:id="2107193799">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 w:id="1685401263">
      <w:bodyDiv w:val="1"/>
      <w:marLeft w:val="0"/>
      <w:marRight w:val="0"/>
      <w:marTop w:val="0"/>
      <w:marBottom w:val="0"/>
      <w:divBdr>
        <w:top w:val="none" w:sz="0" w:space="0" w:color="auto"/>
        <w:left w:val="none" w:sz="0" w:space="0" w:color="auto"/>
        <w:bottom w:val="none" w:sz="0" w:space="0" w:color="auto"/>
        <w:right w:val="none" w:sz="0" w:space="0" w:color="auto"/>
      </w:divBdr>
    </w:div>
    <w:div w:id="1694190156">
      <w:bodyDiv w:val="1"/>
      <w:marLeft w:val="0"/>
      <w:marRight w:val="0"/>
      <w:marTop w:val="0"/>
      <w:marBottom w:val="0"/>
      <w:divBdr>
        <w:top w:val="none" w:sz="0" w:space="0" w:color="auto"/>
        <w:left w:val="none" w:sz="0" w:space="0" w:color="auto"/>
        <w:bottom w:val="none" w:sz="0" w:space="0" w:color="auto"/>
        <w:right w:val="none" w:sz="0" w:space="0" w:color="auto"/>
      </w:divBdr>
      <w:divsChild>
        <w:div w:id="525994535">
          <w:marLeft w:val="0"/>
          <w:marRight w:val="0"/>
          <w:marTop w:val="0"/>
          <w:marBottom w:val="0"/>
          <w:divBdr>
            <w:top w:val="none" w:sz="0" w:space="0" w:color="auto"/>
            <w:left w:val="none" w:sz="0" w:space="0" w:color="auto"/>
            <w:bottom w:val="none" w:sz="0" w:space="0" w:color="auto"/>
            <w:right w:val="none" w:sz="0" w:space="0" w:color="auto"/>
          </w:divBdr>
          <w:divsChild>
            <w:div w:id="468011341">
              <w:marLeft w:val="0"/>
              <w:marRight w:val="0"/>
              <w:marTop w:val="0"/>
              <w:marBottom w:val="0"/>
              <w:divBdr>
                <w:top w:val="none" w:sz="0" w:space="0" w:color="auto"/>
                <w:left w:val="none" w:sz="0" w:space="0" w:color="auto"/>
                <w:bottom w:val="none" w:sz="0" w:space="0" w:color="auto"/>
                <w:right w:val="none" w:sz="0" w:space="0" w:color="auto"/>
              </w:divBdr>
              <w:divsChild>
                <w:div w:id="1751538602">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259756630">
          <w:marLeft w:val="0"/>
          <w:marRight w:val="0"/>
          <w:marTop w:val="0"/>
          <w:marBottom w:val="0"/>
          <w:divBdr>
            <w:top w:val="none" w:sz="0" w:space="0" w:color="auto"/>
            <w:left w:val="none" w:sz="0" w:space="0" w:color="auto"/>
            <w:bottom w:val="none" w:sz="0" w:space="0" w:color="auto"/>
            <w:right w:val="none" w:sz="0" w:space="0" w:color="auto"/>
          </w:divBdr>
          <w:divsChild>
            <w:div w:id="1430152765">
              <w:marLeft w:val="0"/>
              <w:marRight w:val="0"/>
              <w:marTop w:val="0"/>
              <w:marBottom w:val="0"/>
              <w:divBdr>
                <w:top w:val="none" w:sz="0" w:space="0" w:color="auto"/>
                <w:left w:val="none" w:sz="0" w:space="0" w:color="auto"/>
                <w:bottom w:val="none" w:sz="0" w:space="0" w:color="auto"/>
                <w:right w:val="none" w:sz="0" w:space="0" w:color="auto"/>
              </w:divBdr>
              <w:divsChild>
                <w:div w:id="520164402">
                  <w:marLeft w:val="0"/>
                  <w:marRight w:val="0"/>
                  <w:marTop w:val="0"/>
                  <w:marBottom w:val="0"/>
                  <w:divBdr>
                    <w:top w:val="none" w:sz="0" w:space="0" w:color="auto"/>
                    <w:left w:val="none" w:sz="0" w:space="0" w:color="auto"/>
                    <w:bottom w:val="none" w:sz="0" w:space="0" w:color="auto"/>
                    <w:right w:val="none" w:sz="0" w:space="0" w:color="auto"/>
                  </w:divBdr>
                  <w:divsChild>
                    <w:div w:id="49812098">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 w:id="1704865275">
      <w:bodyDiv w:val="1"/>
      <w:marLeft w:val="0"/>
      <w:marRight w:val="0"/>
      <w:marTop w:val="0"/>
      <w:marBottom w:val="0"/>
      <w:divBdr>
        <w:top w:val="none" w:sz="0" w:space="0" w:color="auto"/>
        <w:left w:val="none" w:sz="0" w:space="0" w:color="auto"/>
        <w:bottom w:val="none" w:sz="0" w:space="0" w:color="auto"/>
        <w:right w:val="none" w:sz="0" w:space="0" w:color="auto"/>
      </w:divBdr>
    </w:div>
    <w:div w:id="1715933634">
      <w:bodyDiv w:val="1"/>
      <w:marLeft w:val="0"/>
      <w:marRight w:val="0"/>
      <w:marTop w:val="0"/>
      <w:marBottom w:val="0"/>
      <w:divBdr>
        <w:top w:val="none" w:sz="0" w:space="0" w:color="auto"/>
        <w:left w:val="none" w:sz="0" w:space="0" w:color="auto"/>
        <w:bottom w:val="none" w:sz="0" w:space="0" w:color="auto"/>
        <w:right w:val="none" w:sz="0" w:space="0" w:color="auto"/>
      </w:divBdr>
      <w:divsChild>
        <w:div w:id="821235515">
          <w:marLeft w:val="0"/>
          <w:marRight w:val="0"/>
          <w:marTop w:val="0"/>
          <w:marBottom w:val="0"/>
          <w:divBdr>
            <w:top w:val="none" w:sz="0" w:space="0" w:color="auto"/>
            <w:left w:val="none" w:sz="0" w:space="0" w:color="auto"/>
            <w:bottom w:val="none" w:sz="0" w:space="0" w:color="auto"/>
            <w:right w:val="none" w:sz="0" w:space="0" w:color="auto"/>
          </w:divBdr>
          <w:divsChild>
            <w:div w:id="1013797938">
              <w:marLeft w:val="0"/>
              <w:marRight w:val="0"/>
              <w:marTop w:val="0"/>
              <w:marBottom w:val="0"/>
              <w:divBdr>
                <w:top w:val="none" w:sz="0" w:space="0" w:color="auto"/>
                <w:left w:val="none" w:sz="0" w:space="0" w:color="auto"/>
                <w:bottom w:val="none" w:sz="0" w:space="0" w:color="auto"/>
                <w:right w:val="none" w:sz="0" w:space="0" w:color="auto"/>
              </w:divBdr>
              <w:divsChild>
                <w:div w:id="1725443450">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891618667">
          <w:marLeft w:val="0"/>
          <w:marRight w:val="0"/>
          <w:marTop w:val="0"/>
          <w:marBottom w:val="0"/>
          <w:divBdr>
            <w:top w:val="none" w:sz="0" w:space="0" w:color="auto"/>
            <w:left w:val="none" w:sz="0" w:space="0" w:color="auto"/>
            <w:bottom w:val="none" w:sz="0" w:space="0" w:color="auto"/>
            <w:right w:val="none" w:sz="0" w:space="0" w:color="auto"/>
          </w:divBdr>
          <w:divsChild>
            <w:div w:id="1503475107">
              <w:marLeft w:val="0"/>
              <w:marRight w:val="0"/>
              <w:marTop w:val="0"/>
              <w:marBottom w:val="0"/>
              <w:divBdr>
                <w:top w:val="none" w:sz="0" w:space="0" w:color="auto"/>
                <w:left w:val="none" w:sz="0" w:space="0" w:color="auto"/>
                <w:bottom w:val="none" w:sz="0" w:space="0" w:color="auto"/>
                <w:right w:val="none" w:sz="0" w:space="0" w:color="auto"/>
              </w:divBdr>
              <w:divsChild>
                <w:div w:id="2016807665">
                  <w:marLeft w:val="0"/>
                  <w:marRight w:val="0"/>
                  <w:marTop w:val="0"/>
                  <w:marBottom w:val="0"/>
                  <w:divBdr>
                    <w:top w:val="none" w:sz="0" w:space="0" w:color="auto"/>
                    <w:left w:val="none" w:sz="0" w:space="0" w:color="auto"/>
                    <w:bottom w:val="none" w:sz="0" w:space="0" w:color="auto"/>
                    <w:right w:val="none" w:sz="0" w:space="0" w:color="auto"/>
                  </w:divBdr>
                  <w:divsChild>
                    <w:div w:id="1441414288">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 w:id="1719745787">
      <w:bodyDiv w:val="1"/>
      <w:marLeft w:val="0"/>
      <w:marRight w:val="0"/>
      <w:marTop w:val="0"/>
      <w:marBottom w:val="0"/>
      <w:divBdr>
        <w:top w:val="none" w:sz="0" w:space="0" w:color="auto"/>
        <w:left w:val="none" w:sz="0" w:space="0" w:color="auto"/>
        <w:bottom w:val="none" w:sz="0" w:space="0" w:color="auto"/>
        <w:right w:val="none" w:sz="0" w:space="0" w:color="auto"/>
      </w:divBdr>
      <w:divsChild>
        <w:div w:id="1909991744">
          <w:marLeft w:val="0"/>
          <w:marRight w:val="0"/>
          <w:marTop w:val="0"/>
          <w:marBottom w:val="0"/>
          <w:divBdr>
            <w:top w:val="none" w:sz="0" w:space="0" w:color="auto"/>
            <w:left w:val="none" w:sz="0" w:space="0" w:color="auto"/>
            <w:bottom w:val="none" w:sz="0" w:space="0" w:color="auto"/>
            <w:right w:val="none" w:sz="0" w:space="0" w:color="auto"/>
          </w:divBdr>
          <w:divsChild>
            <w:div w:id="724110076">
              <w:marLeft w:val="0"/>
              <w:marRight w:val="0"/>
              <w:marTop w:val="0"/>
              <w:marBottom w:val="0"/>
              <w:divBdr>
                <w:top w:val="none" w:sz="0" w:space="0" w:color="auto"/>
                <w:left w:val="none" w:sz="0" w:space="0" w:color="auto"/>
                <w:bottom w:val="none" w:sz="0" w:space="0" w:color="auto"/>
                <w:right w:val="none" w:sz="0" w:space="0" w:color="auto"/>
              </w:divBdr>
              <w:divsChild>
                <w:div w:id="1739397500">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438796034">
          <w:marLeft w:val="0"/>
          <w:marRight w:val="0"/>
          <w:marTop w:val="0"/>
          <w:marBottom w:val="0"/>
          <w:divBdr>
            <w:top w:val="none" w:sz="0" w:space="0" w:color="auto"/>
            <w:left w:val="none" w:sz="0" w:space="0" w:color="auto"/>
            <w:bottom w:val="none" w:sz="0" w:space="0" w:color="auto"/>
            <w:right w:val="none" w:sz="0" w:space="0" w:color="auto"/>
          </w:divBdr>
          <w:divsChild>
            <w:div w:id="1266501989">
              <w:marLeft w:val="0"/>
              <w:marRight w:val="0"/>
              <w:marTop w:val="0"/>
              <w:marBottom w:val="0"/>
              <w:divBdr>
                <w:top w:val="none" w:sz="0" w:space="0" w:color="auto"/>
                <w:left w:val="none" w:sz="0" w:space="0" w:color="auto"/>
                <w:bottom w:val="none" w:sz="0" w:space="0" w:color="auto"/>
                <w:right w:val="none" w:sz="0" w:space="0" w:color="auto"/>
              </w:divBdr>
              <w:divsChild>
                <w:div w:id="586428788">
                  <w:marLeft w:val="0"/>
                  <w:marRight w:val="0"/>
                  <w:marTop w:val="0"/>
                  <w:marBottom w:val="0"/>
                  <w:divBdr>
                    <w:top w:val="none" w:sz="0" w:space="0" w:color="auto"/>
                    <w:left w:val="none" w:sz="0" w:space="0" w:color="auto"/>
                    <w:bottom w:val="none" w:sz="0" w:space="0" w:color="auto"/>
                    <w:right w:val="none" w:sz="0" w:space="0" w:color="auto"/>
                  </w:divBdr>
                  <w:divsChild>
                    <w:div w:id="557978289">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 w:id="1723938266">
      <w:bodyDiv w:val="1"/>
      <w:marLeft w:val="0"/>
      <w:marRight w:val="0"/>
      <w:marTop w:val="0"/>
      <w:marBottom w:val="0"/>
      <w:divBdr>
        <w:top w:val="none" w:sz="0" w:space="0" w:color="auto"/>
        <w:left w:val="none" w:sz="0" w:space="0" w:color="auto"/>
        <w:bottom w:val="none" w:sz="0" w:space="0" w:color="auto"/>
        <w:right w:val="none" w:sz="0" w:space="0" w:color="auto"/>
      </w:divBdr>
      <w:divsChild>
        <w:div w:id="1358845987">
          <w:marLeft w:val="0"/>
          <w:marRight w:val="0"/>
          <w:marTop w:val="0"/>
          <w:marBottom w:val="0"/>
          <w:divBdr>
            <w:top w:val="none" w:sz="0" w:space="0" w:color="auto"/>
            <w:left w:val="none" w:sz="0" w:space="0" w:color="auto"/>
            <w:bottom w:val="none" w:sz="0" w:space="0" w:color="auto"/>
            <w:right w:val="none" w:sz="0" w:space="0" w:color="auto"/>
          </w:divBdr>
        </w:div>
      </w:divsChild>
    </w:div>
    <w:div w:id="1749032625">
      <w:bodyDiv w:val="1"/>
      <w:marLeft w:val="0"/>
      <w:marRight w:val="0"/>
      <w:marTop w:val="0"/>
      <w:marBottom w:val="0"/>
      <w:divBdr>
        <w:top w:val="none" w:sz="0" w:space="0" w:color="auto"/>
        <w:left w:val="none" w:sz="0" w:space="0" w:color="auto"/>
        <w:bottom w:val="none" w:sz="0" w:space="0" w:color="auto"/>
        <w:right w:val="none" w:sz="0" w:space="0" w:color="auto"/>
      </w:divBdr>
    </w:div>
    <w:div w:id="1807315099">
      <w:bodyDiv w:val="1"/>
      <w:marLeft w:val="0"/>
      <w:marRight w:val="0"/>
      <w:marTop w:val="0"/>
      <w:marBottom w:val="0"/>
      <w:divBdr>
        <w:top w:val="none" w:sz="0" w:space="0" w:color="auto"/>
        <w:left w:val="none" w:sz="0" w:space="0" w:color="auto"/>
        <w:bottom w:val="none" w:sz="0" w:space="0" w:color="auto"/>
        <w:right w:val="none" w:sz="0" w:space="0" w:color="auto"/>
      </w:divBdr>
    </w:div>
    <w:div w:id="1828325219">
      <w:bodyDiv w:val="1"/>
      <w:marLeft w:val="0"/>
      <w:marRight w:val="0"/>
      <w:marTop w:val="0"/>
      <w:marBottom w:val="0"/>
      <w:divBdr>
        <w:top w:val="none" w:sz="0" w:space="0" w:color="auto"/>
        <w:left w:val="none" w:sz="0" w:space="0" w:color="auto"/>
        <w:bottom w:val="none" w:sz="0" w:space="0" w:color="auto"/>
        <w:right w:val="none" w:sz="0" w:space="0" w:color="auto"/>
      </w:divBdr>
      <w:divsChild>
        <w:div w:id="2101019357">
          <w:marLeft w:val="0"/>
          <w:marRight w:val="0"/>
          <w:marTop w:val="0"/>
          <w:marBottom w:val="0"/>
          <w:divBdr>
            <w:top w:val="none" w:sz="0" w:space="0" w:color="auto"/>
            <w:left w:val="none" w:sz="0" w:space="0" w:color="auto"/>
            <w:bottom w:val="none" w:sz="0" w:space="0" w:color="auto"/>
            <w:right w:val="none" w:sz="0" w:space="0" w:color="auto"/>
          </w:divBdr>
          <w:divsChild>
            <w:div w:id="1219626851">
              <w:marLeft w:val="0"/>
              <w:marRight w:val="0"/>
              <w:marTop w:val="0"/>
              <w:marBottom w:val="0"/>
              <w:divBdr>
                <w:top w:val="none" w:sz="0" w:space="0" w:color="auto"/>
                <w:left w:val="none" w:sz="0" w:space="0" w:color="auto"/>
                <w:bottom w:val="none" w:sz="0" w:space="0" w:color="auto"/>
                <w:right w:val="none" w:sz="0" w:space="0" w:color="auto"/>
              </w:divBdr>
              <w:divsChild>
                <w:div w:id="311102550">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45899854">
          <w:marLeft w:val="0"/>
          <w:marRight w:val="0"/>
          <w:marTop w:val="0"/>
          <w:marBottom w:val="0"/>
          <w:divBdr>
            <w:top w:val="none" w:sz="0" w:space="0" w:color="auto"/>
            <w:left w:val="none" w:sz="0" w:space="0" w:color="auto"/>
            <w:bottom w:val="none" w:sz="0" w:space="0" w:color="auto"/>
            <w:right w:val="none" w:sz="0" w:space="0" w:color="auto"/>
          </w:divBdr>
          <w:divsChild>
            <w:div w:id="1169439752">
              <w:marLeft w:val="0"/>
              <w:marRight w:val="0"/>
              <w:marTop w:val="0"/>
              <w:marBottom w:val="0"/>
              <w:divBdr>
                <w:top w:val="none" w:sz="0" w:space="0" w:color="auto"/>
                <w:left w:val="none" w:sz="0" w:space="0" w:color="auto"/>
                <w:bottom w:val="none" w:sz="0" w:space="0" w:color="auto"/>
                <w:right w:val="none" w:sz="0" w:space="0" w:color="auto"/>
              </w:divBdr>
              <w:divsChild>
                <w:div w:id="1068846267">
                  <w:marLeft w:val="0"/>
                  <w:marRight w:val="0"/>
                  <w:marTop w:val="0"/>
                  <w:marBottom w:val="0"/>
                  <w:divBdr>
                    <w:top w:val="none" w:sz="0" w:space="0" w:color="auto"/>
                    <w:left w:val="none" w:sz="0" w:space="0" w:color="auto"/>
                    <w:bottom w:val="none" w:sz="0" w:space="0" w:color="auto"/>
                    <w:right w:val="none" w:sz="0" w:space="0" w:color="auto"/>
                  </w:divBdr>
                  <w:divsChild>
                    <w:div w:id="1730107283">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 w:id="1840001768">
      <w:bodyDiv w:val="1"/>
      <w:marLeft w:val="0"/>
      <w:marRight w:val="0"/>
      <w:marTop w:val="0"/>
      <w:marBottom w:val="0"/>
      <w:divBdr>
        <w:top w:val="none" w:sz="0" w:space="0" w:color="auto"/>
        <w:left w:val="none" w:sz="0" w:space="0" w:color="auto"/>
        <w:bottom w:val="none" w:sz="0" w:space="0" w:color="auto"/>
        <w:right w:val="none" w:sz="0" w:space="0" w:color="auto"/>
      </w:divBdr>
    </w:div>
    <w:div w:id="1875271009">
      <w:bodyDiv w:val="1"/>
      <w:marLeft w:val="0"/>
      <w:marRight w:val="0"/>
      <w:marTop w:val="0"/>
      <w:marBottom w:val="0"/>
      <w:divBdr>
        <w:top w:val="none" w:sz="0" w:space="0" w:color="auto"/>
        <w:left w:val="none" w:sz="0" w:space="0" w:color="auto"/>
        <w:bottom w:val="none" w:sz="0" w:space="0" w:color="auto"/>
        <w:right w:val="none" w:sz="0" w:space="0" w:color="auto"/>
      </w:divBdr>
    </w:div>
    <w:div w:id="1876623913">
      <w:bodyDiv w:val="1"/>
      <w:marLeft w:val="0"/>
      <w:marRight w:val="0"/>
      <w:marTop w:val="0"/>
      <w:marBottom w:val="0"/>
      <w:divBdr>
        <w:top w:val="none" w:sz="0" w:space="0" w:color="auto"/>
        <w:left w:val="none" w:sz="0" w:space="0" w:color="auto"/>
        <w:bottom w:val="none" w:sz="0" w:space="0" w:color="auto"/>
        <w:right w:val="none" w:sz="0" w:space="0" w:color="auto"/>
      </w:divBdr>
      <w:divsChild>
        <w:div w:id="224341842">
          <w:marLeft w:val="0"/>
          <w:marRight w:val="0"/>
          <w:marTop w:val="0"/>
          <w:marBottom w:val="0"/>
          <w:divBdr>
            <w:top w:val="none" w:sz="0" w:space="0" w:color="auto"/>
            <w:left w:val="none" w:sz="0" w:space="0" w:color="auto"/>
            <w:bottom w:val="none" w:sz="0" w:space="0" w:color="auto"/>
            <w:right w:val="none" w:sz="0" w:space="0" w:color="auto"/>
          </w:divBdr>
        </w:div>
      </w:divsChild>
    </w:div>
    <w:div w:id="1884708589">
      <w:bodyDiv w:val="1"/>
      <w:marLeft w:val="0"/>
      <w:marRight w:val="0"/>
      <w:marTop w:val="0"/>
      <w:marBottom w:val="0"/>
      <w:divBdr>
        <w:top w:val="none" w:sz="0" w:space="0" w:color="auto"/>
        <w:left w:val="none" w:sz="0" w:space="0" w:color="auto"/>
        <w:bottom w:val="none" w:sz="0" w:space="0" w:color="auto"/>
        <w:right w:val="none" w:sz="0" w:space="0" w:color="auto"/>
      </w:divBdr>
    </w:div>
    <w:div w:id="1899129249">
      <w:bodyDiv w:val="1"/>
      <w:marLeft w:val="0"/>
      <w:marRight w:val="0"/>
      <w:marTop w:val="0"/>
      <w:marBottom w:val="0"/>
      <w:divBdr>
        <w:top w:val="none" w:sz="0" w:space="0" w:color="auto"/>
        <w:left w:val="none" w:sz="0" w:space="0" w:color="auto"/>
        <w:bottom w:val="none" w:sz="0" w:space="0" w:color="auto"/>
        <w:right w:val="none" w:sz="0" w:space="0" w:color="auto"/>
      </w:divBdr>
      <w:divsChild>
        <w:div w:id="886642351">
          <w:marLeft w:val="0"/>
          <w:marRight w:val="0"/>
          <w:marTop w:val="0"/>
          <w:marBottom w:val="0"/>
          <w:divBdr>
            <w:top w:val="none" w:sz="0" w:space="0" w:color="auto"/>
            <w:left w:val="none" w:sz="0" w:space="0" w:color="auto"/>
            <w:bottom w:val="none" w:sz="0" w:space="0" w:color="auto"/>
            <w:right w:val="none" w:sz="0" w:space="0" w:color="auto"/>
          </w:divBdr>
          <w:divsChild>
            <w:div w:id="804128706">
              <w:marLeft w:val="0"/>
              <w:marRight w:val="0"/>
              <w:marTop w:val="0"/>
              <w:marBottom w:val="0"/>
              <w:divBdr>
                <w:top w:val="none" w:sz="0" w:space="0" w:color="auto"/>
                <w:left w:val="none" w:sz="0" w:space="0" w:color="auto"/>
                <w:bottom w:val="none" w:sz="0" w:space="0" w:color="auto"/>
                <w:right w:val="none" w:sz="0" w:space="0" w:color="auto"/>
              </w:divBdr>
              <w:divsChild>
                <w:div w:id="675962050">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679894052">
          <w:marLeft w:val="0"/>
          <w:marRight w:val="0"/>
          <w:marTop w:val="0"/>
          <w:marBottom w:val="0"/>
          <w:divBdr>
            <w:top w:val="none" w:sz="0" w:space="0" w:color="auto"/>
            <w:left w:val="none" w:sz="0" w:space="0" w:color="auto"/>
            <w:bottom w:val="none" w:sz="0" w:space="0" w:color="auto"/>
            <w:right w:val="none" w:sz="0" w:space="0" w:color="auto"/>
          </w:divBdr>
          <w:divsChild>
            <w:div w:id="1554268145">
              <w:marLeft w:val="0"/>
              <w:marRight w:val="0"/>
              <w:marTop w:val="0"/>
              <w:marBottom w:val="0"/>
              <w:divBdr>
                <w:top w:val="none" w:sz="0" w:space="0" w:color="auto"/>
                <w:left w:val="none" w:sz="0" w:space="0" w:color="auto"/>
                <w:bottom w:val="none" w:sz="0" w:space="0" w:color="auto"/>
                <w:right w:val="none" w:sz="0" w:space="0" w:color="auto"/>
              </w:divBdr>
              <w:divsChild>
                <w:div w:id="1781946777">
                  <w:marLeft w:val="0"/>
                  <w:marRight w:val="0"/>
                  <w:marTop w:val="0"/>
                  <w:marBottom w:val="0"/>
                  <w:divBdr>
                    <w:top w:val="none" w:sz="0" w:space="0" w:color="auto"/>
                    <w:left w:val="none" w:sz="0" w:space="0" w:color="auto"/>
                    <w:bottom w:val="none" w:sz="0" w:space="0" w:color="auto"/>
                    <w:right w:val="none" w:sz="0" w:space="0" w:color="auto"/>
                  </w:divBdr>
                  <w:divsChild>
                    <w:div w:id="1003046850">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 w:id="1919365048">
      <w:bodyDiv w:val="1"/>
      <w:marLeft w:val="0"/>
      <w:marRight w:val="0"/>
      <w:marTop w:val="0"/>
      <w:marBottom w:val="0"/>
      <w:divBdr>
        <w:top w:val="none" w:sz="0" w:space="0" w:color="auto"/>
        <w:left w:val="none" w:sz="0" w:space="0" w:color="auto"/>
        <w:bottom w:val="none" w:sz="0" w:space="0" w:color="auto"/>
        <w:right w:val="none" w:sz="0" w:space="0" w:color="auto"/>
      </w:divBdr>
    </w:div>
    <w:div w:id="1927807043">
      <w:bodyDiv w:val="1"/>
      <w:marLeft w:val="0"/>
      <w:marRight w:val="0"/>
      <w:marTop w:val="0"/>
      <w:marBottom w:val="0"/>
      <w:divBdr>
        <w:top w:val="none" w:sz="0" w:space="0" w:color="auto"/>
        <w:left w:val="none" w:sz="0" w:space="0" w:color="auto"/>
        <w:bottom w:val="none" w:sz="0" w:space="0" w:color="auto"/>
        <w:right w:val="none" w:sz="0" w:space="0" w:color="auto"/>
      </w:divBdr>
      <w:divsChild>
        <w:div w:id="1544554795">
          <w:marLeft w:val="0"/>
          <w:marRight w:val="0"/>
          <w:marTop w:val="0"/>
          <w:marBottom w:val="0"/>
          <w:divBdr>
            <w:top w:val="none" w:sz="0" w:space="0" w:color="auto"/>
            <w:left w:val="none" w:sz="0" w:space="0" w:color="auto"/>
            <w:bottom w:val="none" w:sz="0" w:space="0" w:color="auto"/>
            <w:right w:val="none" w:sz="0" w:space="0" w:color="auto"/>
          </w:divBdr>
          <w:divsChild>
            <w:div w:id="1560239797">
              <w:marLeft w:val="0"/>
              <w:marRight w:val="0"/>
              <w:marTop w:val="0"/>
              <w:marBottom w:val="0"/>
              <w:divBdr>
                <w:top w:val="none" w:sz="0" w:space="0" w:color="auto"/>
                <w:left w:val="none" w:sz="0" w:space="0" w:color="auto"/>
                <w:bottom w:val="none" w:sz="0" w:space="0" w:color="auto"/>
                <w:right w:val="none" w:sz="0" w:space="0" w:color="auto"/>
              </w:divBdr>
              <w:divsChild>
                <w:div w:id="395737586">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359157946">
          <w:marLeft w:val="0"/>
          <w:marRight w:val="0"/>
          <w:marTop w:val="0"/>
          <w:marBottom w:val="0"/>
          <w:divBdr>
            <w:top w:val="none" w:sz="0" w:space="0" w:color="auto"/>
            <w:left w:val="none" w:sz="0" w:space="0" w:color="auto"/>
            <w:bottom w:val="none" w:sz="0" w:space="0" w:color="auto"/>
            <w:right w:val="none" w:sz="0" w:space="0" w:color="auto"/>
          </w:divBdr>
          <w:divsChild>
            <w:div w:id="698317678">
              <w:marLeft w:val="0"/>
              <w:marRight w:val="0"/>
              <w:marTop w:val="0"/>
              <w:marBottom w:val="0"/>
              <w:divBdr>
                <w:top w:val="none" w:sz="0" w:space="0" w:color="auto"/>
                <w:left w:val="none" w:sz="0" w:space="0" w:color="auto"/>
                <w:bottom w:val="none" w:sz="0" w:space="0" w:color="auto"/>
                <w:right w:val="none" w:sz="0" w:space="0" w:color="auto"/>
              </w:divBdr>
              <w:divsChild>
                <w:div w:id="786045588">
                  <w:marLeft w:val="0"/>
                  <w:marRight w:val="0"/>
                  <w:marTop w:val="0"/>
                  <w:marBottom w:val="0"/>
                  <w:divBdr>
                    <w:top w:val="none" w:sz="0" w:space="0" w:color="auto"/>
                    <w:left w:val="none" w:sz="0" w:space="0" w:color="auto"/>
                    <w:bottom w:val="none" w:sz="0" w:space="0" w:color="auto"/>
                    <w:right w:val="none" w:sz="0" w:space="0" w:color="auto"/>
                  </w:divBdr>
                  <w:divsChild>
                    <w:div w:id="773481126">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 w:id="1933270250">
      <w:bodyDiv w:val="1"/>
      <w:marLeft w:val="0"/>
      <w:marRight w:val="0"/>
      <w:marTop w:val="0"/>
      <w:marBottom w:val="0"/>
      <w:divBdr>
        <w:top w:val="none" w:sz="0" w:space="0" w:color="auto"/>
        <w:left w:val="none" w:sz="0" w:space="0" w:color="auto"/>
        <w:bottom w:val="none" w:sz="0" w:space="0" w:color="auto"/>
        <w:right w:val="none" w:sz="0" w:space="0" w:color="auto"/>
      </w:divBdr>
    </w:div>
    <w:div w:id="1949770862">
      <w:bodyDiv w:val="1"/>
      <w:marLeft w:val="0"/>
      <w:marRight w:val="0"/>
      <w:marTop w:val="0"/>
      <w:marBottom w:val="0"/>
      <w:divBdr>
        <w:top w:val="none" w:sz="0" w:space="0" w:color="auto"/>
        <w:left w:val="none" w:sz="0" w:space="0" w:color="auto"/>
        <w:bottom w:val="none" w:sz="0" w:space="0" w:color="auto"/>
        <w:right w:val="none" w:sz="0" w:space="0" w:color="auto"/>
      </w:divBdr>
      <w:divsChild>
        <w:div w:id="800420390">
          <w:marLeft w:val="0"/>
          <w:marRight w:val="0"/>
          <w:marTop w:val="0"/>
          <w:marBottom w:val="0"/>
          <w:divBdr>
            <w:top w:val="none" w:sz="0" w:space="0" w:color="auto"/>
            <w:left w:val="none" w:sz="0" w:space="0" w:color="auto"/>
            <w:bottom w:val="none" w:sz="0" w:space="0" w:color="auto"/>
            <w:right w:val="none" w:sz="0" w:space="0" w:color="auto"/>
          </w:divBdr>
          <w:divsChild>
            <w:div w:id="1051073943">
              <w:marLeft w:val="0"/>
              <w:marRight w:val="0"/>
              <w:marTop w:val="0"/>
              <w:marBottom w:val="0"/>
              <w:divBdr>
                <w:top w:val="none" w:sz="0" w:space="0" w:color="auto"/>
                <w:left w:val="none" w:sz="0" w:space="0" w:color="auto"/>
                <w:bottom w:val="none" w:sz="0" w:space="0" w:color="auto"/>
                <w:right w:val="none" w:sz="0" w:space="0" w:color="auto"/>
              </w:divBdr>
              <w:divsChild>
                <w:div w:id="1008212845">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75059579">
          <w:marLeft w:val="0"/>
          <w:marRight w:val="0"/>
          <w:marTop w:val="0"/>
          <w:marBottom w:val="0"/>
          <w:divBdr>
            <w:top w:val="none" w:sz="0" w:space="0" w:color="auto"/>
            <w:left w:val="none" w:sz="0" w:space="0" w:color="auto"/>
            <w:bottom w:val="none" w:sz="0" w:space="0" w:color="auto"/>
            <w:right w:val="none" w:sz="0" w:space="0" w:color="auto"/>
          </w:divBdr>
          <w:divsChild>
            <w:div w:id="877359165">
              <w:marLeft w:val="0"/>
              <w:marRight w:val="0"/>
              <w:marTop w:val="0"/>
              <w:marBottom w:val="0"/>
              <w:divBdr>
                <w:top w:val="none" w:sz="0" w:space="0" w:color="auto"/>
                <w:left w:val="none" w:sz="0" w:space="0" w:color="auto"/>
                <w:bottom w:val="none" w:sz="0" w:space="0" w:color="auto"/>
                <w:right w:val="none" w:sz="0" w:space="0" w:color="auto"/>
              </w:divBdr>
              <w:divsChild>
                <w:div w:id="457990102">
                  <w:marLeft w:val="0"/>
                  <w:marRight w:val="0"/>
                  <w:marTop w:val="0"/>
                  <w:marBottom w:val="0"/>
                  <w:divBdr>
                    <w:top w:val="none" w:sz="0" w:space="0" w:color="auto"/>
                    <w:left w:val="none" w:sz="0" w:space="0" w:color="auto"/>
                    <w:bottom w:val="none" w:sz="0" w:space="0" w:color="auto"/>
                    <w:right w:val="none" w:sz="0" w:space="0" w:color="auto"/>
                  </w:divBdr>
                  <w:divsChild>
                    <w:div w:id="890919596">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 w:id="1971398330">
      <w:bodyDiv w:val="1"/>
      <w:marLeft w:val="0"/>
      <w:marRight w:val="0"/>
      <w:marTop w:val="0"/>
      <w:marBottom w:val="0"/>
      <w:divBdr>
        <w:top w:val="none" w:sz="0" w:space="0" w:color="auto"/>
        <w:left w:val="none" w:sz="0" w:space="0" w:color="auto"/>
        <w:bottom w:val="none" w:sz="0" w:space="0" w:color="auto"/>
        <w:right w:val="none" w:sz="0" w:space="0" w:color="auto"/>
      </w:divBdr>
    </w:div>
    <w:div w:id="1977493276">
      <w:bodyDiv w:val="1"/>
      <w:marLeft w:val="0"/>
      <w:marRight w:val="0"/>
      <w:marTop w:val="0"/>
      <w:marBottom w:val="0"/>
      <w:divBdr>
        <w:top w:val="none" w:sz="0" w:space="0" w:color="auto"/>
        <w:left w:val="none" w:sz="0" w:space="0" w:color="auto"/>
        <w:bottom w:val="none" w:sz="0" w:space="0" w:color="auto"/>
        <w:right w:val="none" w:sz="0" w:space="0" w:color="auto"/>
      </w:divBdr>
    </w:div>
    <w:div w:id="1978027771">
      <w:bodyDiv w:val="1"/>
      <w:marLeft w:val="0"/>
      <w:marRight w:val="0"/>
      <w:marTop w:val="0"/>
      <w:marBottom w:val="0"/>
      <w:divBdr>
        <w:top w:val="none" w:sz="0" w:space="0" w:color="auto"/>
        <w:left w:val="none" w:sz="0" w:space="0" w:color="auto"/>
        <w:bottom w:val="none" w:sz="0" w:space="0" w:color="auto"/>
        <w:right w:val="none" w:sz="0" w:space="0" w:color="auto"/>
      </w:divBdr>
    </w:div>
    <w:div w:id="2091000653">
      <w:bodyDiv w:val="1"/>
      <w:marLeft w:val="0"/>
      <w:marRight w:val="0"/>
      <w:marTop w:val="0"/>
      <w:marBottom w:val="0"/>
      <w:divBdr>
        <w:top w:val="none" w:sz="0" w:space="0" w:color="auto"/>
        <w:left w:val="none" w:sz="0" w:space="0" w:color="auto"/>
        <w:bottom w:val="none" w:sz="0" w:space="0" w:color="auto"/>
        <w:right w:val="none" w:sz="0" w:space="0" w:color="auto"/>
      </w:divBdr>
      <w:divsChild>
        <w:div w:id="953825919">
          <w:marLeft w:val="0"/>
          <w:marRight w:val="0"/>
          <w:marTop w:val="0"/>
          <w:marBottom w:val="0"/>
          <w:divBdr>
            <w:top w:val="none" w:sz="0" w:space="0" w:color="auto"/>
            <w:left w:val="none" w:sz="0" w:space="0" w:color="auto"/>
            <w:bottom w:val="none" w:sz="0" w:space="0" w:color="auto"/>
            <w:right w:val="none" w:sz="0" w:space="0" w:color="auto"/>
          </w:divBdr>
          <w:divsChild>
            <w:div w:id="879980240">
              <w:marLeft w:val="0"/>
              <w:marRight w:val="0"/>
              <w:marTop w:val="0"/>
              <w:marBottom w:val="0"/>
              <w:divBdr>
                <w:top w:val="none" w:sz="0" w:space="0" w:color="auto"/>
                <w:left w:val="none" w:sz="0" w:space="0" w:color="auto"/>
                <w:bottom w:val="none" w:sz="0" w:space="0" w:color="auto"/>
                <w:right w:val="none" w:sz="0" w:space="0" w:color="auto"/>
              </w:divBdr>
              <w:divsChild>
                <w:div w:id="848444481">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436973735">
          <w:marLeft w:val="0"/>
          <w:marRight w:val="0"/>
          <w:marTop w:val="0"/>
          <w:marBottom w:val="0"/>
          <w:divBdr>
            <w:top w:val="none" w:sz="0" w:space="0" w:color="auto"/>
            <w:left w:val="none" w:sz="0" w:space="0" w:color="auto"/>
            <w:bottom w:val="none" w:sz="0" w:space="0" w:color="auto"/>
            <w:right w:val="none" w:sz="0" w:space="0" w:color="auto"/>
          </w:divBdr>
          <w:divsChild>
            <w:div w:id="655644443">
              <w:marLeft w:val="0"/>
              <w:marRight w:val="0"/>
              <w:marTop w:val="0"/>
              <w:marBottom w:val="0"/>
              <w:divBdr>
                <w:top w:val="none" w:sz="0" w:space="0" w:color="auto"/>
                <w:left w:val="none" w:sz="0" w:space="0" w:color="auto"/>
                <w:bottom w:val="none" w:sz="0" w:space="0" w:color="auto"/>
                <w:right w:val="none" w:sz="0" w:space="0" w:color="auto"/>
              </w:divBdr>
              <w:divsChild>
                <w:div w:id="954211027">
                  <w:marLeft w:val="0"/>
                  <w:marRight w:val="0"/>
                  <w:marTop w:val="0"/>
                  <w:marBottom w:val="0"/>
                  <w:divBdr>
                    <w:top w:val="none" w:sz="0" w:space="0" w:color="auto"/>
                    <w:left w:val="none" w:sz="0" w:space="0" w:color="auto"/>
                    <w:bottom w:val="none" w:sz="0" w:space="0" w:color="auto"/>
                    <w:right w:val="none" w:sz="0" w:space="0" w:color="auto"/>
                  </w:divBdr>
                  <w:divsChild>
                    <w:div w:id="635528818">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 w:id="2129200034">
      <w:bodyDiv w:val="1"/>
      <w:marLeft w:val="0"/>
      <w:marRight w:val="0"/>
      <w:marTop w:val="0"/>
      <w:marBottom w:val="0"/>
      <w:divBdr>
        <w:top w:val="none" w:sz="0" w:space="0" w:color="auto"/>
        <w:left w:val="none" w:sz="0" w:space="0" w:color="auto"/>
        <w:bottom w:val="none" w:sz="0" w:space="0" w:color="auto"/>
        <w:right w:val="none" w:sz="0" w:space="0" w:color="auto"/>
      </w:divBdr>
    </w:div>
    <w:div w:id="2135127580">
      <w:bodyDiv w:val="1"/>
      <w:marLeft w:val="0"/>
      <w:marRight w:val="0"/>
      <w:marTop w:val="0"/>
      <w:marBottom w:val="0"/>
      <w:divBdr>
        <w:top w:val="none" w:sz="0" w:space="0" w:color="auto"/>
        <w:left w:val="none" w:sz="0" w:space="0" w:color="auto"/>
        <w:bottom w:val="none" w:sz="0" w:space="0" w:color="auto"/>
        <w:right w:val="none" w:sz="0" w:space="0" w:color="auto"/>
      </w:divBdr>
    </w:div>
    <w:div w:id="2142307824">
      <w:bodyDiv w:val="1"/>
      <w:marLeft w:val="0"/>
      <w:marRight w:val="0"/>
      <w:marTop w:val="0"/>
      <w:marBottom w:val="0"/>
      <w:divBdr>
        <w:top w:val="none" w:sz="0" w:space="0" w:color="auto"/>
        <w:left w:val="none" w:sz="0" w:space="0" w:color="auto"/>
        <w:bottom w:val="none" w:sz="0" w:space="0" w:color="auto"/>
        <w:right w:val="none" w:sz="0" w:space="0" w:color="auto"/>
      </w:divBdr>
    </w:div>
    <w:div w:id="2145460903">
      <w:bodyDiv w:val="1"/>
      <w:marLeft w:val="0"/>
      <w:marRight w:val="0"/>
      <w:marTop w:val="0"/>
      <w:marBottom w:val="0"/>
      <w:divBdr>
        <w:top w:val="none" w:sz="0" w:space="0" w:color="auto"/>
        <w:left w:val="none" w:sz="0" w:space="0" w:color="auto"/>
        <w:bottom w:val="none" w:sz="0" w:space="0" w:color="auto"/>
        <w:right w:val="none" w:sz="0" w:space="0" w:color="auto"/>
      </w:divBdr>
      <w:divsChild>
        <w:div w:id="1051348388">
          <w:marLeft w:val="0"/>
          <w:marRight w:val="0"/>
          <w:marTop w:val="0"/>
          <w:marBottom w:val="0"/>
          <w:divBdr>
            <w:top w:val="none" w:sz="0" w:space="0" w:color="auto"/>
            <w:left w:val="none" w:sz="0" w:space="0" w:color="auto"/>
            <w:bottom w:val="none" w:sz="0" w:space="0" w:color="auto"/>
            <w:right w:val="none" w:sz="0" w:space="0" w:color="auto"/>
          </w:divBdr>
          <w:divsChild>
            <w:div w:id="426583504">
              <w:marLeft w:val="0"/>
              <w:marRight w:val="0"/>
              <w:marTop w:val="0"/>
              <w:marBottom w:val="0"/>
              <w:divBdr>
                <w:top w:val="none" w:sz="0" w:space="0" w:color="auto"/>
                <w:left w:val="none" w:sz="0" w:space="0" w:color="auto"/>
                <w:bottom w:val="none" w:sz="0" w:space="0" w:color="auto"/>
                <w:right w:val="none" w:sz="0" w:space="0" w:color="auto"/>
              </w:divBdr>
              <w:divsChild>
                <w:div w:id="212928543">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551187352">
          <w:marLeft w:val="0"/>
          <w:marRight w:val="0"/>
          <w:marTop w:val="0"/>
          <w:marBottom w:val="0"/>
          <w:divBdr>
            <w:top w:val="none" w:sz="0" w:space="0" w:color="auto"/>
            <w:left w:val="none" w:sz="0" w:space="0" w:color="auto"/>
            <w:bottom w:val="none" w:sz="0" w:space="0" w:color="auto"/>
            <w:right w:val="none" w:sz="0" w:space="0" w:color="auto"/>
          </w:divBdr>
          <w:divsChild>
            <w:div w:id="1743327636">
              <w:marLeft w:val="0"/>
              <w:marRight w:val="0"/>
              <w:marTop w:val="0"/>
              <w:marBottom w:val="0"/>
              <w:divBdr>
                <w:top w:val="none" w:sz="0" w:space="0" w:color="auto"/>
                <w:left w:val="none" w:sz="0" w:space="0" w:color="auto"/>
                <w:bottom w:val="none" w:sz="0" w:space="0" w:color="auto"/>
                <w:right w:val="none" w:sz="0" w:space="0" w:color="auto"/>
              </w:divBdr>
              <w:divsChild>
                <w:div w:id="1212310014">
                  <w:marLeft w:val="0"/>
                  <w:marRight w:val="0"/>
                  <w:marTop w:val="0"/>
                  <w:marBottom w:val="0"/>
                  <w:divBdr>
                    <w:top w:val="none" w:sz="0" w:space="0" w:color="auto"/>
                    <w:left w:val="none" w:sz="0" w:space="0" w:color="auto"/>
                    <w:bottom w:val="none" w:sz="0" w:space="0" w:color="auto"/>
                    <w:right w:val="none" w:sz="0" w:space="0" w:color="auto"/>
                  </w:divBdr>
                  <w:divsChild>
                    <w:div w:id="603271273">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a:ea typeface=""/>
        <a:cs typeface=""/>
        <a:font script="Jpan" typeface="Yu Gothic Light"/>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a:ea typeface=""/>
        <a:cs typeface=""/>
        <a:font script="Jpan" typeface="Yu Mincho"/>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1376</Words>
  <Characters>7849</Characters>
  <Application>Microsoft Macintosh Word</Application>
  <DocSecurity>0</DocSecurity>
  <Lines>65</Lines>
  <Paragraphs>18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Ryoichi Yamamoto</dc:creator>
  <cp:keywords/>
  <dc:description/>
  <cp:lastModifiedBy>John Molina</cp:lastModifiedBy>
  <cp:revision>7</cp:revision>
  <dcterms:created xsi:type="dcterms:W3CDTF">2017-03-09T14:26:00Z</dcterms:created>
  <dcterms:modified xsi:type="dcterms:W3CDTF">2017-03-09T15:40:00Z</dcterms:modified>
</cp:coreProperties>
</file>