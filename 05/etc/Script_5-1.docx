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B4390" w14:textId="77777777" w:rsidR="00586A86" w:rsidRPr="00586A86" w:rsidRDefault="00586A86" w:rsidP="00586A86">
      <w:pPr>
        <w:rPr>
          <w:b/>
          <w:bCs/>
        </w:rPr>
      </w:pPr>
      <w:r w:rsidRPr="00586A86">
        <w:rPr>
          <w:b/>
          <w:bCs/>
        </w:rPr>
        <w:t>Note 1</w:t>
      </w:r>
    </w:p>
    <w:p w14:paraId="466BB365" w14:textId="77777777" w:rsidR="00586A86" w:rsidRPr="00586A86" w:rsidRDefault="00586A86" w:rsidP="00586A86">
      <w:pPr>
        <w:numPr>
          <w:ilvl w:val="0"/>
          <w:numId w:val="29"/>
        </w:numPr>
      </w:pPr>
      <w:r w:rsidRPr="00586A86">
        <w:t>In the previous lesson, we have developed two Python codes to simulate the motion of Brownian particles with and without on-the-fly animation capabilities.</w:t>
      </w:r>
    </w:p>
    <w:p w14:paraId="2CCDF97E" w14:textId="77777777" w:rsidR="00586A86" w:rsidRPr="00586A86" w:rsidRDefault="00586A86" w:rsidP="00586A86">
      <w:pPr>
        <w:numPr>
          <w:ilvl w:val="0"/>
          <w:numId w:val="29"/>
        </w:numPr>
      </w:pPr>
      <w:r w:rsidRPr="00586A86">
        <w:t>In the present lesson, we will use the theoretical concepts we have introduced to analyze the trajectory data produced by our simulations.</w:t>
      </w:r>
    </w:p>
    <w:p w14:paraId="30430670" w14:textId="77777777" w:rsidR="003170AC" w:rsidRDefault="003170AC" w:rsidP="003170AC"/>
    <w:p w14:paraId="76DA9464" w14:textId="77777777" w:rsidR="00586A86" w:rsidRPr="00586A86" w:rsidRDefault="00586A86" w:rsidP="00586A86">
      <w:pPr>
        <w:rPr>
          <w:b/>
          <w:bCs/>
        </w:rPr>
      </w:pPr>
      <w:r w:rsidRPr="00586A86">
        <w:rPr>
          <w:b/>
          <w:bCs/>
        </w:rPr>
        <w:t>Note 2</w:t>
      </w:r>
    </w:p>
    <w:p w14:paraId="3A7BAACD" w14:textId="77777777" w:rsidR="00586A86" w:rsidRPr="00586A86" w:rsidRDefault="00586A86" w:rsidP="00586A86">
      <w:pPr>
        <w:numPr>
          <w:ilvl w:val="0"/>
          <w:numId w:val="30"/>
        </w:numPr>
      </w:pPr>
      <w:r w:rsidRPr="00586A86">
        <w:t>For the current purposes, we do not require any visualization.</w:t>
      </w:r>
    </w:p>
    <w:p w14:paraId="355458A9" w14:textId="77777777" w:rsidR="00586A86" w:rsidRPr="00586A86" w:rsidRDefault="00586A86" w:rsidP="00586A86">
      <w:pPr>
        <w:numPr>
          <w:ilvl w:val="0"/>
          <w:numId w:val="30"/>
        </w:numPr>
      </w:pPr>
      <w:r w:rsidRPr="00586A86">
        <w:t>Therefore, let us use our simple simulation code, which generates the trajectories of '</w:t>
      </w:r>
      <w:proofErr w:type="spellStart"/>
      <w:r w:rsidRPr="00586A86">
        <w:t>nump</w:t>
      </w:r>
      <w:proofErr w:type="spellEnd"/>
      <w:r w:rsidRPr="00586A86">
        <w:t>' non-interacting Brownian particles.</w:t>
      </w:r>
    </w:p>
    <w:p w14:paraId="7FDA0B3B" w14:textId="77777777" w:rsidR="00586A86" w:rsidRPr="00586A86" w:rsidRDefault="00586A86" w:rsidP="00586A86">
      <w:pPr>
        <w:numPr>
          <w:ilvl w:val="0"/>
          <w:numId w:val="30"/>
        </w:numPr>
      </w:pPr>
      <w:r w:rsidRPr="00586A86">
        <w:t>We are not interested now in animating the results, what we want is to perform a quantitative analysis of the trajectories.</w:t>
      </w:r>
    </w:p>
    <w:p w14:paraId="3AE79C08" w14:textId="77777777" w:rsidR="00586A86" w:rsidRDefault="00586A86" w:rsidP="003170AC"/>
    <w:p w14:paraId="38DC0623" w14:textId="77777777" w:rsidR="00586A86" w:rsidRPr="00586A86" w:rsidRDefault="00586A86" w:rsidP="00586A86">
      <w:pPr>
        <w:rPr>
          <w:b/>
          <w:bCs/>
        </w:rPr>
      </w:pPr>
      <w:r w:rsidRPr="00586A86">
        <w:rPr>
          <w:b/>
          <w:bCs/>
        </w:rPr>
        <w:t>Note 3</w:t>
      </w:r>
    </w:p>
    <w:p w14:paraId="6BE451A4" w14:textId="77777777" w:rsidR="00586A86" w:rsidRPr="00586A86" w:rsidRDefault="00586A86" w:rsidP="00586A86">
      <w:pPr>
        <w:numPr>
          <w:ilvl w:val="0"/>
          <w:numId w:val="31"/>
        </w:numPr>
      </w:pPr>
      <w:r w:rsidRPr="00586A86">
        <w:t>To begin, let us examine the positions of the 1000 independent Brownian particles as a function of time.</w:t>
      </w:r>
    </w:p>
    <w:p w14:paraId="69573B2B" w14:textId="53BC6BC6" w:rsidR="007B1C9A" w:rsidRPr="00586A86" w:rsidRDefault="00586A86" w:rsidP="007B1C9A">
      <w:pPr>
        <w:numPr>
          <w:ilvl w:val="0"/>
          <w:numId w:val="31"/>
        </w:numPr>
      </w:pPr>
      <w:r w:rsidRPr="00586A86">
        <w:t>To easily compare the trajectories, we will plot the x,</w:t>
      </w:r>
      <w:ins w:id="0" w:author="John Molina" w:date="2017-03-10T00:21:00Z">
        <w:r w:rsidR="007B1C9A">
          <w:t xml:space="preserve"> </w:t>
        </w:r>
      </w:ins>
      <w:r w:rsidRPr="00586A86">
        <w:t>y,</w:t>
      </w:r>
      <w:ins w:id="1" w:author="John Molina" w:date="2017-03-10T00:23:00Z">
        <w:r w:rsidR="007B1C9A">
          <w:t xml:space="preserve"> </w:t>
        </w:r>
      </w:ins>
      <w:r w:rsidRPr="00586A86">
        <w:t>and z positions of each particle independently.</w:t>
      </w:r>
    </w:p>
    <w:p w14:paraId="3ECE0056" w14:textId="7E7F7879" w:rsidR="00586A86" w:rsidRPr="00586A86" w:rsidRDefault="00586A86" w:rsidP="00586A86">
      <w:pPr>
        <w:numPr>
          <w:ilvl w:val="0"/>
          <w:numId w:val="31"/>
        </w:numPr>
      </w:pPr>
      <w:r w:rsidRPr="00586A86">
        <w:t>Here, we plot t as a function of R. Thus, time increases in the vertical direction, and the horizontal position gives the x,</w:t>
      </w:r>
      <w:ins w:id="2" w:author="John Molina" w:date="2017-03-10T00:24:00Z">
        <w:r w:rsidR="007B1C9A">
          <w:t xml:space="preserve"> </w:t>
        </w:r>
      </w:ins>
      <w:r w:rsidRPr="00586A86">
        <w:t>y, or z position of the particles.</w:t>
      </w:r>
    </w:p>
    <w:p w14:paraId="7FEFAA1F" w14:textId="0791E5DF" w:rsidR="00586A86" w:rsidRPr="00586A86" w:rsidRDefault="00586A86" w:rsidP="00586A86">
      <w:pPr>
        <w:numPr>
          <w:ilvl w:val="0"/>
          <w:numId w:val="31"/>
        </w:numPr>
      </w:pPr>
      <w:r w:rsidRPr="00586A86">
        <w:t>In this code example, we use red, blue, and green to represent x,</w:t>
      </w:r>
      <w:ins w:id="3" w:author="John Molina" w:date="2017-03-10T00:24:00Z">
        <w:r w:rsidR="007B1C9A">
          <w:t xml:space="preserve"> </w:t>
        </w:r>
      </w:ins>
      <w:r w:rsidRPr="00586A86">
        <w:t>y,</w:t>
      </w:r>
      <w:ins w:id="4" w:author="John Molina" w:date="2017-03-10T00:24:00Z">
        <w:r w:rsidR="007B1C9A">
          <w:t xml:space="preserve"> </w:t>
        </w:r>
      </w:ins>
      <w:r w:rsidRPr="00586A86">
        <w:t>and z, respectively. </w:t>
      </w:r>
    </w:p>
    <w:p w14:paraId="285E6106" w14:textId="2A442FF4" w:rsidR="00586A86" w:rsidRPr="00586A86" w:rsidRDefault="00586A86" w:rsidP="00586A86">
      <w:pPr>
        <w:numPr>
          <w:ilvl w:val="0"/>
          <w:numId w:val="31"/>
        </w:numPr>
      </w:pPr>
      <w:r w:rsidRPr="00586A86">
        <w:t xml:space="preserve">At t=0 all the particles were located at </w:t>
      </w:r>
      <w:r w:rsidR="009E5D15" w:rsidRPr="009E5D15">
        <w:rPr>
          <w:color w:val="FF0000"/>
        </w:rPr>
        <w:t>the</w:t>
      </w:r>
      <w:r w:rsidRPr="00586A86">
        <w:t xml:space="preserve"> origin. As you can easily see, for t&gt;0 they start to move in a highly stochastic manner</w:t>
      </w:r>
    </w:p>
    <w:p w14:paraId="47BCDD19" w14:textId="67C0183A" w:rsidR="00586A86" w:rsidRPr="00586A86" w:rsidRDefault="009E5D15" w:rsidP="00586A86">
      <w:pPr>
        <w:numPr>
          <w:ilvl w:val="0"/>
          <w:numId w:val="31"/>
        </w:numPr>
      </w:pPr>
      <w:r w:rsidRPr="009E5D15">
        <w:rPr>
          <w:color w:val="FF0000"/>
        </w:rPr>
        <w:t>The</w:t>
      </w:r>
      <w:r w:rsidR="00586A86" w:rsidRPr="00586A86">
        <w:t xml:space="preserve"> individual paths look random, and you might question how much useful information we can actually extract from these trajectories.</w:t>
      </w:r>
    </w:p>
    <w:p w14:paraId="337AF195" w14:textId="77777777" w:rsidR="00586A86" w:rsidRPr="00586A86" w:rsidRDefault="00586A86" w:rsidP="00586A86">
      <w:pPr>
        <w:numPr>
          <w:ilvl w:val="0"/>
          <w:numId w:val="31"/>
        </w:numPr>
      </w:pPr>
      <w:r w:rsidRPr="00586A86">
        <w:t>However, as you might expect by now, the distribution of the paths obeys a well defined rule.</w:t>
      </w:r>
    </w:p>
    <w:p w14:paraId="0E92B161" w14:textId="5AD065A2" w:rsidR="00586A86" w:rsidRPr="00586A86" w:rsidRDefault="00586A86" w:rsidP="00586A86">
      <w:pPr>
        <w:numPr>
          <w:ilvl w:val="0"/>
          <w:numId w:val="31"/>
        </w:numPr>
      </w:pPr>
      <w:r w:rsidRPr="00586A86">
        <w:t xml:space="preserve">While </w:t>
      </w:r>
      <w:r w:rsidR="009E5D15" w:rsidRPr="009E5D15">
        <w:rPr>
          <w:color w:val="FF0000"/>
        </w:rPr>
        <w:t>the</w:t>
      </w:r>
      <w:r w:rsidRPr="00586A86">
        <w:t xml:space="preserve"> average position is zero for all times, the variance increases as time progresses. You can see this in the way the dense central region </w:t>
      </w:r>
      <w:r w:rsidRPr="00586A86">
        <w:lastRenderedPageBreak/>
        <w:t xml:space="preserve">becomes wider as time increases, but stays centered at </w:t>
      </w:r>
      <w:r w:rsidR="009E5D15" w:rsidRPr="009E5D15">
        <w:rPr>
          <w:color w:val="FF0000"/>
        </w:rPr>
        <w:t>the</w:t>
      </w:r>
      <w:r w:rsidRPr="00586A86">
        <w:t xml:space="preserve"> origin.</w:t>
      </w:r>
    </w:p>
    <w:p w14:paraId="2CAB9E52" w14:textId="77777777" w:rsidR="00586A86" w:rsidRPr="00586A86" w:rsidRDefault="00586A86" w:rsidP="00586A86">
      <w:pPr>
        <w:numPr>
          <w:ilvl w:val="0"/>
          <w:numId w:val="31"/>
        </w:numPr>
      </w:pPr>
      <w:r w:rsidRPr="00586A86">
        <w:t>Now, let us examine these properties in more detail.</w:t>
      </w:r>
    </w:p>
    <w:p w14:paraId="4766871C" w14:textId="77777777" w:rsidR="00586A86" w:rsidRDefault="00586A86" w:rsidP="003170AC"/>
    <w:p w14:paraId="40E9DC09" w14:textId="77777777" w:rsidR="00586A86" w:rsidRPr="00586A86" w:rsidRDefault="00586A86" w:rsidP="00586A86">
      <w:pPr>
        <w:rPr>
          <w:b/>
          <w:bCs/>
        </w:rPr>
      </w:pPr>
      <w:r w:rsidRPr="00586A86">
        <w:rPr>
          <w:b/>
          <w:bCs/>
        </w:rPr>
        <w:t>Note 4</w:t>
      </w:r>
    </w:p>
    <w:p w14:paraId="66AB1F55" w14:textId="00DB9F37" w:rsidR="00586A86" w:rsidRPr="00586A86" w:rsidRDefault="00586A86" w:rsidP="00586A86">
      <w:pPr>
        <w:numPr>
          <w:ilvl w:val="0"/>
          <w:numId w:val="32"/>
        </w:numPr>
      </w:pPr>
      <w:r w:rsidRPr="00586A86">
        <w:t xml:space="preserve">Here we calculate the distribution function for the probability of finding a particle at a position Rα at </w:t>
      </w:r>
      <w:r w:rsidR="009E5D15" w:rsidRPr="009E5D15">
        <w:rPr>
          <w:color w:val="FF0000"/>
        </w:rPr>
        <w:t>the</w:t>
      </w:r>
      <w:r w:rsidRPr="00586A86">
        <w:t xml:space="preserve"> end of the simulation (t=</w:t>
      </w:r>
      <w:proofErr w:type="spellStart"/>
      <w:r w:rsidRPr="00586A86">
        <w:t>nums</w:t>
      </w:r>
      <w:proofErr w:type="spellEnd"/>
      <w:r w:rsidRPr="00586A86">
        <w:t>*</w:t>
      </w:r>
      <w:proofErr w:type="spellStart"/>
      <w:r w:rsidRPr="00586A86">
        <w:t>dt</w:t>
      </w:r>
      <w:proofErr w:type="spellEnd"/>
      <w:r w:rsidRPr="00586A86">
        <w:t>). </w:t>
      </w:r>
    </w:p>
    <w:p w14:paraId="4DDDE675" w14:textId="77777777" w:rsidR="00586A86" w:rsidRPr="00586A86" w:rsidRDefault="00586A86" w:rsidP="00586A86">
      <w:pPr>
        <w:numPr>
          <w:ilvl w:val="0"/>
          <w:numId w:val="32"/>
        </w:numPr>
      </w:pPr>
      <w:r w:rsidRPr="00586A86">
        <w:t>The distributions can be calculated separately for the x, y, and z components. Given the symmetry of the problem, and the fact that the diffusion coefficient is the same in all directions, we expect the results to be statistically the same. </w:t>
      </w:r>
    </w:p>
    <w:p w14:paraId="54DEE387" w14:textId="77777777" w:rsidR="00586A86" w:rsidRPr="00586A86" w:rsidRDefault="00586A86" w:rsidP="00586A86">
      <w:pPr>
        <w:numPr>
          <w:ilvl w:val="0"/>
          <w:numId w:val="32"/>
        </w:numPr>
      </w:pPr>
      <w:r w:rsidRPr="00586A86">
        <w:t>Thus, the three distribution functions computed from the simulation should be equal, and they should match the theoretical form given by Eq.(G1-G3).</w:t>
      </w:r>
    </w:p>
    <w:p w14:paraId="05CBA7C2" w14:textId="032C60BA" w:rsidR="00586A86" w:rsidRPr="00586A86" w:rsidRDefault="009E5D15" w:rsidP="00586A86">
      <w:pPr>
        <w:numPr>
          <w:ilvl w:val="0"/>
          <w:numId w:val="32"/>
        </w:numPr>
      </w:pPr>
      <w:r w:rsidRPr="009E5D15">
        <w:rPr>
          <w:color w:val="FF0000"/>
        </w:rPr>
        <w:t>The</w:t>
      </w:r>
      <w:r w:rsidR="00586A86" w:rsidRPr="00586A86">
        <w:t xml:space="preserve"> agreement between our simulation results and the theoretical prediction is seen to be very good, showing that the particle motion is isotropic and the variance increases linea</w:t>
      </w:r>
      <w:ins w:id="5" w:author="John Molina" w:date="2017-03-10T00:25:00Z">
        <w:r w:rsidR="007B1C9A">
          <w:t>r</w:t>
        </w:r>
      </w:ins>
      <w:del w:id="6" w:author="John Molina" w:date="2017-03-10T00:25:00Z">
        <w:r w:rsidR="00586A86" w:rsidRPr="00586A86" w:rsidDel="007B1C9A">
          <w:delText>l</w:delText>
        </w:r>
      </w:del>
      <w:r w:rsidR="00586A86" w:rsidRPr="00586A86">
        <w:t>ly with time as predicted by Eq</w:t>
      </w:r>
      <w:proofErr w:type="gramStart"/>
      <w:r w:rsidR="00586A86" w:rsidRPr="00586A86">
        <w:t>.(</w:t>
      </w:r>
      <w:proofErr w:type="gramEnd"/>
      <w:r w:rsidR="00586A86" w:rsidRPr="00586A86">
        <w:t>G3).</w:t>
      </w:r>
    </w:p>
    <w:p w14:paraId="2C8A3CF5" w14:textId="77777777" w:rsidR="00586A86" w:rsidRDefault="00586A86" w:rsidP="003170AC"/>
    <w:p w14:paraId="2CFC360C" w14:textId="77777777" w:rsidR="00586A86" w:rsidRPr="00586A86" w:rsidRDefault="00586A86" w:rsidP="00586A86">
      <w:pPr>
        <w:rPr>
          <w:b/>
          <w:bCs/>
        </w:rPr>
      </w:pPr>
      <w:r w:rsidRPr="00586A86">
        <w:rPr>
          <w:b/>
          <w:bCs/>
        </w:rPr>
        <w:t>Note 5</w:t>
      </w:r>
    </w:p>
    <w:p w14:paraId="62B237C2" w14:textId="77777777" w:rsidR="00586A86" w:rsidRPr="00586A86" w:rsidRDefault="00586A86" w:rsidP="00586A86">
      <w:pPr>
        <w:numPr>
          <w:ilvl w:val="0"/>
          <w:numId w:val="33"/>
        </w:numPr>
      </w:pPr>
      <w:r w:rsidRPr="00586A86">
        <w:t>Next we plot the velocity of the 1000 independent Brownian particles as a function of time, in the same way that we plotted the time evolution of the positions.</w:t>
      </w:r>
    </w:p>
    <w:p w14:paraId="6A11FFAA" w14:textId="58876256" w:rsidR="00586A86" w:rsidRPr="00586A86" w:rsidRDefault="00586A86" w:rsidP="00586A86">
      <w:pPr>
        <w:numPr>
          <w:ilvl w:val="0"/>
          <w:numId w:val="33"/>
        </w:numPr>
      </w:pPr>
      <w:r w:rsidRPr="00586A86">
        <w:t>As before, we plot the x,</w:t>
      </w:r>
      <w:ins w:id="7" w:author="John Molina" w:date="2017-03-10T00:25:00Z">
        <w:r w:rsidR="007B1C9A">
          <w:t xml:space="preserve"> </w:t>
        </w:r>
      </w:ins>
      <w:r w:rsidRPr="00586A86">
        <w:t>y, and z velocity of each particle independently.</w:t>
      </w:r>
    </w:p>
    <w:p w14:paraId="4F8A1611" w14:textId="77777777" w:rsidR="00586A86" w:rsidRPr="00586A86" w:rsidRDefault="00586A86" w:rsidP="00586A86">
      <w:pPr>
        <w:numPr>
          <w:ilvl w:val="0"/>
          <w:numId w:val="33"/>
        </w:numPr>
      </w:pPr>
      <w:r w:rsidRPr="00586A86">
        <w:t>Just as with the distribution of the positions, we see that the velocity components fluctuate around zero.</w:t>
      </w:r>
    </w:p>
    <w:p w14:paraId="7F7D66EF" w14:textId="77777777" w:rsidR="00586A86" w:rsidRPr="00586A86" w:rsidRDefault="00586A86" w:rsidP="00586A86">
      <w:pPr>
        <w:numPr>
          <w:ilvl w:val="0"/>
          <w:numId w:val="33"/>
        </w:numPr>
      </w:pPr>
      <w:r w:rsidRPr="00586A86">
        <w:t>However, in contrast with the positions, we see that the variance of the distribution does not increase in time.</w:t>
      </w:r>
    </w:p>
    <w:p w14:paraId="08E2DA16" w14:textId="77777777" w:rsidR="00586A86" w:rsidRPr="00586A86" w:rsidRDefault="00586A86" w:rsidP="00586A86">
      <w:pPr>
        <w:numPr>
          <w:ilvl w:val="0"/>
          <w:numId w:val="33"/>
        </w:numPr>
      </w:pPr>
      <w:r w:rsidRPr="00586A86">
        <w:t>The distribution of velocities is the same for all times. Although it is again given by a Gaussian distribution, in this case, the variance is not a function of time.</w:t>
      </w:r>
    </w:p>
    <w:p w14:paraId="4038DB0D" w14:textId="77777777" w:rsidR="00586A86" w:rsidRDefault="00586A86" w:rsidP="003170AC"/>
    <w:p w14:paraId="4791169D" w14:textId="77777777" w:rsidR="00586A86" w:rsidRPr="00586A86" w:rsidRDefault="00586A86" w:rsidP="00586A86">
      <w:pPr>
        <w:rPr>
          <w:b/>
          <w:bCs/>
        </w:rPr>
      </w:pPr>
      <w:r w:rsidRPr="00586A86">
        <w:rPr>
          <w:b/>
          <w:bCs/>
        </w:rPr>
        <w:t>Note 6</w:t>
      </w:r>
    </w:p>
    <w:p w14:paraId="241D51EA" w14:textId="77777777" w:rsidR="00586A86" w:rsidRPr="00586A86" w:rsidRDefault="00586A86" w:rsidP="00586A86">
      <w:pPr>
        <w:numPr>
          <w:ilvl w:val="0"/>
          <w:numId w:val="34"/>
        </w:numPr>
      </w:pPr>
      <w:r w:rsidRPr="00586A86">
        <w:lastRenderedPageBreak/>
        <w:t>We calculate the distribution function for the particle velocities separately for the x, y, and z components.</w:t>
      </w:r>
    </w:p>
    <w:p w14:paraId="13DC3F6C" w14:textId="5ABB96AE" w:rsidR="00586A86" w:rsidRPr="00586A86" w:rsidRDefault="007B1C9A" w:rsidP="00586A86">
      <w:pPr>
        <w:numPr>
          <w:ilvl w:val="0"/>
          <w:numId w:val="34"/>
        </w:numPr>
      </w:pPr>
      <w:ins w:id="8" w:author="John Molina" w:date="2017-03-10T00:25:00Z">
        <w:r>
          <w:t xml:space="preserve">We </w:t>
        </w:r>
      </w:ins>
      <w:del w:id="9" w:author="John Molina" w:date="2017-03-10T00:25:00Z">
        <w:r w:rsidR="00586A86" w:rsidRPr="00586A86" w:rsidDel="007B1C9A">
          <w:delText xml:space="preserve">On the left, we </w:delText>
        </w:r>
      </w:del>
      <w:r w:rsidR="00586A86" w:rsidRPr="00586A86">
        <w:t>have plotted the three velocity histograms using the last half of the trajectory data.</w:t>
      </w:r>
    </w:p>
    <w:p w14:paraId="0379DBAB" w14:textId="2BD270CE" w:rsidR="00586A86" w:rsidRPr="00586A86" w:rsidRDefault="009E5D15" w:rsidP="00586A86">
      <w:pPr>
        <w:numPr>
          <w:ilvl w:val="0"/>
          <w:numId w:val="34"/>
        </w:numPr>
      </w:pPr>
      <w:r w:rsidRPr="009E5D15">
        <w:rPr>
          <w:color w:val="FF0000"/>
        </w:rPr>
        <w:t>The</w:t>
      </w:r>
      <w:r w:rsidR="00586A86" w:rsidRPr="00586A86">
        <w:t xml:space="preserve"> agreement between our simulation results and the theoretical prediction is perfect, showing that the Maxwell-Boltzmann distribution is exactly satisfied.</w:t>
      </w:r>
    </w:p>
    <w:p w14:paraId="74ECE2E5" w14:textId="699075EA" w:rsidR="00586A86" w:rsidRPr="00586A86" w:rsidRDefault="00586A86" w:rsidP="00586A86">
      <w:pPr>
        <w:numPr>
          <w:ilvl w:val="0"/>
          <w:numId w:val="34"/>
        </w:numPr>
      </w:pPr>
      <w:r w:rsidRPr="00586A86">
        <w:t>In this case, the distribution is clearly time-</w:t>
      </w:r>
      <w:proofErr w:type="gramStart"/>
      <w:r w:rsidRPr="00586A86">
        <w:t>independent,</w:t>
      </w:r>
      <w:proofErr w:type="gramEnd"/>
      <w:r w:rsidRPr="00586A86">
        <w:t xml:space="preserve"> therefore, we </w:t>
      </w:r>
      <w:ins w:id="10" w:author="John Molina" w:date="2017-03-10T00:26:00Z">
        <w:r w:rsidR="007B1C9A">
          <w:t>could</w:t>
        </w:r>
      </w:ins>
      <w:del w:id="11" w:author="John Molina" w:date="2017-03-10T00:26:00Z">
        <w:r w:rsidRPr="00586A86" w:rsidDel="007B1C9A">
          <w:delText>can</w:delText>
        </w:r>
      </w:del>
      <w:r w:rsidRPr="00586A86">
        <w:t xml:space="preserve"> get better results by taking averages over particles and time.</w:t>
      </w:r>
    </w:p>
    <w:p w14:paraId="3EC958BD" w14:textId="6BEF3CAE" w:rsidR="00586A86" w:rsidRPr="00586A86" w:rsidRDefault="00586A86" w:rsidP="00586A86">
      <w:pPr>
        <w:numPr>
          <w:ilvl w:val="0"/>
          <w:numId w:val="34"/>
        </w:numPr>
      </w:pPr>
      <w:r w:rsidRPr="00586A86">
        <w:t>In contrast, we could not do the same for the distribution of particle positions, since the distribution</w:t>
      </w:r>
      <w:r>
        <w:t xml:space="preserve"> is changing in time </w:t>
      </w:r>
      <w:r w:rsidRPr="00586A86">
        <w:t>with the standard deviation scaling with t.</w:t>
      </w:r>
    </w:p>
    <w:p w14:paraId="3DB4655A" w14:textId="77777777" w:rsidR="00586A86" w:rsidRPr="00586A86" w:rsidRDefault="00586A86" w:rsidP="003170AC"/>
    <w:p w14:paraId="13BD937C" w14:textId="77777777" w:rsidR="00586A86" w:rsidRPr="00586A86" w:rsidRDefault="00586A86" w:rsidP="00586A86">
      <w:pPr>
        <w:rPr>
          <w:b/>
          <w:bCs/>
        </w:rPr>
      </w:pPr>
      <w:r w:rsidRPr="00586A86">
        <w:rPr>
          <w:b/>
          <w:bCs/>
        </w:rPr>
        <w:t>Note 7</w:t>
      </w:r>
    </w:p>
    <w:p w14:paraId="6ACFB19E" w14:textId="77777777" w:rsidR="00586A86" w:rsidRPr="00586A86" w:rsidRDefault="00586A86" w:rsidP="00586A86">
      <w:pPr>
        <w:numPr>
          <w:ilvl w:val="0"/>
          <w:numId w:val="35"/>
        </w:numPr>
      </w:pPr>
      <w:r w:rsidRPr="00586A86">
        <w:t>We now calculate the velocity auto-correlation function, and compare it with the theoretical results. </w:t>
      </w:r>
    </w:p>
    <w:p w14:paraId="3CDDF5BB" w14:textId="77777777" w:rsidR="00586A86" w:rsidRPr="00586A86" w:rsidRDefault="00586A86" w:rsidP="00586A86">
      <w:pPr>
        <w:numPr>
          <w:ilvl w:val="0"/>
          <w:numId w:val="35"/>
        </w:numPr>
      </w:pPr>
      <w:r w:rsidRPr="00586A86">
        <w:t xml:space="preserve">Here, we can greatly reduce the work we must do by using </w:t>
      </w:r>
      <w:proofErr w:type="spellStart"/>
      <w:r w:rsidRPr="00586A86">
        <w:t>numpy's</w:t>
      </w:r>
      <w:proofErr w:type="spellEnd"/>
      <w:r w:rsidRPr="00586A86">
        <w:t xml:space="preserve"> built-in correlate function.</w:t>
      </w:r>
    </w:p>
    <w:p w14:paraId="2A28E02D" w14:textId="77777777" w:rsidR="00586A86" w:rsidRPr="00586A86" w:rsidRDefault="00586A86" w:rsidP="00586A86">
      <w:pPr>
        <w:numPr>
          <w:ilvl w:val="0"/>
          <w:numId w:val="35"/>
        </w:numPr>
      </w:pPr>
      <w:r w:rsidRPr="00586A86">
        <w:t>Given two-arrays or signals, a and b, it calculates the correlation between them.</w:t>
      </w:r>
    </w:p>
    <w:p w14:paraId="7D2CDEA2" w14:textId="4B8EDF8D" w:rsidR="00586A86" w:rsidRPr="00586A86" w:rsidRDefault="00586A86" w:rsidP="00586A86">
      <w:pPr>
        <w:numPr>
          <w:ilvl w:val="0"/>
          <w:numId w:val="35"/>
        </w:numPr>
      </w:pPr>
      <w:r w:rsidRPr="00586A86">
        <w:t xml:space="preserve">This function has several options for how to handle </w:t>
      </w:r>
      <w:r w:rsidR="009E5D15" w:rsidRPr="009E5D15">
        <w:rPr>
          <w:color w:val="FF0000"/>
        </w:rPr>
        <w:t>the</w:t>
      </w:r>
      <w:r w:rsidRPr="00586A86">
        <w:t xml:space="preserve"> overlap of the signals, which determines the size of </w:t>
      </w:r>
      <w:r w:rsidR="009E5D15" w:rsidRPr="009E5D15">
        <w:rPr>
          <w:color w:val="FF0000"/>
        </w:rPr>
        <w:t>the</w:t>
      </w:r>
      <w:r w:rsidRPr="00586A86">
        <w:t xml:space="preserve"> output and the boundary effects that are observed.</w:t>
      </w:r>
    </w:p>
    <w:p w14:paraId="3D65E736" w14:textId="77777777" w:rsidR="00586A86" w:rsidRPr="00586A86" w:rsidRDefault="00586A86" w:rsidP="00586A86">
      <w:pPr>
        <w:numPr>
          <w:ilvl w:val="0"/>
          <w:numId w:val="35"/>
        </w:numPr>
      </w:pPr>
      <w:r w:rsidRPr="00586A86">
        <w:t xml:space="preserve">We do not go into the details here, you can go to the </w:t>
      </w:r>
      <w:proofErr w:type="spellStart"/>
      <w:r w:rsidRPr="00586A86">
        <w:t>numpy</w:t>
      </w:r>
      <w:proofErr w:type="spellEnd"/>
      <w:r w:rsidRPr="00586A86">
        <w:t xml:space="preserve"> documentation for more information. </w:t>
      </w:r>
    </w:p>
    <w:p w14:paraId="0963CDEC" w14:textId="2FAD66AB" w:rsidR="00586A86" w:rsidRPr="00586A86" w:rsidRDefault="00586A86" w:rsidP="00586A86">
      <w:pPr>
        <w:numPr>
          <w:ilvl w:val="0"/>
          <w:numId w:val="35"/>
        </w:numPr>
      </w:pPr>
      <w:r w:rsidRPr="00586A86">
        <w:t xml:space="preserve">For our current purposes, we have defined an "auto-correlate" function which handles all these options for you and returns </w:t>
      </w:r>
      <w:r w:rsidR="009E5D15" w:rsidRPr="009E5D15">
        <w:rPr>
          <w:color w:val="FF0000"/>
        </w:rPr>
        <w:t>the</w:t>
      </w:r>
      <w:r w:rsidRPr="00586A86">
        <w:t xml:space="preserve"> appropriate correlation function.</w:t>
      </w:r>
    </w:p>
    <w:p w14:paraId="54DF9F44" w14:textId="77777777" w:rsidR="00586A86" w:rsidRPr="00586A86" w:rsidRDefault="00586A86" w:rsidP="00586A86">
      <w:pPr>
        <w:numPr>
          <w:ilvl w:val="0"/>
          <w:numId w:val="35"/>
        </w:numPr>
      </w:pPr>
      <w:r w:rsidRPr="00586A86">
        <w:t>Here, we use this function to compute the single-particle velocity autocorrelation function.</w:t>
      </w:r>
    </w:p>
    <w:p w14:paraId="21EDC6F3" w14:textId="6F91E841" w:rsidR="00586A86" w:rsidRPr="00586A86" w:rsidRDefault="00586A86" w:rsidP="00586A86">
      <w:pPr>
        <w:numPr>
          <w:ilvl w:val="0"/>
          <w:numId w:val="35"/>
        </w:numPr>
      </w:pPr>
      <w:r w:rsidRPr="00586A86">
        <w:t xml:space="preserve">Note that we compute the correlations over </w:t>
      </w:r>
      <w:ins w:id="12" w:author="John Molina" w:date="2017-03-10T00:26:00Z">
        <w:r w:rsidR="007B1C9A">
          <w:t xml:space="preserve">the </w:t>
        </w:r>
      </w:ins>
      <w:r w:rsidRPr="00586A86">
        <w:t>x,</w:t>
      </w:r>
      <w:ins w:id="13" w:author="John Molina" w:date="2017-03-10T00:27:00Z">
        <w:r w:rsidR="007B1C9A">
          <w:t xml:space="preserve"> </w:t>
        </w:r>
      </w:ins>
      <w:r w:rsidRPr="00586A86">
        <w:t>y,</w:t>
      </w:r>
      <w:ins w:id="14" w:author="John Molina" w:date="2017-03-10T00:27:00Z">
        <w:r w:rsidR="007B1C9A">
          <w:t xml:space="preserve"> and </w:t>
        </w:r>
      </w:ins>
      <w:r w:rsidRPr="00586A86">
        <w:t xml:space="preserve">z components of the velocity separately for each particle, add them, and then divide by the </w:t>
      </w:r>
      <w:r w:rsidRPr="00586A86">
        <w:lastRenderedPageBreak/>
        <w:t>number of particles to obtain the proper average.</w:t>
      </w:r>
    </w:p>
    <w:p w14:paraId="39F62A8D" w14:textId="395E7384" w:rsidR="00586A86" w:rsidRPr="00586A86" w:rsidRDefault="00586A86" w:rsidP="00586A86">
      <w:pPr>
        <w:numPr>
          <w:ilvl w:val="0"/>
          <w:numId w:val="35"/>
        </w:numPr>
      </w:pPr>
      <w:r w:rsidRPr="00586A86">
        <w:t xml:space="preserve">As you can see here, </w:t>
      </w:r>
      <w:r w:rsidR="009E5D15" w:rsidRPr="009E5D15">
        <w:rPr>
          <w:color w:val="FF0000"/>
        </w:rPr>
        <w:t>the</w:t>
      </w:r>
      <w:r w:rsidRPr="00586A86">
        <w:t xml:space="preserve"> agreement with the theoretical prediction Eq.(G7) is perfect.</w:t>
      </w:r>
    </w:p>
    <w:p w14:paraId="7C047625" w14:textId="77777777" w:rsidR="00586A86" w:rsidRDefault="00586A86" w:rsidP="003170AC"/>
    <w:p w14:paraId="690DF897" w14:textId="77777777" w:rsidR="00586A86" w:rsidRPr="00586A86" w:rsidRDefault="00586A86" w:rsidP="00586A86">
      <w:pPr>
        <w:rPr>
          <w:b/>
          <w:bCs/>
        </w:rPr>
      </w:pPr>
      <w:r w:rsidRPr="00586A86">
        <w:rPr>
          <w:b/>
          <w:bCs/>
        </w:rPr>
        <w:t>Note 8</w:t>
      </w:r>
    </w:p>
    <w:p w14:paraId="5806A73A" w14:textId="77777777" w:rsidR="00586A86" w:rsidRPr="00586A86" w:rsidRDefault="00586A86" w:rsidP="00586A86">
      <w:pPr>
        <w:numPr>
          <w:ilvl w:val="0"/>
          <w:numId w:val="36"/>
        </w:numPr>
      </w:pPr>
      <w:r w:rsidRPr="00586A86">
        <w:t>Finally we calculate the power spectrum of the particle velocity, and compare it with the theoretical results.</w:t>
      </w:r>
    </w:p>
    <w:p w14:paraId="124A305E" w14:textId="77777777" w:rsidR="00586A86" w:rsidRPr="00586A86" w:rsidRDefault="00586A86" w:rsidP="00586A86">
      <w:pPr>
        <w:numPr>
          <w:ilvl w:val="0"/>
          <w:numId w:val="36"/>
        </w:numPr>
      </w:pPr>
      <w:r w:rsidRPr="00586A86">
        <w:t>To compute the spectrum SV(ω) using Eq.(G8), we need the Fourier transform of the particle velocity V(ω) via Eq.(G9).</w:t>
      </w:r>
    </w:p>
    <w:p w14:paraId="432E46E3" w14:textId="77777777" w:rsidR="00586A86" w:rsidRPr="00586A86" w:rsidRDefault="00586A86" w:rsidP="00586A86">
      <w:pPr>
        <w:numPr>
          <w:ilvl w:val="0"/>
          <w:numId w:val="36"/>
        </w:numPr>
      </w:pPr>
      <w:r w:rsidRPr="00586A86">
        <w:t>This can be efficiently calculated using the Fast Fourier Transform.</w:t>
      </w:r>
    </w:p>
    <w:p w14:paraId="616249E8" w14:textId="77777777" w:rsidR="00586A86" w:rsidRPr="00586A86" w:rsidRDefault="00586A86" w:rsidP="00586A86">
      <w:pPr>
        <w:numPr>
          <w:ilvl w:val="0"/>
          <w:numId w:val="36"/>
        </w:numPr>
      </w:pPr>
      <w:r w:rsidRPr="00586A86">
        <w:t>As you would expect, the results are in perfect agreement with the theoretical curve. </w:t>
      </w:r>
    </w:p>
    <w:p w14:paraId="12BA2226" w14:textId="70B32CAC" w:rsidR="00586A86" w:rsidRPr="00586A86" w:rsidRDefault="00586A86" w:rsidP="00586A86">
      <w:pPr>
        <w:numPr>
          <w:ilvl w:val="0"/>
          <w:numId w:val="36"/>
        </w:numPr>
      </w:pPr>
      <w:r w:rsidRPr="00586A86">
        <w:t xml:space="preserve">Note however, that the point for ω=0 deviates </w:t>
      </w:r>
      <w:del w:id="15" w:author="John Molina" w:date="2017-03-10T00:27:00Z">
        <w:r w:rsidRPr="00586A86" w:rsidDel="007B1C9A">
          <w:delText xml:space="preserve">considerably </w:delText>
        </w:r>
      </w:del>
      <w:r w:rsidRPr="00586A86">
        <w:t>f</w:t>
      </w:r>
      <w:del w:id="16" w:author="John Molina" w:date="2017-03-10T00:27:00Z">
        <w:r w:rsidRPr="00586A86" w:rsidDel="007B1C9A">
          <w:delText>o</w:delText>
        </w:r>
      </w:del>
      <w:r w:rsidRPr="00586A86">
        <w:t>r</w:t>
      </w:r>
      <w:ins w:id="17" w:author="John Molina" w:date="2017-03-10T00:27:00Z">
        <w:r w:rsidR="007B1C9A">
          <w:t>om</w:t>
        </w:r>
      </w:ins>
      <w:bookmarkStart w:id="18" w:name="_GoBack"/>
      <w:bookmarkEnd w:id="18"/>
      <w:r w:rsidRPr="00586A86">
        <w:t xml:space="preserve"> the theory.</w:t>
      </w:r>
    </w:p>
    <w:p w14:paraId="09BCCF9E" w14:textId="77777777" w:rsidR="00586A86" w:rsidRPr="00586A86" w:rsidRDefault="00586A86" w:rsidP="00586A86">
      <w:pPr>
        <w:numPr>
          <w:ilvl w:val="0"/>
          <w:numId w:val="36"/>
        </w:numPr>
      </w:pPr>
      <w:r w:rsidRPr="00586A86">
        <w:t>The reason for this is simple: we have used a finite time window, therefore we do not have accurate information about the long time / small frequency processes.</w:t>
      </w:r>
    </w:p>
    <w:p w14:paraId="2B75A2A3" w14:textId="77777777" w:rsidR="00586A86" w:rsidRPr="00586A86" w:rsidRDefault="00586A86" w:rsidP="00586A86"/>
    <w:p w14:paraId="6C1816A4" w14:textId="77777777" w:rsidR="00586A86" w:rsidRPr="00586A86" w:rsidRDefault="00586A86" w:rsidP="003170AC"/>
    <w:sectPr w:rsidR="00586A86" w:rsidRPr="00586A86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Yu Mincho">
    <w:altName w:val="Arial Unicode MS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altName w:val="Arial Unicode MS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CCA"/>
    <w:multiLevelType w:val="multilevel"/>
    <w:tmpl w:val="E898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264CA"/>
    <w:multiLevelType w:val="hybridMultilevel"/>
    <w:tmpl w:val="C686A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917AD2"/>
    <w:multiLevelType w:val="multilevel"/>
    <w:tmpl w:val="30A2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31EF4"/>
    <w:multiLevelType w:val="multilevel"/>
    <w:tmpl w:val="6C8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00172D"/>
    <w:multiLevelType w:val="hybridMultilevel"/>
    <w:tmpl w:val="96F25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9661EC2"/>
    <w:multiLevelType w:val="multilevel"/>
    <w:tmpl w:val="77DE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8C0F87"/>
    <w:multiLevelType w:val="multilevel"/>
    <w:tmpl w:val="CCEC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3F4190"/>
    <w:multiLevelType w:val="hybridMultilevel"/>
    <w:tmpl w:val="DEC8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28D30B0"/>
    <w:multiLevelType w:val="multilevel"/>
    <w:tmpl w:val="13EA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B90166"/>
    <w:multiLevelType w:val="hybridMultilevel"/>
    <w:tmpl w:val="9C3AE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4E1066D"/>
    <w:multiLevelType w:val="hybridMultilevel"/>
    <w:tmpl w:val="49ACD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2DB4383"/>
    <w:multiLevelType w:val="hybridMultilevel"/>
    <w:tmpl w:val="7B76B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051613"/>
    <w:multiLevelType w:val="hybridMultilevel"/>
    <w:tmpl w:val="0A560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F3053F1"/>
    <w:multiLevelType w:val="multilevel"/>
    <w:tmpl w:val="2C5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4D4ACD"/>
    <w:multiLevelType w:val="hybridMultilevel"/>
    <w:tmpl w:val="DA58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7B1626"/>
    <w:multiLevelType w:val="multilevel"/>
    <w:tmpl w:val="D4A8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11179"/>
    <w:multiLevelType w:val="hybridMultilevel"/>
    <w:tmpl w:val="0DCA7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1E7EEE"/>
    <w:multiLevelType w:val="multilevel"/>
    <w:tmpl w:val="A5D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CC37097"/>
    <w:multiLevelType w:val="multilevel"/>
    <w:tmpl w:val="4B6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DDE569D"/>
    <w:multiLevelType w:val="multilevel"/>
    <w:tmpl w:val="F81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6EB0D3C"/>
    <w:multiLevelType w:val="multilevel"/>
    <w:tmpl w:val="BF9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4042C1"/>
    <w:multiLevelType w:val="multilevel"/>
    <w:tmpl w:val="366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F892840"/>
    <w:multiLevelType w:val="hybridMultilevel"/>
    <w:tmpl w:val="BA028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2BB4786"/>
    <w:multiLevelType w:val="hybridMultilevel"/>
    <w:tmpl w:val="33F21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AE3F56"/>
    <w:multiLevelType w:val="multilevel"/>
    <w:tmpl w:val="042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E427F34"/>
    <w:multiLevelType w:val="hybridMultilevel"/>
    <w:tmpl w:val="6C543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13"/>
  </w:num>
  <w:num w:numId="4">
    <w:abstractNumId w:val="20"/>
  </w:num>
  <w:num w:numId="5">
    <w:abstractNumId w:val="34"/>
  </w:num>
  <w:num w:numId="6">
    <w:abstractNumId w:val="4"/>
  </w:num>
  <w:num w:numId="7">
    <w:abstractNumId w:val="18"/>
  </w:num>
  <w:num w:numId="8">
    <w:abstractNumId w:val="21"/>
  </w:num>
  <w:num w:numId="9">
    <w:abstractNumId w:val="32"/>
  </w:num>
  <w:num w:numId="10">
    <w:abstractNumId w:val="23"/>
  </w:num>
  <w:num w:numId="11">
    <w:abstractNumId w:val="12"/>
  </w:num>
  <w:num w:numId="12">
    <w:abstractNumId w:val="30"/>
  </w:num>
  <w:num w:numId="13">
    <w:abstractNumId w:val="1"/>
  </w:num>
  <w:num w:numId="14">
    <w:abstractNumId w:val="17"/>
  </w:num>
  <w:num w:numId="15">
    <w:abstractNumId w:val="5"/>
  </w:num>
  <w:num w:numId="16">
    <w:abstractNumId w:val="8"/>
  </w:num>
  <w:num w:numId="17">
    <w:abstractNumId w:val="31"/>
  </w:num>
  <w:num w:numId="18">
    <w:abstractNumId w:val="11"/>
  </w:num>
  <w:num w:numId="19">
    <w:abstractNumId w:val="14"/>
  </w:num>
  <w:num w:numId="20">
    <w:abstractNumId w:val="10"/>
  </w:num>
  <w:num w:numId="21">
    <w:abstractNumId w:val="35"/>
  </w:num>
  <w:num w:numId="22">
    <w:abstractNumId w:val="22"/>
  </w:num>
  <w:num w:numId="23">
    <w:abstractNumId w:val="16"/>
  </w:num>
  <w:num w:numId="24">
    <w:abstractNumId w:val="27"/>
  </w:num>
  <w:num w:numId="25">
    <w:abstractNumId w:val="24"/>
  </w:num>
  <w:num w:numId="26">
    <w:abstractNumId w:val="29"/>
  </w:num>
  <w:num w:numId="27">
    <w:abstractNumId w:val="2"/>
  </w:num>
  <w:num w:numId="28">
    <w:abstractNumId w:val="3"/>
  </w:num>
  <w:num w:numId="29">
    <w:abstractNumId w:val="25"/>
  </w:num>
  <w:num w:numId="30">
    <w:abstractNumId w:val="19"/>
  </w:num>
  <w:num w:numId="31">
    <w:abstractNumId w:val="0"/>
  </w:num>
  <w:num w:numId="32">
    <w:abstractNumId w:val="7"/>
  </w:num>
  <w:num w:numId="33">
    <w:abstractNumId w:val="6"/>
  </w:num>
  <w:num w:numId="34">
    <w:abstractNumId w:val="26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/>
  <w:bordersDoNotSurroundFooter/>
  <w:proofState w:spelling="clean" w:grammar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777A3"/>
    <w:rsid w:val="0009498A"/>
    <w:rsid w:val="000E4E6C"/>
    <w:rsid w:val="0013208D"/>
    <w:rsid w:val="00143301"/>
    <w:rsid w:val="00160A0D"/>
    <w:rsid w:val="00235696"/>
    <w:rsid w:val="00240798"/>
    <w:rsid w:val="00271153"/>
    <w:rsid w:val="00273E27"/>
    <w:rsid w:val="00292D45"/>
    <w:rsid w:val="0029502E"/>
    <w:rsid w:val="003170AC"/>
    <w:rsid w:val="00346706"/>
    <w:rsid w:val="003930D2"/>
    <w:rsid w:val="003E6CBA"/>
    <w:rsid w:val="00422F3C"/>
    <w:rsid w:val="004305B4"/>
    <w:rsid w:val="00457357"/>
    <w:rsid w:val="004F4549"/>
    <w:rsid w:val="00586A86"/>
    <w:rsid w:val="00661658"/>
    <w:rsid w:val="00687A1D"/>
    <w:rsid w:val="006D222B"/>
    <w:rsid w:val="00746EC2"/>
    <w:rsid w:val="00753D26"/>
    <w:rsid w:val="007763EE"/>
    <w:rsid w:val="00792E78"/>
    <w:rsid w:val="007B1C9A"/>
    <w:rsid w:val="007E4012"/>
    <w:rsid w:val="007F2F27"/>
    <w:rsid w:val="00875CB8"/>
    <w:rsid w:val="00876081"/>
    <w:rsid w:val="00886275"/>
    <w:rsid w:val="008E7FCD"/>
    <w:rsid w:val="00910231"/>
    <w:rsid w:val="00935971"/>
    <w:rsid w:val="0098398A"/>
    <w:rsid w:val="009E5D15"/>
    <w:rsid w:val="00A27681"/>
    <w:rsid w:val="00A5274E"/>
    <w:rsid w:val="00AF46E0"/>
    <w:rsid w:val="00B24B70"/>
    <w:rsid w:val="00B30B99"/>
    <w:rsid w:val="00B559C2"/>
    <w:rsid w:val="00B7787C"/>
    <w:rsid w:val="00B94209"/>
    <w:rsid w:val="00BC6B65"/>
    <w:rsid w:val="00CB49A3"/>
    <w:rsid w:val="00CF6971"/>
    <w:rsid w:val="00CF76AB"/>
    <w:rsid w:val="00D145C0"/>
    <w:rsid w:val="00D54E9E"/>
    <w:rsid w:val="00D75EBE"/>
    <w:rsid w:val="00DA7B4F"/>
    <w:rsid w:val="00E740FE"/>
    <w:rsid w:val="00E93B08"/>
    <w:rsid w:val="00F47CF0"/>
    <w:rsid w:val="00F50457"/>
    <w:rsid w:val="00F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9502E"/>
  </w:style>
  <w:style w:type="character" w:customStyle="1" w:styleId="mi">
    <w:name w:val="mi"/>
    <w:basedOn w:val="DefaultParagraphFont"/>
    <w:rsid w:val="00B559C2"/>
  </w:style>
  <w:style w:type="character" w:styleId="Hyperlink">
    <w:name w:val="Hyperlink"/>
    <w:basedOn w:val="DefaultParagraphFont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DefaultParagraphFont"/>
    <w:rsid w:val="00B559C2"/>
  </w:style>
  <w:style w:type="character" w:customStyle="1" w:styleId="mn">
    <w:name w:val="mn"/>
    <w:basedOn w:val="DefaultParagraphFont"/>
    <w:rsid w:val="00B559C2"/>
  </w:style>
  <w:style w:type="paragraph" w:styleId="BalloonText">
    <w:name w:val="Balloon Text"/>
    <w:basedOn w:val="Normal"/>
    <w:link w:val="BalloonTextChar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01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9502E"/>
  </w:style>
  <w:style w:type="character" w:customStyle="1" w:styleId="mi">
    <w:name w:val="mi"/>
    <w:basedOn w:val="DefaultParagraphFont"/>
    <w:rsid w:val="00B559C2"/>
  </w:style>
  <w:style w:type="character" w:styleId="Hyperlink">
    <w:name w:val="Hyperlink"/>
    <w:basedOn w:val="DefaultParagraphFont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DefaultParagraphFont"/>
    <w:rsid w:val="00B559C2"/>
  </w:style>
  <w:style w:type="character" w:customStyle="1" w:styleId="mn">
    <w:name w:val="mn"/>
    <w:basedOn w:val="DefaultParagraphFont"/>
    <w:rsid w:val="00B559C2"/>
  </w:style>
  <w:style w:type="paragraph" w:styleId="BalloonText">
    <w:name w:val="Balloon Text"/>
    <w:basedOn w:val="Normal"/>
    <w:link w:val="BalloonTextChar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01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205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74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088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8602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259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2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826</Words>
  <Characters>4712</Characters>
  <Application>Microsoft Macintosh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John Molina</cp:lastModifiedBy>
  <cp:revision>18</cp:revision>
  <dcterms:created xsi:type="dcterms:W3CDTF">2017-02-06T12:34:00Z</dcterms:created>
  <dcterms:modified xsi:type="dcterms:W3CDTF">2017-03-09T15:28:00Z</dcterms:modified>
</cp:coreProperties>
</file>